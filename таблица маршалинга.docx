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1"/>
        <w:gridCol w:w="6464"/>
      </w:tblGrid>
      <w:tr w:rsidR="002629B9" w:rsidTr="005724FF">
        <w:tc>
          <w:tcPr>
            <w:tcW w:w="4672" w:type="dxa"/>
            <w:vAlign w:val="center"/>
          </w:tcPr>
          <w:p w:rsidR="002629B9" w:rsidRPr="002629B9" w:rsidRDefault="002629B9" w:rsidP="005724FF">
            <w:pPr>
              <w:ind w:firstLine="0"/>
              <w:jc w:val="center"/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sharedspice.h</w:t>
            </w:r>
            <w:proofErr w:type="spellEnd"/>
          </w:p>
        </w:tc>
        <w:tc>
          <w:tcPr>
            <w:tcW w:w="4673" w:type="dxa"/>
            <w:vAlign w:val="center"/>
          </w:tcPr>
          <w:p w:rsidR="002629B9" w:rsidRPr="002629B9" w:rsidRDefault="002629B9" w:rsidP="005724F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</w:tr>
      <w:tr w:rsidR="002629B9" w:rsidTr="005724FF">
        <w:tc>
          <w:tcPr>
            <w:tcW w:w="4672" w:type="dxa"/>
          </w:tcPr>
          <w:p w:rsidR="005724FF" w:rsidRPr="005724FF" w:rsidRDefault="005724FF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5724FF" w:rsidRPr="005724FF" w:rsidRDefault="005724FF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cx_real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724FF" w:rsidRDefault="005724FF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cx_imag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629B9" w:rsidRPr="002629B9" w:rsidRDefault="005724FF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urier New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4673" w:type="dxa"/>
          </w:tcPr>
          <w:p w:rsidR="002629B9" w:rsidRPr="005724FF" w:rsidRDefault="002629B9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2629B9" w:rsidRPr="005724FF" w:rsidRDefault="002629B9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</w:p>
          <w:p w:rsidR="002629B9" w:rsidRPr="005724FF" w:rsidRDefault="002629B9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29B9" w:rsidRPr="005724FF" w:rsidRDefault="002629B9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cx_real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5724FF" w:rsidRDefault="002629B9" w:rsidP="005724F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24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cx_imag</w:t>
            </w:r>
            <w:proofErr w:type="spellEnd"/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Default="002629B9" w:rsidP="005724FF">
            <w:pPr>
              <w:ind w:firstLine="0"/>
              <w:jc w:val="left"/>
            </w:pPr>
            <w:r w:rsidRPr="005724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629B9" w:rsidRPr="002629B9" w:rsidTr="005724FF">
        <w:tc>
          <w:tcPr>
            <w:tcW w:w="4672" w:type="dxa"/>
          </w:tcPr>
          <w:p w:rsidR="002629B9" w:rsidRPr="004A06B0" w:rsidRDefault="004A06B0" w:rsidP="005724FF">
            <w:pPr>
              <w:tabs>
                <w:tab w:val="clear" w:pos="709"/>
                <w:tab w:val="left" w:pos="1470"/>
              </w:tabs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ngcomplex_t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4673" w:type="dxa"/>
          </w:tcPr>
          <w:p w:rsidR="002629B9" w:rsidRPr="004A06B0" w:rsidRDefault="004A06B0" w:rsidP="004A06B0">
            <w:pPr>
              <w:ind w:firstLine="0"/>
              <w:jc w:val="left"/>
              <w:rPr>
                <w:lang w:val="en-US"/>
              </w:rPr>
            </w:pPr>
            <w:r>
              <w:t xml:space="preserve">Тот же </w:t>
            </w:r>
            <w:proofErr w:type="spellStart"/>
            <w:r w:rsidRPr="005724F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</w:t>
            </w:r>
            <w:proofErr w:type="spellEnd"/>
          </w:p>
        </w:tc>
      </w:tr>
      <w:tr w:rsidR="002629B9" w:rsidRPr="002629B9" w:rsidTr="005724FF">
        <w:tc>
          <w:tcPr>
            <w:tcW w:w="4672" w:type="dxa"/>
          </w:tcPr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v_name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v_type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v_flags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v_realdata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4A06B0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ngcomplex_t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v_compdata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A06B0" w:rsidRPr="00DF054D" w:rsidRDefault="004A06B0" w:rsidP="004A06B0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A06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v_length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4A06B0" w:rsidP="004A06B0">
            <w:pPr>
              <w:tabs>
                <w:tab w:val="clear" w:pos="709"/>
                <w:tab w:val="left" w:pos="1470"/>
              </w:tabs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4A06B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pvector_info</w:t>
            </w:r>
            <w:proofErr w:type="spellEnd"/>
            <w:r w:rsidRPr="004A06B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4673" w:type="dxa"/>
          </w:tcPr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vector_info</w:t>
            </w:r>
            <w:proofErr w:type="spellEnd"/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v_name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v_type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short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v_flags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double*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v_realdata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ngcomplex_t</w:t>
            </w:r>
            <w:proofErr w:type="spellEnd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v_compdata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v_length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629B9" w:rsidRPr="002629B9" w:rsidTr="005724FF">
        <w:tc>
          <w:tcPr>
            <w:tcW w:w="4672" w:type="dxa"/>
          </w:tcPr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name;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creal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is_scale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F054D" w:rsidRPr="00DF054D" w:rsidRDefault="00DF054D" w:rsidP="00DF054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05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is_complex</w:t>
            </w:r>
            <w:proofErr w:type="spellEnd"/>
            <w:r w:rsidRPr="00DF05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DF054D" w:rsidP="00DF054D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4673" w:type="dxa"/>
          </w:tcPr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</w:t>
            </w:r>
            <w:proofErr w:type="spellEnd"/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double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cimag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boolean</w:t>
            </w:r>
            <w:proofErr w:type="spellEnd"/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.U1)]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is_scale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boolean</w:t>
            </w:r>
            <w:proofErr w:type="spellEnd"/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[</w:t>
            </w:r>
            <w:proofErr w:type="spellStart"/>
            <w:proofErr w:type="gram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.U1)]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is_complex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8E7B06" w:rsidP="008E7B06">
            <w:pPr>
              <w:ind w:firstLine="0"/>
              <w:jc w:val="left"/>
              <w:rPr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629B9" w:rsidRPr="002629B9" w:rsidTr="005724FF">
        <w:tc>
          <w:tcPr>
            <w:tcW w:w="4672" w:type="dxa"/>
          </w:tcPr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vecvaluesall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vecindex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E7B06" w:rsidRPr="008E7B06" w:rsidRDefault="008E7B06" w:rsidP="008E7B0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E7B0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vecsa</w:t>
            </w:r>
            <w:proofErr w:type="spellEnd"/>
            <w:r w:rsidRPr="008E7B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8E7B06" w:rsidP="008E7B06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vecvaluesall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pvecvaluesall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4673" w:type="dxa"/>
          </w:tcPr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</w:t>
            </w:r>
            <w:proofErr w:type="spellStart"/>
            <w:proofErr w:type="gram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vecvaluesall</w:t>
            </w:r>
            <w:proofErr w:type="spellEnd"/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17F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17F0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vecindex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pvecvalues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</w:t>
            </w:r>
          </w:p>
          <w:p w:rsid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629B9" w:rsidRPr="002629B9" w:rsidRDefault="00617F0E" w:rsidP="00617F0E">
            <w:pPr>
              <w:ind w:firstLine="0"/>
              <w:jc w:val="left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2629B9" w:rsidRPr="00F6775A" w:rsidTr="005724FF">
        <w:tc>
          <w:tcPr>
            <w:tcW w:w="4672" w:type="dxa"/>
          </w:tcPr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</w:t>
            </w:r>
            <w:proofErr w:type="spellEnd"/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is_real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pdvecscale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29B9" w:rsidRPr="002629B9" w:rsidRDefault="00617F0E" w:rsidP="00617F0E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4673" w:type="dxa"/>
          </w:tcPr>
          <w:p w:rsidR="002629B9" w:rsidRPr="002629B9" w:rsidRDefault="002629B9" w:rsidP="00617F0E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vecinfoall</w:t>
            </w:r>
            <w:proofErr w:type="spellEnd"/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*name;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*title;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*date;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*type;</w:t>
            </w:r>
          </w:p>
          <w:p w:rsidR="00617F0E" w:rsidRPr="00617F0E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17F0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17F0E" w:rsidRPr="00F6775A" w:rsidRDefault="00617F0E" w:rsidP="00617F0E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17F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*vecs;</w:t>
            </w:r>
          </w:p>
          <w:p w:rsidR="002629B9" w:rsidRPr="002629B9" w:rsidRDefault="00617F0E" w:rsidP="00617F0E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vecinfoall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*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pvecinfoall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4673" w:type="dxa"/>
          </w:tcPr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StructLayout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LayoutKind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.Sequential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vecinfoall</w:t>
            </w:r>
            <w:proofErr w:type="spellEnd"/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title;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date;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char*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proofErr w:type="gramStart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6693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.LPStr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type;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del w:id="1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</w:t>
            </w:r>
            <w:proofErr w:type="spellEnd"/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veccount</w:t>
            </w:r>
            <w:proofErr w:type="spellEnd"/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del w:id="2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6693F" w:rsidRPr="00A6693F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693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pvecinfo</w:t>
            </w:r>
            <w:proofErr w:type="spellEnd"/>
            <w:r w:rsidRPr="00A6693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*</w:t>
            </w:r>
          </w:p>
          <w:p w:rsidR="00A6693F" w:rsidRPr="00F6775A" w:rsidRDefault="00A6693F" w:rsidP="00A6693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693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77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IntPtr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vecs;</w:t>
            </w:r>
          </w:p>
          <w:p w:rsidR="002629B9" w:rsidRPr="002629B9" w:rsidRDefault="00A6693F" w:rsidP="00A6693F">
            <w:pPr>
              <w:ind w:firstLine="0"/>
              <w:jc w:val="left"/>
              <w:rPr>
                <w:lang w:val="en-US"/>
              </w:rPr>
            </w:pP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SendChar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SendStat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ControlledExit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pvecvaluesall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pvecinfoall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GetVSRCData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GetISRCData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GetSyncData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F6775A" w:rsidTr="005724FF">
        <w:tc>
          <w:tcPr>
            <w:tcW w:w="4672" w:type="dxa"/>
          </w:tcPr>
          <w:p w:rsid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del w:id="3" w:author="Tatiana Skr" w:date="2017-05-31T12:33:00Z">
              <w:r w:rsidRPr="00D737D1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delText xml:space="preserve"> </w:delText>
              </w:r>
            </w:del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ngSpice_Init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2629B9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SendChar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printfcn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SendStat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statfcn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ControlledExit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ngexit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SendInitData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sinitdata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BGThreadRunning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bgtrun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del w:id="4" w:author="Tatiana Skr" w:date="2017-05-31T12:33:00Z">
              <w:r w:rsidRPr="00D737D1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delText xml:space="preserve"> </w:delText>
              </w:r>
            </w:del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ngSpice_Init_Sync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GetVSRCData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vsrcdat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GetISRCData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isrcdat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GetSyncData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syncdat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ident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userData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2629B9" w:rsidRPr="002629B9" w:rsidRDefault="002629B9" w:rsidP="005724FF">
            <w:pPr>
              <w:ind w:firstLine="0"/>
              <w:jc w:val="left"/>
              <w:rPr>
                <w:lang w:val="en-US"/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del w:id="5" w:author="Tatiana Skr" w:date="2017-05-31T12:33:00Z">
              <w:r w:rsidRPr="00D737D1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delText xml:space="preserve"> </w:delText>
              </w:r>
            </w:del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ngSpice_Command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command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31584F" w:rsidRPr="0031584F" w:rsidRDefault="0031584F" w:rsidP="0031584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6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7" w:author="Tatiana Skr" w:date="2017-05-31T12:33:00Z"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[</w:t>
              </w:r>
              <w:proofErr w:type="gramStart"/>
              <w:r w:rsidRPr="0031584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DllImport</w:t>
              </w:r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</w:t>
              </w:r>
              <w:proofErr w:type="gramEnd"/>
              <w:r w:rsidRPr="0031584F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"C:/ngspice/visualc/sharedspice/Debug.Win32/ngspice.dll"</w:t>
              </w:r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, </w:t>
              </w:r>
            </w:ins>
          </w:p>
          <w:p w:rsidR="0031584F" w:rsidRPr="0031584F" w:rsidRDefault="0031584F" w:rsidP="0031584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8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9" w:author="Tatiana Skr" w:date="2017-05-31T12:33:00Z"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EntryPoint</w:t>
              </w:r>
              <w:proofErr w:type="spellEnd"/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r w:rsidRPr="0031584F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proofErr w:type="spellStart"/>
              <w:r w:rsidRPr="0031584F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ngSpice_Command</w:t>
              </w:r>
              <w:proofErr w:type="spellEnd"/>
              <w:r w:rsidRPr="0031584F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,</w:t>
              </w:r>
            </w:ins>
          </w:p>
          <w:p w:rsidR="0031584F" w:rsidRPr="0031584F" w:rsidRDefault="0031584F" w:rsidP="0031584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10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11" w:author="Tatiana Skr" w:date="2017-05-31T12:33:00Z"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CallingConvention</w:t>
              </w:r>
              <w:proofErr w:type="spellEnd"/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proofErr w:type="spellStart"/>
              <w:r w:rsidRPr="0031584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CallingConvention</w:t>
              </w:r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.Cdecl</w:t>
              </w:r>
              <w:proofErr w:type="spellEnd"/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)]</w:t>
              </w:r>
            </w:ins>
          </w:p>
          <w:p w:rsidR="00762737" w:rsidRDefault="0031584F" w:rsidP="0032615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12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13" w:author="Tatiana Skr" w:date="2017-05-31T12:33:00Z"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</w:t>
              </w:r>
              <w:r w:rsidRPr="0031584F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public</w:t>
              </w:r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31584F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static</w:t>
              </w:r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31584F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extern</w:t>
              </w:r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31584F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int</w:t>
              </w:r>
              <w:proofErr w:type="spellEnd"/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ngSpice_</w:t>
              </w:r>
              <w:proofErr w:type="gramStart"/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Command</w:t>
              </w:r>
              <w:proofErr w:type="spellEnd"/>
              <w:r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</w:t>
              </w:r>
              <w:proofErr w:type="gramEnd"/>
            </w:ins>
          </w:p>
          <w:p w:rsidR="002629B9" w:rsidRPr="002629B9" w:rsidRDefault="0042310D" w:rsidP="0042310D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lang w:val="en-US"/>
              </w:rPr>
              <w:pPrChange w:id="14" w:author="Tatiana Skr" w:date="2017-05-31T12:33:00Z">
                <w:pPr>
                  <w:ind w:firstLine="0"/>
                  <w:jc w:val="left"/>
                </w:pPr>
              </w:pPrChange>
            </w:pPr>
            <w:ins w:id="15" w:author="Tatiana Skr" w:date="2017-05-31T12:33:00Z">
              <w:r w:rsidRPr="00A6693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[</w:t>
              </w:r>
              <w:proofErr w:type="spellStart"/>
              <w:r w:rsidRPr="00A6693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MarshalAs</w:t>
              </w:r>
              <w:proofErr w:type="spellEnd"/>
              <w:r w:rsidRPr="00A6693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</w:t>
              </w:r>
              <w:proofErr w:type="spellStart"/>
              <w:r w:rsidRPr="00A6693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UnmanagedType</w:t>
              </w:r>
              <w:r w:rsidRPr="00A6693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.LPStr</w:t>
              </w:r>
              <w:proofErr w:type="spellEnd"/>
              <w:r w:rsidRPr="00A6693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)]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="0031584F" w:rsidRPr="0031584F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string</w:t>
              </w:r>
              <w:r w:rsidR="0031584F" w:rsidRPr="0031584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command);</w:t>
              </w:r>
            </w:ins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pvector_info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ngGet_Vec_Info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vecname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8B6D5B" w:rsidRPr="008B6D5B" w:rsidRDefault="008B6D5B" w:rsidP="008B6D5B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16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17" w:author="Tatiana Skr" w:date="2017-05-31T12:33:00Z"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[</w:t>
              </w:r>
              <w:proofErr w:type="gramStart"/>
              <w:r w:rsidRPr="008B6D5B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DllImport</w:t>
              </w:r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</w:t>
              </w:r>
              <w:proofErr w:type="gramEnd"/>
              <w:r w:rsidRPr="008B6D5B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"C:/ngspice/visualc/sharedspice/Debug.Win32/ngspice.dll"</w:t>
              </w:r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, </w:t>
              </w:r>
            </w:ins>
          </w:p>
          <w:p w:rsidR="008B6D5B" w:rsidRPr="008B6D5B" w:rsidRDefault="008B6D5B" w:rsidP="008B6D5B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18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19" w:author="Tatiana Skr" w:date="2017-05-31T12:33:00Z"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EntryPoint</w:t>
              </w:r>
              <w:proofErr w:type="spellEnd"/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r w:rsidRPr="008B6D5B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proofErr w:type="spellStart"/>
              <w:r w:rsidRPr="008B6D5B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ngGet_Vec_Info</w:t>
              </w:r>
              <w:proofErr w:type="spellEnd"/>
              <w:r w:rsidRPr="008B6D5B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,</w:t>
              </w:r>
            </w:ins>
          </w:p>
          <w:p w:rsidR="008B6D5B" w:rsidRPr="008B6D5B" w:rsidRDefault="008B6D5B" w:rsidP="008B6D5B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20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21" w:author="Tatiana Skr" w:date="2017-05-31T12:33:00Z"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CallingConvention</w:t>
              </w:r>
              <w:proofErr w:type="spellEnd"/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proofErr w:type="spellStart"/>
              <w:r w:rsidRPr="008B6D5B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CallingConvention</w:t>
              </w:r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.Cdecl</w:t>
              </w:r>
              <w:proofErr w:type="spellEnd"/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)]</w:t>
              </w:r>
            </w:ins>
          </w:p>
          <w:p w:rsidR="002629B9" w:rsidRPr="002629B9" w:rsidRDefault="008B6D5B" w:rsidP="00762737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lang w:val="en-US"/>
              </w:rPr>
              <w:pPrChange w:id="22" w:author="Tatiana Skr" w:date="2017-05-31T12:33:00Z">
                <w:pPr>
                  <w:ind w:firstLine="0"/>
                  <w:jc w:val="left"/>
                </w:pPr>
              </w:pPrChange>
            </w:pPr>
            <w:ins w:id="23" w:author="Tatiana Skr" w:date="2017-05-31T12:33:00Z"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</w:t>
              </w:r>
              <w:r w:rsidRPr="008B6D5B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public</w:t>
              </w:r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8B6D5B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static</w:t>
              </w:r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8B6D5B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extern</w:t>
              </w:r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8B6D5B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IntPtr</w:t>
              </w:r>
              <w:proofErr w:type="spellEnd"/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ngGet_Vec_Info</w:t>
              </w:r>
              <w:proofErr w:type="spellEnd"/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</w:t>
              </w:r>
              <w:r w:rsidR="00762737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="00762737" w:rsidRPr="00A6693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[</w:t>
              </w:r>
              <w:proofErr w:type="spellStart"/>
              <w:r w:rsidR="00762737" w:rsidRPr="00A6693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MarshalAs</w:t>
              </w:r>
              <w:proofErr w:type="spellEnd"/>
              <w:r w:rsidR="00762737" w:rsidRPr="00A6693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</w:t>
              </w:r>
              <w:proofErr w:type="spellStart"/>
              <w:r w:rsidR="00762737" w:rsidRPr="00A6693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UnmanagedType</w:t>
              </w:r>
              <w:r w:rsidR="00762737" w:rsidRPr="00A6693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.LPStr</w:t>
              </w:r>
              <w:proofErr w:type="spellEnd"/>
              <w:r w:rsidR="00762737" w:rsidRPr="00A6693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)]</w:t>
              </w:r>
              <w:r w:rsidR="00762737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string</w:t>
              </w:r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vecname</w:t>
              </w:r>
              <w:proofErr w:type="spellEnd"/>
              <w:r w:rsidRPr="008B6D5B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);</w:t>
              </w:r>
            </w:ins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ngSpice_Circ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circarray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2629B9" w:rsidRPr="00F6775A" w:rsidRDefault="002629B9" w:rsidP="005724FF">
            <w:pPr>
              <w:ind w:firstLine="0"/>
              <w:jc w:val="left"/>
              <w:rPr>
                <w:lang w:val="en-US"/>
                <w:rPrChange w:id="24" w:author="Tatiana Skr" w:date="2017-05-31T12:33:00Z">
                  <w:rPr>
                    <w:lang w:val="en-US"/>
                  </w:rPr>
                </w:rPrChange>
              </w:rPr>
            </w:pPr>
          </w:p>
        </w:tc>
      </w:tr>
      <w:tr w:rsidR="002629B9" w:rsidRPr="002629B9" w:rsidTr="005724FF">
        <w:tc>
          <w:tcPr>
            <w:tcW w:w="4672" w:type="dxa"/>
          </w:tcPr>
          <w:p w:rsidR="002629B9" w:rsidRPr="002629B9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ngSpice_CurPlot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4673" w:type="dxa"/>
          </w:tcPr>
          <w:p w:rsidR="000D642F" w:rsidRPr="000D642F" w:rsidRDefault="000D642F" w:rsidP="000D642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25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26" w:author="Tatiana Skr" w:date="2017-05-31T12:33:00Z"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[</w:t>
              </w:r>
              <w:proofErr w:type="gramStart"/>
              <w:r w:rsidRPr="000D642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DllImport</w:t>
              </w:r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</w:t>
              </w:r>
              <w:proofErr w:type="gramEnd"/>
              <w:r w:rsidRPr="000D642F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"C:/ngspice/visualc/sharedspice/Debug.Win32/ngspice.dll"</w:t>
              </w:r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, </w:t>
              </w:r>
            </w:ins>
          </w:p>
          <w:p w:rsidR="000D642F" w:rsidRPr="000D642F" w:rsidRDefault="000D642F" w:rsidP="000D642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27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28" w:author="Tatiana Skr" w:date="2017-05-31T12:33:00Z"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EntryPoint</w:t>
              </w:r>
              <w:proofErr w:type="spellEnd"/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r w:rsidRPr="000D642F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proofErr w:type="spellStart"/>
              <w:r w:rsidRPr="000D642F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ngSpice_CurPlot</w:t>
              </w:r>
              <w:proofErr w:type="spellEnd"/>
              <w:r w:rsidRPr="000D642F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,</w:t>
              </w:r>
            </w:ins>
          </w:p>
          <w:p w:rsidR="000D642F" w:rsidRPr="000D642F" w:rsidRDefault="000D642F" w:rsidP="000D642F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29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30" w:author="Tatiana Skr" w:date="2017-05-31T12:33:00Z"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CallingConvention</w:t>
              </w:r>
              <w:proofErr w:type="spellEnd"/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proofErr w:type="spellStart"/>
              <w:r w:rsidRPr="000D642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CallingConvention</w:t>
              </w:r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.Cdecl</w:t>
              </w:r>
              <w:proofErr w:type="spellEnd"/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)]</w:t>
              </w:r>
            </w:ins>
          </w:p>
          <w:p w:rsidR="002629B9" w:rsidRPr="002629B9" w:rsidRDefault="000D642F" w:rsidP="005724FF">
            <w:pPr>
              <w:ind w:firstLine="0"/>
              <w:jc w:val="left"/>
              <w:rPr>
                <w:lang w:val="en-US"/>
              </w:rPr>
            </w:pPr>
            <w:ins w:id="31" w:author="Tatiana Skr" w:date="2017-05-31T12:33:00Z"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</w:t>
              </w:r>
              <w:r w:rsidRPr="000D642F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public</w:t>
              </w:r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0D642F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static</w:t>
              </w:r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0D642F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extern</w:t>
              </w:r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0D642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IntPtr</w:t>
              </w:r>
              <w:proofErr w:type="spellEnd"/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ngSpice_CurPlot</w:t>
              </w:r>
              <w:proofErr w:type="spellEnd"/>
              <w:r w:rsidRPr="000D642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();</w:t>
              </w:r>
            </w:ins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2629B9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del w:id="32" w:author="Tatiana Skr" w:date="2017-05-31T12:33:00Z">
              <w:r w:rsidRPr="002629B9">
                <w:rPr>
                  <w:rFonts w:ascii="Consolas" w:hAnsi="Consolas" w:cs="Courier New"/>
                  <w:sz w:val="24"/>
                  <w:szCs w:val="24"/>
                  <w:lang w:val="en-US"/>
                </w:rPr>
                <w:delText>ch</w:delText>
              </w:r>
              <w:r w:rsidR="00D737D1" w:rsidRPr="00D737D1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delText xml:space="preserve"> </w:delText>
              </w:r>
            </w:del>
            <w:r w:rsidR="00D737D1"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ngSpice_AllPlots</w:t>
            </w:r>
            <w:proofErr w:type="spellEnd"/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D737D1"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="00D737D1"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CD237C" w:rsidRPr="00CD237C" w:rsidRDefault="00CD237C" w:rsidP="00CD237C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33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34" w:author="Tatiana Skr" w:date="2017-05-31T12:33:00Z"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[</w:t>
              </w:r>
              <w:proofErr w:type="gramStart"/>
              <w:r w:rsidRPr="00CD237C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DllImport</w:t>
              </w:r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</w:t>
              </w:r>
              <w:proofErr w:type="gramEnd"/>
              <w:r w:rsidRPr="00CD237C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"C:/ngspice/visualc/sharedspice/Debug.Win32/ngspice.dll"</w:t>
              </w:r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, </w:t>
              </w:r>
            </w:ins>
          </w:p>
          <w:p w:rsidR="00CD237C" w:rsidRPr="00CD237C" w:rsidRDefault="00CD237C" w:rsidP="00CD237C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35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36" w:author="Tatiana Skr" w:date="2017-05-31T12:33:00Z"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EntryPoint</w:t>
              </w:r>
              <w:proofErr w:type="spellEnd"/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r w:rsidRPr="00CD237C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proofErr w:type="spellStart"/>
              <w:r w:rsidRPr="00CD237C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ngSpice_AllPlots</w:t>
              </w:r>
              <w:proofErr w:type="spellEnd"/>
              <w:r w:rsidRPr="00CD237C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,</w:t>
              </w:r>
            </w:ins>
          </w:p>
          <w:p w:rsidR="00CD237C" w:rsidRPr="00CD237C" w:rsidRDefault="00CD237C" w:rsidP="00CD237C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37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38" w:author="Tatiana Skr" w:date="2017-05-31T12:33:00Z"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CallingConvention</w:t>
              </w:r>
              <w:proofErr w:type="spellEnd"/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proofErr w:type="spellStart"/>
              <w:r w:rsidRPr="00CD237C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CallingConvention</w:t>
              </w:r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.Cdecl</w:t>
              </w:r>
              <w:proofErr w:type="spellEnd"/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)]</w:t>
              </w:r>
            </w:ins>
          </w:p>
          <w:p w:rsidR="002629B9" w:rsidRPr="002629B9" w:rsidRDefault="00CD237C" w:rsidP="005724FF">
            <w:pPr>
              <w:ind w:firstLine="0"/>
              <w:jc w:val="left"/>
              <w:rPr>
                <w:lang w:val="en-US"/>
              </w:rPr>
            </w:pPr>
            <w:ins w:id="39" w:author="Tatiana Skr" w:date="2017-05-31T12:33:00Z"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</w:t>
              </w:r>
              <w:r w:rsidRPr="00CD237C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public</w:t>
              </w:r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CD237C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static</w:t>
              </w:r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CD237C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extern</w:t>
              </w:r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CD237C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IntPtr</w:t>
              </w:r>
              <w:proofErr w:type="spellEnd"/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ngSpice_AllPlots</w:t>
              </w:r>
              <w:proofErr w:type="spellEnd"/>
              <w:r w:rsidRPr="00CD237C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();</w:t>
              </w:r>
            </w:ins>
          </w:p>
        </w:tc>
      </w:tr>
      <w:tr w:rsidR="002629B9" w:rsidRPr="002629B9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ngSpice_AllVecs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plotname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CE48C6" w:rsidRPr="00CE48C6" w:rsidRDefault="00CE48C6" w:rsidP="00CE48C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40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41" w:author="Tatiana Skr" w:date="2017-05-31T12:33:00Z"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[</w:t>
              </w:r>
              <w:proofErr w:type="gramStart"/>
              <w:r w:rsidRPr="00CE48C6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DllImport</w:t>
              </w:r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</w:t>
              </w:r>
              <w:proofErr w:type="gramEnd"/>
              <w:r w:rsidRPr="00CE48C6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"C:/ngspice/visualc/sharedspice/Debug.Win32/ngspice.dll"</w:t>
              </w:r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, </w:t>
              </w:r>
            </w:ins>
          </w:p>
          <w:p w:rsidR="00CE48C6" w:rsidRPr="00CE48C6" w:rsidRDefault="00CE48C6" w:rsidP="00CE48C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42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43" w:author="Tatiana Skr" w:date="2017-05-31T12:33:00Z"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EntryPoint</w:t>
              </w:r>
              <w:proofErr w:type="spellEnd"/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r w:rsidRPr="00CE48C6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proofErr w:type="spellStart"/>
              <w:r w:rsidRPr="00CE48C6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ngSpice_AllVecs</w:t>
              </w:r>
              <w:proofErr w:type="spellEnd"/>
              <w:r w:rsidRPr="00CE48C6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,</w:t>
              </w:r>
            </w:ins>
          </w:p>
          <w:p w:rsidR="00CE48C6" w:rsidRPr="00CE48C6" w:rsidRDefault="00CE48C6" w:rsidP="00CE48C6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44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45" w:author="Tatiana Skr" w:date="2017-05-31T12:33:00Z"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CallingConvention</w:t>
              </w:r>
              <w:proofErr w:type="spellEnd"/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proofErr w:type="spellStart"/>
              <w:r w:rsidRPr="00CE48C6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CallingConvention</w:t>
              </w:r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.Cdecl</w:t>
              </w:r>
              <w:proofErr w:type="spellEnd"/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)]</w:t>
              </w:r>
            </w:ins>
          </w:p>
          <w:p w:rsidR="002629B9" w:rsidRPr="002629B9" w:rsidRDefault="00CE48C6" w:rsidP="005724FF">
            <w:pPr>
              <w:ind w:firstLine="0"/>
              <w:jc w:val="left"/>
              <w:rPr>
                <w:lang w:val="en-US"/>
              </w:rPr>
            </w:pPr>
            <w:ins w:id="46" w:author="Tatiana Skr" w:date="2017-05-31T12:33:00Z"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</w:t>
              </w:r>
              <w:r w:rsidRPr="00CE48C6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public</w:t>
              </w:r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CE48C6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static</w:t>
              </w:r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CE48C6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extern</w:t>
              </w:r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CE48C6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IntPtr</w:t>
              </w:r>
              <w:proofErr w:type="spellEnd"/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ngSpice_AllVecs</w:t>
              </w:r>
              <w:proofErr w:type="spellEnd"/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string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p</w:t>
              </w:r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lotname</w:t>
              </w:r>
              <w:proofErr w:type="spellEnd"/>
              <w:r w:rsidRPr="00CE48C6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);</w:t>
              </w:r>
            </w:ins>
          </w:p>
        </w:tc>
      </w:tr>
      <w:tr w:rsidR="002629B9" w:rsidRPr="002629B9" w:rsidTr="005724FF">
        <w:tc>
          <w:tcPr>
            <w:tcW w:w="4672" w:type="dxa"/>
          </w:tcPr>
          <w:p w:rsidR="002629B9" w:rsidRPr="002629B9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ngSpice_running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4673" w:type="dxa"/>
          </w:tcPr>
          <w:p w:rsidR="00D603D8" w:rsidRPr="00D603D8" w:rsidRDefault="00D603D8" w:rsidP="00D603D8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47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48" w:author="Tatiana Skr" w:date="2017-05-31T12:33:00Z"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[</w:t>
              </w:r>
              <w:proofErr w:type="gramStart"/>
              <w:r w:rsidRPr="00D603D8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DllImport</w:t>
              </w:r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</w:t>
              </w:r>
              <w:proofErr w:type="gramEnd"/>
              <w:r w:rsidRPr="00D603D8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"C:/ngspice/visualc/sharedspice/Debug.Win32/ngspice.dll"</w:t>
              </w:r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, </w:t>
              </w:r>
            </w:ins>
          </w:p>
          <w:p w:rsidR="00D603D8" w:rsidRPr="00D603D8" w:rsidRDefault="00D603D8" w:rsidP="00D603D8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49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50" w:author="Tatiana Skr" w:date="2017-05-31T12:33:00Z"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EntryPoint</w:t>
              </w:r>
              <w:proofErr w:type="spellEnd"/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r w:rsidRPr="00D603D8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proofErr w:type="spellStart"/>
              <w:r w:rsidRPr="00D603D8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ngSpice_running</w:t>
              </w:r>
              <w:proofErr w:type="spellEnd"/>
              <w:r w:rsidRPr="00D603D8">
                <w:rPr>
                  <w:rFonts w:ascii="Consolas" w:hAnsi="Consolas" w:cs="Consolas"/>
                  <w:color w:val="A31515"/>
                  <w:sz w:val="19"/>
                  <w:szCs w:val="19"/>
                  <w:lang w:val="en-US"/>
                </w:rPr>
                <w:t>"</w:t>
              </w:r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,</w:t>
              </w:r>
            </w:ins>
          </w:p>
          <w:p w:rsidR="00D603D8" w:rsidRPr="00D603D8" w:rsidRDefault="00D603D8" w:rsidP="00D603D8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51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ins w:id="52" w:author="Tatiana Skr" w:date="2017-05-31T12:33:00Z"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    </w:t>
              </w:r>
              <w:proofErr w:type="spellStart"/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CallingConvention</w:t>
              </w:r>
              <w:proofErr w:type="spellEnd"/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= </w:t>
              </w:r>
              <w:proofErr w:type="spellStart"/>
              <w:r w:rsidRPr="00D603D8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CallingConvention</w:t>
              </w:r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.Cdecl</w:t>
              </w:r>
              <w:proofErr w:type="spellEnd"/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)]</w:t>
              </w:r>
            </w:ins>
          </w:p>
          <w:p w:rsidR="00D603D8" w:rsidRDefault="00D603D8" w:rsidP="00D603D8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ins w:id="53" w:author="Tatiana Skr" w:date="2017-05-31T12:33:00Z"/>
                <w:rFonts w:ascii="Consolas" w:hAnsi="Consolas" w:cs="Consolas"/>
                <w:color w:val="000000"/>
                <w:sz w:val="19"/>
                <w:szCs w:val="19"/>
              </w:rPr>
            </w:pPr>
            <w:ins w:id="54" w:author="Tatiana Skr" w:date="2017-05-31T12:33:00Z"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return</w:t>
              </w:r>
              <w:proofErr w:type="spellEnd"/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 xml:space="preserve">: </w:t>
              </w:r>
              <w:proofErr w:type="spellStart"/>
              <w:proofErr w:type="gramStart"/>
              <w:r>
                <w:rPr>
                  <w:rFonts w:ascii="Consolas" w:hAnsi="Consolas" w:cs="Consolas"/>
                  <w:color w:val="2B91AF"/>
                  <w:sz w:val="19"/>
                  <w:szCs w:val="19"/>
                </w:rPr>
                <w:t>MarshalAs</w:t>
              </w:r>
              <w:proofErr w:type="spellEnd"/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(</w:t>
              </w:r>
              <w:proofErr w:type="gramEnd"/>
              <w:r>
                <w:rPr>
                  <w:rFonts w:ascii="Consolas" w:hAnsi="Consolas" w:cs="Consolas"/>
                  <w:color w:val="2B91AF"/>
                  <w:sz w:val="19"/>
                  <w:szCs w:val="19"/>
                </w:rPr>
                <w:t>UnmanagedType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</w:rPr>
                <w:t>.I1)]</w:t>
              </w:r>
            </w:ins>
          </w:p>
          <w:p w:rsidR="002629B9" w:rsidRPr="002629B9" w:rsidRDefault="00D603D8" w:rsidP="005724FF">
            <w:pPr>
              <w:ind w:firstLine="0"/>
              <w:jc w:val="left"/>
              <w:rPr>
                <w:lang w:val="en-US"/>
              </w:rPr>
            </w:pPr>
            <w:ins w:id="55" w:author="Tatiana Skr" w:date="2017-05-31T12:33:00Z"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       </w:t>
              </w:r>
              <w:r w:rsidRPr="00D603D8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public</w:t>
              </w:r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D603D8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static</w:t>
              </w:r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D603D8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extern</w:t>
              </w:r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r w:rsidRPr="00D603D8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</w:rPr>
                <w:t>bool</w:t>
              </w:r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  <w:proofErr w:type="spellStart"/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ngSpice_running</w:t>
              </w:r>
              <w:proofErr w:type="spellEnd"/>
              <w:r w:rsidRPr="00D603D8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>();</w:t>
              </w:r>
            </w:ins>
          </w:p>
        </w:tc>
      </w:tr>
      <w:tr w:rsidR="002629B9" w:rsidRPr="00F6775A" w:rsidTr="005724FF">
        <w:tc>
          <w:tcPr>
            <w:tcW w:w="4672" w:type="dxa"/>
          </w:tcPr>
          <w:p w:rsidR="002629B9" w:rsidRPr="00D737D1" w:rsidRDefault="00D737D1" w:rsidP="005724FF">
            <w:pPr>
              <w:ind w:firstLine="0"/>
              <w:jc w:val="left"/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ngSpice_SetBkpt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time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4673" w:type="dxa"/>
          </w:tcPr>
          <w:p w:rsidR="00D737D1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del w:id="56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del w:id="57" w:author="Tatiana Skr" w:date="2017-05-31T12:33:00Z">
              <w:r w:rsidRPr="00D737D1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delText xml:space="preserve">        </w:delText>
              </w:r>
              <w:r w:rsidRPr="00D737D1">
                <w:rPr>
                  <w:rFonts w:ascii="Consolas" w:hAnsi="Consolas" w:cs="Consolas"/>
                  <w:color w:val="808080"/>
                  <w:sz w:val="19"/>
                  <w:szCs w:val="19"/>
                  <w:lang w:val="en-US"/>
                </w:rPr>
                <w:delText>///</w:delText>
              </w:r>
              <w:r w:rsidRPr="00D737D1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delText xml:space="preserve"> Return Type: boolean</w:delText>
              </w:r>
            </w:del>
          </w:p>
          <w:p w:rsidR="00D737D1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del w:id="58" w:author="Tatiana Skr" w:date="2017-05-31T12:33:00Z"/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del w:id="59" w:author="Tatiana Skr" w:date="2017-05-31T12:33:00Z">
              <w:r w:rsidRPr="00D737D1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delText xml:space="preserve">        </w:delText>
              </w:r>
              <w:r w:rsidRPr="00D737D1">
                <w:rPr>
                  <w:rFonts w:ascii="Consolas" w:hAnsi="Consolas" w:cs="Consolas"/>
                  <w:color w:val="808080"/>
                  <w:sz w:val="19"/>
                  <w:szCs w:val="19"/>
                  <w:lang w:val="en-US"/>
                </w:rPr>
                <w:delText>///</w:delText>
              </w:r>
              <w:r w:rsidRPr="00D737D1">
                <w:rPr>
                  <w:rFonts w:ascii="Consolas" w:hAnsi="Consolas" w:cs="Consolas"/>
                  <w:color w:val="008000"/>
                  <w:sz w:val="19"/>
                  <w:szCs w:val="19"/>
                  <w:lang w:val="en-US"/>
                </w:rPr>
                <w:delText>time: double</w:delText>
              </w:r>
            </w:del>
          </w:p>
          <w:p w:rsidR="00D737D1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DllImport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"C:/ngspice/visualc/sharedspice/Debug.Win32/ngspice.dll"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D737D1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EntryPoint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ngSpice_SetBkpt</w:t>
            </w:r>
            <w:proofErr w:type="spellEnd"/>
            <w:r w:rsidRPr="00D737D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D737D1" w:rsidRPr="00D737D1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CallingConvention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737D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CallingConvention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.Cdecl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)]</w:t>
            </w:r>
          </w:p>
          <w:p w:rsidR="00D737D1" w:rsidRPr="00F6775A" w:rsidRDefault="00D737D1" w:rsidP="00D737D1">
            <w:pPr>
              <w:tabs>
                <w:tab w:val="clear" w:pos="709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F6775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MarshalAs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6775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UnmanagedType</w:t>
            </w:r>
            <w:r w:rsidRPr="00F6775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.I1)]</w:t>
            </w:r>
          </w:p>
          <w:p w:rsidR="002629B9" w:rsidRPr="00D737D1" w:rsidRDefault="00D737D1" w:rsidP="00D737D1">
            <w:pPr>
              <w:ind w:firstLine="0"/>
              <w:jc w:val="left"/>
              <w:rPr>
                <w:lang w:val="en-US"/>
              </w:rPr>
            </w:pP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ngSpice_SetBkpt</w:t>
            </w:r>
            <w:proofErr w:type="spellEnd"/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737D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737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time);</w:t>
            </w:r>
          </w:p>
        </w:tc>
      </w:tr>
    </w:tbl>
    <w:p w:rsidR="00F61D8E" w:rsidRPr="002629B9" w:rsidRDefault="00F61D8E" w:rsidP="002629B9">
      <w:pPr>
        <w:ind w:firstLine="0"/>
        <w:rPr>
          <w:lang w:val="en-US"/>
        </w:rPr>
      </w:pPr>
    </w:p>
    <w:sectPr w:rsidR="00F61D8E" w:rsidRPr="00262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91C84"/>
    <w:multiLevelType w:val="hybridMultilevel"/>
    <w:tmpl w:val="922E58F4"/>
    <w:lvl w:ilvl="0" w:tplc="066CA342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5145B9"/>
    <w:multiLevelType w:val="hybridMultilevel"/>
    <w:tmpl w:val="3EF2204A"/>
    <w:lvl w:ilvl="0" w:tplc="3E4AF5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6B333F"/>
    <w:multiLevelType w:val="hybridMultilevel"/>
    <w:tmpl w:val="4C34FE5C"/>
    <w:lvl w:ilvl="0" w:tplc="A91ACF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B4A"/>
    <w:multiLevelType w:val="multilevel"/>
    <w:tmpl w:val="02BE8D3C"/>
    <w:numStyleLink w:val="1"/>
  </w:abstractNum>
  <w:abstractNum w:abstractNumId="4" w15:restartNumberingAfterBreak="0">
    <w:nsid w:val="52F7267F"/>
    <w:multiLevelType w:val="multilevel"/>
    <w:tmpl w:val="02BE8D3C"/>
    <w:styleLink w:val="1"/>
    <w:lvl w:ilvl="0">
      <w:start w:val="1"/>
      <w:numFmt w:val="decimal"/>
      <w:pStyle w:val="10"/>
      <w:lvlText w:val="%1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4"/>
        </w:tabs>
        <w:ind w:left="0" w:firstLine="0"/>
      </w:pPr>
      <w:rPr>
        <w:rFonts w:hint="default"/>
      </w:rPr>
    </w:lvl>
  </w:abstractNum>
  <w:abstractNum w:abstractNumId="5" w15:restartNumberingAfterBreak="0">
    <w:nsid w:val="6EC54DF0"/>
    <w:multiLevelType w:val="hybridMultilevel"/>
    <w:tmpl w:val="0138346C"/>
    <w:lvl w:ilvl="0" w:tplc="7C32F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3AE914" w:tentative="1">
      <w:start w:val="1"/>
      <w:numFmt w:val="lowerLetter"/>
      <w:lvlText w:val="%2."/>
      <w:lvlJc w:val="left"/>
      <w:pPr>
        <w:ind w:left="1440" w:hanging="360"/>
      </w:pPr>
    </w:lvl>
    <w:lvl w:ilvl="2" w:tplc="60D07D50" w:tentative="1">
      <w:start w:val="1"/>
      <w:numFmt w:val="lowerRoman"/>
      <w:lvlText w:val="%3."/>
      <w:lvlJc w:val="right"/>
      <w:pPr>
        <w:ind w:left="2160" w:hanging="180"/>
      </w:pPr>
    </w:lvl>
    <w:lvl w:ilvl="3" w:tplc="C568CCF2" w:tentative="1">
      <w:start w:val="1"/>
      <w:numFmt w:val="decimal"/>
      <w:lvlText w:val="%4."/>
      <w:lvlJc w:val="left"/>
      <w:pPr>
        <w:ind w:left="2880" w:hanging="360"/>
      </w:pPr>
    </w:lvl>
    <w:lvl w:ilvl="4" w:tplc="DDF001C4" w:tentative="1">
      <w:start w:val="1"/>
      <w:numFmt w:val="lowerLetter"/>
      <w:lvlText w:val="%5."/>
      <w:lvlJc w:val="left"/>
      <w:pPr>
        <w:ind w:left="3600" w:hanging="360"/>
      </w:pPr>
    </w:lvl>
    <w:lvl w:ilvl="5" w:tplc="F9001F90" w:tentative="1">
      <w:start w:val="1"/>
      <w:numFmt w:val="lowerRoman"/>
      <w:lvlText w:val="%6."/>
      <w:lvlJc w:val="right"/>
      <w:pPr>
        <w:ind w:left="4320" w:hanging="180"/>
      </w:pPr>
    </w:lvl>
    <w:lvl w:ilvl="6" w:tplc="38C2D21C" w:tentative="1">
      <w:start w:val="1"/>
      <w:numFmt w:val="decimal"/>
      <w:lvlText w:val="%7."/>
      <w:lvlJc w:val="left"/>
      <w:pPr>
        <w:ind w:left="5040" w:hanging="360"/>
      </w:pPr>
    </w:lvl>
    <w:lvl w:ilvl="7" w:tplc="F95A7A8A" w:tentative="1">
      <w:start w:val="1"/>
      <w:numFmt w:val="lowerLetter"/>
      <w:lvlText w:val="%8."/>
      <w:lvlJc w:val="left"/>
      <w:pPr>
        <w:ind w:left="5760" w:hanging="360"/>
      </w:pPr>
    </w:lvl>
    <w:lvl w:ilvl="8" w:tplc="67CC882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51"/>
    <w:rsid w:val="000D642F"/>
    <w:rsid w:val="000F60E2"/>
    <w:rsid w:val="0012367F"/>
    <w:rsid w:val="002629B9"/>
    <w:rsid w:val="002B4543"/>
    <w:rsid w:val="0031584F"/>
    <w:rsid w:val="00326151"/>
    <w:rsid w:val="0042310D"/>
    <w:rsid w:val="004A06B0"/>
    <w:rsid w:val="004A7D18"/>
    <w:rsid w:val="004E14EB"/>
    <w:rsid w:val="005724FF"/>
    <w:rsid w:val="005C270A"/>
    <w:rsid w:val="00617F0E"/>
    <w:rsid w:val="00675A51"/>
    <w:rsid w:val="006F5BAA"/>
    <w:rsid w:val="00743042"/>
    <w:rsid w:val="00762737"/>
    <w:rsid w:val="007E6C80"/>
    <w:rsid w:val="00854FA2"/>
    <w:rsid w:val="008B6D5B"/>
    <w:rsid w:val="008E7B06"/>
    <w:rsid w:val="009034D9"/>
    <w:rsid w:val="00A6693F"/>
    <w:rsid w:val="00AF1503"/>
    <w:rsid w:val="00BF17F0"/>
    <w:rsid w:val="00CB651E"/>
    <w:rsid w:val="00CD237C"/>
    <w:rsid w:val="00CE48C6"/>
    <w:rsid w:val="00D603D8"/>
    <w:rsid w:val="00D737D1"/>
    <w:rsid w:val="00DF054D"/>
    <w:rsid w:val="00E57C2E"/>
    <w:rsid w:val="00E65E89"/>
    <w:rsid w:val="00F61D8E"/>
    <w:rsid w:val="00F6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52D8"/>
  <w15:chartTrackingRefBased/>
  <w15:docId w15:val="{39AC6B54-92B9-4039-B44A-63B3938B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270A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12367F"/>
    <w:pPr>
      <w:keepNext/>
      <w:keepLines/>
      <w:numPr>
        <w:numId w:val="11"/>
      </w:numPr>
      <w:tabs>
        <w:tab w:val="clear" w:pos="709"/>
      </w:tabs>
      <w:spacing w:after="360"/>
      <w:contextualSpacing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65E89"/>
    <w:pPr>
      <w:keepNext/>
      <w:keepLines/>
      <w:spacing w:after="36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2367F"/>
    <w:pPr>
      <w:keepNext/>
      <w:keepLines/>
      <w:numPr>
        <w:ilvl w:val="2"/>
        <w:numId w:val="1"/>
      </w:numPr>
      <w:ind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2367F"/>
    <w:pPr>
      <w:keepNext/>
      <w:keepLines/>
      <w:numPr>
        <w:ilvl w:val="3"/>
        <w:numId w:val="11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2367F"/>
    <w:pPr>
      <w:keepNext/>
      <w:keepLines/>
      <w:numPr>
        <w:ilvl w:val="4"/>
        <w:numId w:val="11"/>
      </w:numPr>
      <w:outlineLvl w:val="4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Стиль1"/>
    <w:uiPriority w:val="99"/>
    <w:rsid w:val="005C270A"/>
    <w:pPr>
      <w:numPr>
        <w:numId w:val="1"/>
      </w:numPr>
    </w:pPr>
  </w:style>
  <w:style w:type="character" w:customStyle="1" w:styleId="11">
    <w:name w:val="Заголовок 1 Знак"/>
    <w:basedOn w:val="a1"/>
    <w:link w:val="10"/>
    <w:uiPriority w:val="9"/>
    <w:rsid w:val="005C270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65E8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2367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5C270A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5C270A"/>
    <w:rPr>
      <w:rFonts w:ascii="Times New Roman" w:eastAsiaTheme="majorEastAsia" w:hAnsi="Times New Roman" w:cstheme="majorBidi"/>
      <w:b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5C270A"/>
    <w:pPr>
      <w:tabs>
        <w:tab w:val="clear" w:pos="709"/>
        <w:tab w:val="left" w:pos="440"/>
        <w:tab w:val="right" w:leader="dot" w:pos="9345"/>
      </w:tabs>
      <w:ind w:firstLine="0"/>
      <w:contextualSpacing/>
    </w:pPr>
  </w:style>
  <w:style w:type="paragraph" w:styleId="a4">
    <w:name w:val="TOC Heading"/>
    <w:basedOn w:val="10"/>
    <w:next w:val="a0"/>
    <w:autoRedefine/>
    <w:uiPriority w:val="39"/>
    <w:unhideWhenUsed/>
    <w:qFormat/>
    <w:rsid w:val="005C270A"/>
    <w:pPr>
      <w:numPr>
        <w:numId w:val="0"/>
      </w:numPr>
      <w:contextualSpacing w:val="0"/>
      <w:outlineLvl w:val="9"/>
    </w:pPr>
  </w:style>
  <w:style w:type="paragraph" w:styleId="21">
    <w:name w:val="toc 2"/>
    <w:basedOn w:val="a0"/>
    <w:next w:val="a0"/>
    <w:autoRedefine/>
    <w:uiPriority w:val="39"/>
    <w:unhideWhenUsed/>
    <w:qFormat/>
    <w:rsid w:val="005C270A"/>
    <w:pPr>
      <w:tabs>
        <w:tab w:val="right" w:leader="dot" w:pos="9639"/>
      </w:tabs>
      <w:ind w:left="170" w:firstLine="0"/>
      <w:jc w:val="left"/>
    </w:pPr>
    <w:rPr>
      <w:rFonts w:eastAsiaTheme="minorEastAsia" w:cs="Times New Roman"/>
      <w:lang w:eastAsia="ru-RU"/>
    </w:rPr>
  </w:style>
  <w:style w:type="paragraph" w:styleId="a5">
    <w:name w:val="No Spacing"/>
    <w:autoRedefine/>
    <w:uiPriority w:val="1"/>
    <w:qFormat/>
    <w:rsid w:val="005C27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7E6C80"/>
    <w:pPr>
      <w:numPr>
        <w:numId w:val="13"/>
      </w:numPr>
      <w:tabs>
        <w:tab w:val="clear" w:pos="709"/>
        <w:tab w:val="left" w:pos="0"/>
        <w:tab w:val="left" w:pos="1134"/>
      </w:tabs>
      <w:contextualSpacing/>
    </w:pPr>
  </w:style>
  <w:style w:type="paragraph" w:styleId="a6">
    <w:name w:val="caption"/>
    <w:basedOn w:val="a0"/>
    <w:next w:val="a0"/>
    <w:autoRedefine/>
    <w:uiPriority w:val="35"/>
    <w:unhideWhenUsed/>
    <w:qFormat/>
    <w:rsid w:val="00E65E89"/>
    <w:pPr>
      <w:tabs>
        <w:tab w:val="clear" w:pos="709"/>
      </w:tabs>
      <w:ind w:firstLine="0"/>
    </w:pPr>
    <w:rPr>
      <w:iCs/>
      <w:szCs w:val="18"/>
    </w:rPr>
  </w:style>
  <w:style w:type="table" w:styleId="a7">
    <w:name w:val="Table Grid"/>
    <w:basedOn w:val="a2"/>
    <w:uiPriority w:val="39"/>
    <w:rsid w:val="0026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Revision"/>
    <w:hidden/>
    <w:uiPriority w:val="99"/>
    <w:semiHidden/>
    <w:rsid w:val="00F6775A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F677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F67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Skr</dc:creator>
  <cp:keywords/>
  <dc:description/>
  <cp:lastModifiedBy>Tatiana Skr</cp:lastModifiedBy>
  <cp:revision>9</cp:revision>
  <dcterms:created xsi:type="dcterms:W3CDTF">2017-05-29T12:30:00Z</dcterms:created>
  <dcterms:modified xsi:type="dcterms:W3CDTF">2017-05-31T05:34:00Z</dcterms:modified>
</cp:coreProperties>
</file>