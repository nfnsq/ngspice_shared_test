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D30A6" w14:textId="77777777" w:rsidR="00F61D8E" w:rsidRDefault="00DD2843" w:rsidP="006636F8">
      <w:pPr>
        <w:tabs>
          <w:tab w:val="clear" w:pos="709"/>
          <w:tab w:val="left" w:pos="0"/>
        </w:tabs>
        <w:ind w:firstLine="0"/>
        <w:jc w:val="center"/>
      </w:pPr>
      <w:r>
        <w:t>Министерство образования и науки РФ</w:t>
      </w:r>
    </w:p>
    <w:p w14:paraId="4C002E1D" w14:textId="77777777" w:rsidR="00DD2843" w:rsidRDefault="00DD2843" w:rsidP="006636F8">
      <w:pPr>
        <w:tabs>
          <w:tab w:val="clear" w:pos="709"/>
          <w:tab w:val="left" w:pos="0"/>
        </w:tabs>
        <w:ind w:firstLine="0"/>
        <w:jc w:val="center"/>
      </w:pPr>
      <w:r>
        <w:t>Федеральное государственное бюджетное образовательное учреждение высшего образования</w:t>
      </w:r>
    </w:p>
    <w:p w14:paraId="3DF5F842" w14:textId="77777777" w:rsidR="00DD2843" w:rsidRDefault="00C716CA" w:rsidP="006636F8">
      <w:pPr>
        <w:tabs>
          <w:tab w:val="clear" w:pos="709"/>
          <w:tab w:val="left" w:pos="0"/>
        </w:tabs>
        <w:ind w:firstLine="0"/>
        <w:jc w:val="center"/>
        <w:rPr>
          <w:b/>
        </w:rPr>
      </w:pPr>
      <w:r>
        <w:rPr>
          <w:b/>
        </w:rPr>
        <w:t>ТОМСКИЙ ГОСУДАРСТВЕННЫЙ УНИВЕРСИТЕТ СИСТЕМ УПРАВЛЕНИЯ И РАДИОЭЛЕКТРОНИКИ (ТУСУР)</w:t>
      </w:r>
    </w:p>
    <w:p w14:paraId="2041E122" w14:textId="77777777" w:rsidR="003009D1" w:rsidRDefault="003009D1" w:rsidP="006636F8">
      <w:pPr>
        <w:tabs>
          <w:tab w:val="clear" w:pos="709"/>
          <w:tab w:val="left" w:pos="0"/>
        </w:tabs>
        <w:ind w:firstLine="0"/>
        <w:jc w:val="center"/>
        <w:rPr>
          <w:b/>
        </w:rPr>
      </w:pPr>
    </w:p>
    <w:p w14:paraId="1A669112" w14:textId="77777777" w:rsidR="00C716CA" w:rsidRDefault="00C716CA" w:rsidP="006636F8">
      <w:pPr>
        <w:tabs>
          <w:tab w:val="clear" w:pos="709"/>
          <w:tab w:val="left" w:pos="0"/>
        </w:tabs>
        <w:ind w:firstLine="0"/>
        <w:jc w:val="center"/>
      </w:pPr>
      <w:r>
        <w:t>Кафедра компьютерных систем в управлении и проектировании (КСУП)</w:t>
      </w:r>
    </w:p>
    <w:p w14:paraId="6BD83076" w14:textId="77777777" w:rsidR="00C716CA" w:rsidRDefault="00C716CA" w:rsidP="003009D1">
      <w:pPr>
        <w:tabs>
          <w:tab w:val="clear" w:pos="709"/>
        </w:tabs>
        <w:ind w:left="5245" w:firstLine="0"/>
        <w:jc w:val="left"/>
        <w:rPr>
          <w:b/>
        </w:rPr>
      </w:pPr>
      <w:r>
        <w:rPr>
          <w:b/>
        </w:rPr>
        <w:t>К ЗАЩИТЕ ДОПУСТИТЬ</w:t>
      </w:r>
    </w:p>
    <w:p w14:paraId="5FC7FF4C" w14:textId="77777777" w:rsidR="00C716CA" w:rsidRDefault="00C716CA" w:rsidP="003009D1">
      <w:pPr>
        <w:tabs>
          <w:tab w:val="clear" w:pos="709"/>
        </w:tabs>
        <w:ind w:left="5245" w:firstLine="0"/>
        <w:jc w:val="left"/>
      </w:pPr>
      <w:r>
        <w:t>Заведующий кафедрой КСУП</w:t>
      </w:r>
    </w:p>
    <w:p w14:paraId="1699FE1F" w14:textId="77777777" w:rsidR="00C716CA" w:rsidRDefault="00C716CA" w:rsidP="003009D1">
      <w:pPr>
        <w:tabs>
          <w:tab w:val="clear" w:pos="709"/>
        </w:tabs>
        <w:ind w:left="5245" w:firstLine="0"/>
        <w:jc w:val="left"/>
      </w:pPr>
      <w:r>
        <w:t>д-р техн. наук, проф.</w:t>
      </w:r>
    </w:p>
    <w:p w14:paraId="2CB6BA3D" w14:textId="77777777" w:rsidR="00C716CA" w:rsidRDefault="00C716CA" w:rsidP="003009D1">
      <w:pPr>
        <w:tabs>
          <w:tab w:val="clear" w:pos="709"/>
        </w:tabs>
        <w:ind w:left="5245" w:firstLine="0"/>
        <w:jc w:val="left"/>
      </w:pPr>
      <w:r>
        <w:t>_________________ Ю.А. Шурыгин</w:t>
      </w:r>
    </w:p>
    <w:p w14:paraId="79137ADE" w14:textId="77777777" w:rsidR="00C716CA" w:rsidRDefault="00C716CA" w:rsidP="003009D1">
      <w:pPr>
        <w:tabs>
          <w:tab w:val="clear" w:pos="709"/>
        </w:tabs>
        <w:ind w:left="5245" w:firstLine="0"/>
        <w:jc w:val="left"/>
      </w:pPr>
      <w:r>
        <w:t>_________________</w:t>
      </w:r>
    </w:p>
    <w:p w14:paraId="7B5D8623" w14:textId="77777777" w:rsidR="00C716CA" w:rsidRDefault="00C716CA" w:rsidP="006636F8">
      <w:pPr>
        <w:tabs>
          <w:tab w:val="clear" w:pos="709"/>
          <w:tab w:val="left" w:pos="0"/>
        </w:tabs>
        <w:ind w:firstLine="0"/>
        <w:jc w:val="center"/>
      </w:pPr>
    </w:p>
    <w:p w14:paraId="4DEFF7B5" w14:textId="77777777" w:rsidR="00C716CA" w:rsidRPr="00487BFF" w:rsidRDefault="00487BFF" w:rsidP="006636F8">
      <w:pPr>
        <w:tabs>
          <w:tab w:val="clear" w:pos="709"/>
          <w:tab w:val="left" w:pos="0"/>
        </w:tabs>
        <w:ind w:firstLine="0"/>
        <w:jc w:val="center"/>
        <w:rPr>
          <w:b/>
        </w:rPr>
      </w:pPr>
      <w:r w:rsidRPr="00487BFF">
        <w:rPr>
          <w:b/>
        </w:rPr>
        <w:t xml:space="preserve">МОДУЛЬ РАСЧЕТА </w:t>
      </w:r>
      <w:r>
        <w:rPr>
          <w:b/>
        </w:rPr>
        <w:t>ХАРАКТЕРИСТИК ПРИНЦИПИАЛЬНЫХ СХЕМ СВЧ ДИАПАЗОНА</w:t>
      </w:r>
    </w:p>
    <w:p w14:paraId="09FEB280" w14:textId="77777777" w:rsidR="00C716CA" w:rsidRDefault="00C716CA" w:rsidP="006636F8">
      <w:pPr>
        <w:tabs>
          <w:tab w:val="clear" w:pos="709"/>
          <w:tab w:val="left" w:pos="0"/>
        </w:tabs>
        <w:ind w:firstLine="0"/>
        <w:jc w:val="center"/>
      </w:pPr>
    </w:p>
    <w:p w14:paraId="0B128084" w14:textId="77777777" w:rsidR="00487BFF" w:rsidRDefault="00C716CA" w:rsidP="006636F8">
      <w:pPr>
        <w:tabs>
          <w:tab w:val="clear" w:pos="709"/>
          <w:tab w:val="left" w:pos="0"/>
        </w:tabs>
        <w:ind w:firstLine="0"/>
        <w:jc w:val="center"/>
      </w:pPr>
      <w:r>
        <w:t>Бакалаврская работа</w:t>
      </w:r>
      <w:r w:rsidR="00487BFF">
        <w:t xml:space="preserve"> (дипломный проект)</w:t>
      </w:r>
      <w:r>
        <w:t xml:space="preserve"> </w:t>
      </w:r>
    </w:p>
    <w:p w14:paraId="5FD8FB47" w14:textId="77777777" w:rsidR="00C716CA" w:rsidRDefault="00C716CA" w:rsidP="006636F8">
      <w:pPr>
        <w:tabs>
          <w:tab w:val="clear" w:pos="709"/>
          <w:tab w:val="left" w:pos="0"/>
        </w:tabs>
        <w:ind w:firstLine="0"/>
        <w:jc w:val="center"/>
      </w:pPr>
      <w:r>
        <w:t>по направлению 09.03.01 – Информатика и вычислительная техника</w:t>
      </w:r>
    </w:p>
    <w:p w14:paraId="222CBCE5" w14:textId="77777777" w:rsidR="00487BFF" w:rsidRDefault="00487BFF" w:rsidP="006636F8">
      <w:pPr>
        <w:tabs>
          <w:tab w:val="clear" w:pos="709"/>
          <w:tab w:val="left" w:pos="0"/>
        </w:tabs>
        <w:ind w:firstLine="0"/>
        <w:jc w:val="center"/>
      </w:pPr>
    </w:p>
    <w:p w14:paraId="29575876" w14:textId="77777777" w:rsidR="00487BFF" w:rsidRDefault="00487BFF" w:rsidP="006636F8">
      <w:pPr>
        <w:tabs>
          <w:tab w:val="clear" w:pos="709"/>
          <w:tab w:val="left" w:pos="0"/>
        </w:tabs>
        <w:ind w:firstLine="0"/>
        <w:jc w:val="center"/>
      </w:pPr>
      <w:r>
        <w:t>Пояснительная записка</w:t>
      </w:r>
    </w:p>
    <w:p w14:paraId="16E97459" w14:textId="77777777" w:rsidR="00487BFF" w:rsidRDefault="00487BFF" w:rsidP="006636F8">
      <w:pPr>
        <w:tabs>
          <w:tab w:val="clear" w:pos="709"/>
          <w:tab w:val="left" w:pos="0"/>
        </w:tabs>
        <w:ind w:firstLine="0"/>
        <w:jc w:val="center"/>
      </w:pPr>
      <w:commentRangeStart w:id="0"/>
      <w:r>
        <w:t>КСУП.</w:t>
      </w:r>
      <w:commentRangeEnd w:id="0"/>
      <w:r w:rsidR="00D537B9">
        <w:rPr>
          <w:rStyle w:val="a7"/>
        </w:rPr>
        <w:commentReference w:id="0"/>
      </w:r>
    </w:p>
    <w:p w14:paraId="152126C4" w14:textId="77777777" w:rsidR="00487BFF" w:rsidRDefault="00487BFF" w:rsidP="006636F8">
      <w:pPr>
        <w:tabs>
          <w:tab w:val="clear" w:pos="709"/>
          <w:tab w:val="left" w:pos="0"/>
        </w:tabs>
        <w:ind w:firstLine="0"/>
        <w:jc w:val="center"/>
      </w:pPr>
    </w:p>
    <w:p w14:paraId="33D8FC07" w14:textId="77777777" w:rsidR="00C716CA" w:rsidRDefault="00C716CA" w:rsidP="00487BFF">
      <w:pPr>
        <w:tabs>
          <w:tab w:val="clear" w:pos="709"/>
        </w:tabs>
        <w:ind w:left="5245" w:firstLine="0"/>
        <w:jc w:val="left"/>
      </w:pPr>
      <w:r>
        <w:t>Студент гр. 583-1</w:t>
      </w:r>
    </w:p>
    <w:p w14:paraId="264975AE" w14:textId="77777777" w:rsidR="00C716CA" w:rsidRDefault="00C716CA" w:rsidP="00487BFF">
      <w:pPr>
        <w:tabs>
          <w:tab w:val="clear" w:pos="709"/>
        </w:tabs>
        <w:ind w:left="5245" w:firstLine="0"/>
        <w:jc w:val="left"/>
      </w:pPr>
      <w:r>
        <w:t>_____________ Т.С. Скрябина</w:t>
      </w:r>
    </w:p>
    <w:p w14:paraId="6B346595" w14:textId="77777777" w:rsidR="00C716CA" w:rsidRDefault="00C716CA" w:rsidP="00487BFF">
      <w:pPr>
        <w:tabs>
          <w:tab w:val="clear" w:pos="709"/>
        </w:tabs>
        <w:spacing w:after="160" w:line="259" w:lineRule="auto"/>
        <w:ind w:left="5245" w:firstLine="0"/>
        <w:jc w:val="left"/>
      </w:pPr>
    </w:p>
    <w:p w14:paraId="5429E902" w14:textId="77777777" w:rsidR="00C716CA" w:rsidRDefault="00C716CA" w:rsidP="00487BFF">
      <w:pPr>
        <w:tabs>
          <w:tab w:val="clear" w:pos="709"/>
        </w:tabs>
        <w:spacing w:after="160" w:line="259" w:lineRule="auto"/>
        <w:ind w:left="5245" w:firstLine="0"/>
        <w:jc w:val="left"/>
      </w:pPr>
      <w:r>
        <w:t>Руководитель</w:t>
      </w:r>
    </w:p>
    <w:p w14:paraId="66DCD082" w14:textId="77777777" w:rsidR="00C716CA" w:rsidRDefault="00C716CA" w:rsidP="00487BFF">
      <w:pPr>
        <w:tabs>
          <w:tab w:val="clear" w:pos="709"/>
          <w:tab w:val="left" w:pos="5103"/>
        </w:tabs>
        <w:ind w:left="5245" w:firstLine="0"/>
        <w:jc w:val="left"/>
      </w:pPr>
      <w:r>
        <w:rPr>
          <w:rFonts w:cs="Times New Roman"/>
          <w:szCs w:val="28"/>
        </w:rPr>
        <w:t>к</w:t>
      </w:r>
      <w:r>
        <w:t>.т.н., доцент каф. КСУП</w:t>
      </w:r>
    </w:p>
    <w:p w14:paraId="403802D0" w14:textId="77777777" w:rsidR="00C716CA" w:rsidRDefault="00C716CA" w:rsidP="00487BFF">
      <w:pPr>
        <w:tabs>
          <w:tab w:val="clear" w:pos="709"/>
        </w:tabs>
        <w:spacing w:after="160" w:line="259" w:lineRule="auto"/>
        <w:ind w:left="5245" w:firstLine="0"/>
        <w:jc w:val="left"/>
      </w:pPr>
      <w:r>
        <w:t>_____________ А.А. Калентьев</w:t>
      </w:r>
    </w:p>
    <w:p w14:paraId="3FD0BB81" w14:textId="77777777" w:rsidR="00487BFF" w:rsidRDefault="00487BFF" w:rsidP="00487BFF">
      <w:pPr>
        <w:tabs>
          <w:tab w:val="clear" w:pos="709"/>
        </w:tabs>
        <w:spacing w:after="160" w:line="259" w:lineRule="auto"/>
        <w:ind w:left="5245" w:firstLine="0"/>
        <w:jc w:val="left"/>
      </w:pPr>
    </w:p>
    <w:p w14:paraId="45B62AD1" w14:textId="77777777" w:rsidR="00DD2843" w:rsidRPr="00DD2843" w:rsidRDefault="00C716CA" w:rsidP="00487BFF">
      <w:pPr>
        <w:tabs>
          <w:tab w:val="clear" w:pos="709"/>
          <w:tab w:val="left" w:pos="0"/>
        </w:tabs>
        <w:spacing w:after="160" w:line="259" w:lineRule="auto"/>
        <w:ind w:firstLine="0"/>
        <w:jc w:val="center"/>
      </w:pPr>
      <w:r>
        <w:t>Томск 2017</w:t>
      </w:r>
      <w:r w:rsidR="00DD2843" w:rsidRPr="00DD2843">
        <w:br w:type="page"/>
      </w:r>
    </w:p>
    <w:p w14:paraId="78955D6D" w14:textId="34CF3148" w:rsidR="00DD2843" w:rsidRDefault="001179BE" w:rsidP="001179BE">
      <w:pPr>
        <w:ind w:firstLine="0"/>
        <w:jc w:val="center"/>
        <w:rPr>
          <w:b/>
        </w:rPr>
      </w:pPr>
      <w:commentRangeStart w:id="1"/>
      <w:r>
        <w:rPr>
          <w:b/>
        </w:rPr>
        <w:lastRenderedPageBreak/>
        <w:t>РЕФЕРАТ</w:t>
      </w:r>
      <w:commentRangeEnd w:id="1"/>
      <w:r>
        <w:rPr>
          <w:rStyle w:val="a7"/>
        </w:rPr>
        <w:commentReference w:id="1"/>
      </w:r>
    </w:p>
    <w:p w14:paraId="28A35D24" w14:textId="3B2DD80E" w:rsidR="007A396A" w:rsidRDefault="007A396A" w:rsidP="007A396A">
      <w:proofErr w:type="gramStart"/>
      <w:r>
        <w:t>Отчет  с.</w:t>
      </w:r>
      <w:proofErr w:type="gramEnd"/>
      <w:r>
        <w:t>,  рис.,  табл.,  источников,  прилож.</w:t>
      </w:r>
    </w:p>
    <w:p w14:paraId="1E38F483" w14:textId="77777777" w:rsidR="007A396A" w:rsidRPr="00455C8C" w:rsidRDefault="007A396A" w:rsidP="007A396A">
      <w:pPr>
        <w:rPr>
          <w:strike/>
          <w:rPrChange w:id="2" w:author="Tatiana Skr" w:date="2017-05-30T12:13:00Z">
            <w:rPr/>
          </w:rPrChange>
        </w:rPr>
      </w:pPr>
      <w:r w:rsidRPr="00455C8C">
        <w:rPr>
          <w:strike/>
          <w:rPrChange w:id="3" w:author="Tatiana Skr" w:date="2017-05-30T12:13:00Z">
            <w:rPr/>
          </w:rPrChange>
        </w:rPr>
        <w:t>ПРИНЦИПИАЛЬНАЯ СХЕМА, РЭС, САПР, СВЧ, РАСЧЕТ, МЕТОД, МОДУЛЬ, БИБЛИОТЕКА, ЛИНЕЙНЫЙ АНАЛИЗ.</w:t>
      </w:r>
    </w:p>
    <w:p w14:paraId="0A09158B" w14:textId="77777777" w:rsidR="007A396A" w:rsidRPr="00455C8C" w:rsidRDefault="007A396A" w:rsidP="007A396A">
      <w:pPr>
        <w:rPr>
          <w:strike/>
          <w:rPrChange w:id="4" w:author="Tatiana Skr" w:date="2017-05-30T12:13:00Z">
            <w:rPr/>
          </w:rPrChange>
        </w:rPr>
      </w:pPr>
      <w:r w:rsidRPr="00455C8C">
        <w:rPr>
          <w:strike/>
          <w:rPrChange w:id="5" w:author="Tatiana Skr" w:date="2017-05-30T12:13:00Z">
            <w:rPr/>
          </w:rPrChange>
        </w:rPr>
        <w:t>Объектами исследования являются методы и модули для расчета характеристик принципиальных схем.</w:t>
      </w:r>
    </w:p>
    <w:p w14:paraId="198C21B5" w14:textId="77777777" w:rsidR="007A396A" w:rsidRPr="00455C8C" w:rsidRDefault="007A396A" w:rsidP="007A396A">
      <w:pPr>
        <w:rPr>
          <w:strike/>
          <w:rPrChange w:id="6" w:author="Tatiana Skr" w:date="2017-05-30T12:13:00Z">
            <w:rPr/>
          </w:rPrChange>
        </w:rPr>
      </w:pPr>
      <w:r w:rsidRPr="00455C8C">
        <w:rPr>
          <w:strike/>
          <w:rPrChange w:id="7" w:author="Tatiana Skr" w:date="2017-05-30T12:13:00Z">
            <w:rPr/>
          </w:rPrChange>
        </w:rPr>
        <w:t>Цель работы – изучить существующие модули расчета характеристик принципиальных схем СВЧ диапазона.</w:t>
      </w:r>
    </w:p>
    <w:p w14:paraId="2FF5D6AD" w14:textId="77777777" w:rsidR="007A396A" w:rsidRPr="00455C8C" w:rsidRDefault="007A396A" w:rsidP="007A396A">
      <w:pPr>
        <w:rPr>
          <w:strike/>
          <w:rPrChange w:id="8" w:author="Tatiana Skr" w:date="2017-05-30T12:13:00Z">
            <w:rPr/>
          </w:rPrChange>
        </w:rPr>
      </w:pPr>
      <w:r w:rsidRPr="00455C8C">
        <w:rPr>
          <w:strike/>
          <w:rPrChange w:id="9" w:author="Tatiana Skr" w:date="2017-05-30T12:13:00Z">
            <w:rPr/>
          </w:rPrChange>
        </w:rPr>
        <w:t>В процессе работы проводились исследования методов ручного и автоматизированного расчета схем, работающих в линейном режиме. В результате исследования выбрана программная библиотека, на базе которой будет разрабатываться модуль для анализа принципиальных схем СВЧ-устройств.</w:t>
      </w:r>
    </w:p>
    <w:p w14:paraId="0BA266E2" w14:textId="77777777" w:rsidR="007A396A" w:rsidRPr="001179BE" w:rsidRDefault="007A396A" w:rsidP="007A396A">
      <w:pPr>
        <w:ind w:firstLine="0"/>
        <w:rPr>
          <w:b/>
        </w:rPr>
      </w:pPr>
    </w:p>
    <w:p w14:paraId="152E2612" w14:textId="77777777" w:rsidR="00DD2843" w:rsidRDefault="00DD2843">
      <w:pPr>
        <w:tabs>
          <w:tab w:val="clear" w:pos="709"/>
        </w:tabs>
        <w:spacing w:after="160" w:line="259" w:lineRule="auto"/>
        <w:ind w:firstLine="0"/>
        <w:jc w:val="left"/>
      </w:pPr>
      <w:r>
        <w:br w:type="page"/>
      </w:r>
    </w:p>
    <w:p w14:paraId="59621431" w14:textId="753D635E" w:rsidR="003E6D2C" w:rsidRPr="000D7965" w:rsidRDefault="003E6D2C" w:rsidP="003E6D2C">
      <w:pPr>
        <w:ind w:firstLine="0"/>
        <w:jc w:val="center"/>
        <w:rPr>
          <w:b/>
        </w:rPr>
      </w:pPr>
      <w:r w:rsidRPr="003E6D2C">
        <w:rPr>
          <w:b/>
          <w:lang w:val="en-US"/>
        </w:rPr>
        <w:lastRenderedPageBreak/>
        <w:t>ABSTARCT</w:t>
      </w:r>
    </w:p>
    <w:p w14:paraId="2677439A" w14:textId="2AA00EBC" w:rsidR="00DD2843" w:rsidRPr="000D7965" w:rsidRDefault="003E6D2C">
      <w:r w:rsidRPr="000D7965">
        <w:t>[</w:t>
      </w:r>
      <w:r w:rsidR="00DD2843">
        <w:t>реферат на иностранном языке</w:t>
      </w:r>
      <w:r w:rsidRPr="000D7965">
        <w:t>]</w:t>
      </w:r>
    </w:p>
    <w:p w14:paraId="4869343A" w14:textId="77777777" w:rsidR="00DD2843" w:rsidRDefault="00DD2843">
      <w:pPr>
        <w:tabs>
          <w:tab w:val="clear" w:pos="709"/>
        </w:tabs>
        <w:spacing w:after="160" w:line="259" w:lineRule="auto"/>
        <w:ind w:firstLine="0"/>
        <w:jc w:val="left"/>
      </w:pPr>
      <w:r>
        <w:br w:type="page"/>
      </w:r>
    </w:p>
    <w:p w14:paraId="07056147" w14:textId="77777777" w:rsidR="00487BFF" w:rsidRDefault="00487BFF" w:rsidP="00487BFF">
      <w:pPr>
        <w:tabs>
          <w:tab w:val="clear" w:pos="709"/>
        </w:tabs>
        <w:spacing w:line="276" w:lineRule="auto"/>
        <w:ind w:firstLine="0"/>
        <w:jc w:val="center"/>
      </w:pPr>
      <w:r>
        <w:lastRenderedPageBreak/>
        <w:t>Министерство образования и науки РФ</w:t>
      </w:r>
    </w:p>
    <w:p w14:paraId="747189DA" w14:textId="77777777" w:rsidR="00487BFF" w:rsidRDefault="00487BFF" w:rsidP="00487BFF">
      <w:pPr>
        <w:tabs>
          <w:tab w:val="clear" w:pos="709"/>
        </w:tabs>
        <w:spacing w:line="276" w:lineRule="auto"/>
        <w:ind w:firstLine="0"/>
        <w:jc w:val="center"/>
      </w:pPr>
      <w:r>
        <w:t>Федеральное государственное бюджетное образовательное</w:t>
      </w:r>
    </w:p>
    <w:p w14:paraId="42C25EB7" w14:textId="77777777" w:rsidR="00487BFF" w:rsidRDefault="00487BFF" w:rsidP="00487BFF">
      <w:pPr>
        <w:tabs>
          <w:tab w:val="clear" w:pos="709"/>
        </w:tabs>
        <w:spacing w:line="276" w:lineRule="auto"/>
        <w:ind w:firstLine="0"/>
        <w:jc w:val="center"/>
      </w:pPr>
      <w:r>
        <w:t>учреждение высшего образования</w:t>
      </w:r>
    </w:p>
    <w:p w14:paraId="35B86953" w14:textId="77777777" w:rsidR="00487BFF" w:rsidRDefault="00487BFF" w:rsidP="00487BFF">
      <w:pPr>
        <w:tabs>
          <w:tab w:val="clear" w:pos="709"/>
        </w:tabs>
        <w:spacing w:line="276" w:lineRule="auto"/>
        <w:ind w:firstLine="0"/>
        <w:jc w:val="center"/>
      </w:pPr>
    </w:p>
    <w:p w14:paraId="7EAD5CA1" w14:textId="77777777" w:rsidR="00487BFF" w:rsidRDefault="00487BFF" w:rsidP="00487BFF">
      <w:pPr>
        <w:tabs>
          <w:tab w:val="clear" w:pos="709"/>
        </w:tabs>
        <w:spacing w:line="276" w:lineRule="auto"/>
        <w:ind w:firstLine="0"/>
        <w:jc w:val="center"/>
        <w:rPr>
          <w:b/>
        </w:rPr>
      </w:pPr>
      <w:r w:rsidRPr="00487BFF">
        <w:rPr>
          <w:b/>
        </w:rPr>
        <w:t xml:space="preserve">ТОМСКИЙ ГОСУДАРСТВЕННЫЙ УНИВЕРСИТЕТ </w:t>
      </w:r>
    </w:p>
    <w:p w14:paraId="5BC797A1" w14:textId="77777777" w:rsidR="00487BFF" w:rsidRPr="00487BFF" w:rsidRDefault="00487BFF" w:rsidP="00487BFF">
      <w:pPr>
        <w:tabs>
          <w:tab w:val="clear" w:pos="709"/>
        </w:tabs>
        <w:spacing w:line="276" w:lineRule="auto"/>
        <w:ind w:firstLine="0"/>
        <w:jc w:val="center"/>
        <w:rPr>
          <w:b/>
        </w:rPr>
      </w:pPr>
      <w:r w:rsidRPr="00487BFF">
        <w:rPr>
          <w:b/>
        </w:rPr>
        <w:t>СИСТЕМ УПРАВЛЕНИЯ</w:t>
      </w:r>
      <w:r>
        <w:rPr>
          <w:b/>
        </w:rPr>
        <w:t xml:space="preserve"> </w:t>
      </w:r>
      <w:r w:rsidRPr="00487BFF">
        <w:rPr>
          <w:b/>
        </w:rPr>
        <w:t>И РАДИОЭЛЕКТРОНИКИ (ТУСУР)</w:t>
      </w:r>
    </w:p>
    <w:p w14:paraId="1310E12B" w14:textId="77777777" w:rsidR="00487BFF" w:rsidRDefault="00487BFF" w:rsidP="00487BFF">
      <w:pPr>
        <w:tabs>
          <w:tab w:val="clear" w:pos="709"/>
        </w:tabs>
        <w:spacing w:line="276" w:lineRule="auto"/>
        <w:ind w:firstLine="0"/>
        <w:jc w:val="center"/>
      </w:pPr>
    </w:p>
    <w:p w14:paraId="099AF4C2" w14:textId="77777777" w:rsidR="00487BFF" w:rsidRDefault="00487BFF" w:rsidP="00487BFF">
      <w:pPr>
        <w:tabs>
          <w:tab w:val="clear" w:pos="709"/>
        </w:tabs>
        <w:spacing w:after="160" w:line="259" w:lineRule="auto"/>
        <w:ind w:firstLine="0"/>
        <w:jc w:val="center"/>
      </w:pPr>
      <w:r>
        <w:t>Кафедра компьютерных систем в управлении и проектировании (КСУП)</w:t>
      </w:r>
    </w:p>
    <w:p w14:paraId="18AC6A8E" w14:textId="77777777" w:rsidR="00487BFF" w:rsidRDefault="00487BFF" w:rsidP="00487BFF">
      <w:pPr>
        <w:tabs>
          <w:tab w:val="clear" w:pos="709"/>
        </w:tabs>
        <w:spacing w:line="276" w:lineRule="auto"/>
        <w:ind w:firstLine="0"/>
        <w:jc w:val="center"/>
      </w:pPr>
    </w:p>
    <w:p w14:paraId="29808648" w14:textId="77777777" w:rsidR="00487BFF" w:rsidRPr="00487BFF" w:rsidRDefault="00487BFF" w:rsidP="00487BFF">
      <w:pPr>
        <w:tabs>
          <w:tab w:val="clear" w:pos="709"/>
        </w:tabs>
        <w:spacing w:after="160" w:line="259" w:lineRule="auto"/>
        <w:ind w:left="5529" w:firstLine="0"/>
        <w:jc w:val="left"/>
      </w:pPr>
      <w:r>
        <w:t>УТВЕРЖДАЮ</w:t>
      </w:r>
    </w:p>
    <w:p w14:paraId="42AC3094" w14:textId="77777777" w:rsidR="00487BFF" w:rsidRDefault="00487BFF" w:rsidP="00487BFF">
      <w:pPr>
        <w:tabs>
          <w:tab w:val="clear" w:pos="709"/>
        </w:tabs>
        <w:spacing w:after="160" w:line="259" w:lineRule="auto"/>
        <w:ind w:left="5529" w:firstLine="0"/>
        <w:jc w:val="left"/>
      </w:pPr>
      <w:r>
        <w:t>Заведующий кафедрой КСУП</w:t>
      </w:r>
    </w:p>
    <w:p w14:paraId="62D06EFC" w14:textId="77777777" w:rsidR="00487BFF" w:rsidRDefault="00487BFF" w:rsidP="00487BFF">
      <w:pPr>
        <w:tabs>
          <w:tab w:val="clear" w:pos="709"/>
        </w:tabs>
        <w:spacing w:after="160" w:line="259" w:lineRule="auto"/>
        <w:ind w:left="5529" w:firstLine="0"/>
        <w:jc w:val="left"/>
      </w:pPr>
      <w:r>
        <w:t>д-р техн. наук, проф.</w:t>
      </w:r>
    </w:p>
    <w:p w14:paraId="713EB5DA" w14:textId="77777777" w:rsidR="00487BFF" w:rsidRDefault="00487BFF" w:rsidP="00487BFF">
      <w:pPr>
        <w:tabs>
          <w:tab w:val="clear" w:pos="709"/>
        </w:tabs>
        <w:spacing w:after="160" w:line="259" w:lineRule="auto"/>
        <w:ind w:left="5529" w:firstLine="0"/>
        <w:jc w:val="left"/>
      </w:pPr>
      <w:r>
        <w:t>______________ Ю.А.Шурыгин</w:t>
      </w:r>
    </w:p>
    <w:p w14:paraId="0DD35326" w14:textId="77777777" w:rsidR="00487BFF" w:rsidRDefault="00487BFF" w:rsidP="00487BFF">
      <w:pPr>
        <w:tabs>
          <w:tab w:val="clear" w:pos="709"/>
        </w:tabs>
        <w:spacing w:after="160" w:line="259" w:lineRule="auto"/>
        <w:ind w:left="5529" w:firstLine="0"/>
        <w:jc w:val="left"/>
      </w:pPr>
      <w:r>
        <w:t>______________ 20___г.</w:t>
      </w:r>
    </w:p>
    <w:p w14:paraId="7F29A275" w14:textId="77777777" w:rsidR="004A3961" w:rsidRDefault="004A3961" w:rsidP="00487BFF">
      <w:pPr>
        <w:tabs>
          <w:tab w:val="clear" w:pos="709"/>
        </w:tabs>
        <w:spacing w:after="160" w:line="259" w:lineRule="auto"/>
        <w:ind w:firstLine="0"/>
        <w:jc w:val="center"/>
        <w:rPr>
          <w:b/>
        </w:rPr>
      </w:pPr>
    </w:p>
    <w:p w14:paraId="7B4A518B" w14:textId="77777777" w:rsidR="00487BFF" w:rsidRDefault="00487BFF" w:rsidP="00487BFF">
      <w:pPr>
        <w:tabs>
          <w:tab w:val="clear" w:pos="709"/>
        </w:tabs>
        <w:spacing w:after="160" w:line="259" w:lineRule="auto"/>
        <w:ind w:firstLine="0"/>
        <w:jc w:val="center"/>
        <w:rPr>
          <w:b/>
        </w:rPr>
      </w:pPr>
      <w:r w:rsidRPr="00487BFF">
        <w:rPr>
          <w:b/>
        </w:rPr>
        <w:t>ЗАДАНИЕ</w:t>
      </w:r>
    </w:p>
    <w:p w14:paraId="6D274930" w14:textId="77777777" w:rsidR="00487BFF" w:rsidRDefault="00487BFF" w:rsidP="004A3961">
      <w:pPr>
        <w:tabs>
          <w:tab w:val="clear" w:pos="709"/>
        </w:tabs>
        <w:spacing w:after="160" w:line="259" w:lineRule="auto"/>
        <w:ind w:firstLine="0"/>
        <w:jc w:val="left"/>
      </w:pPr>
      <w:r>
        <w:t xml:space="preserve">на бакалаврскую работу студенту___________________________________ ________________ группа _________________ факультет ______________ </w:t>
      </w:r>
    </w:p>
    <w:p w14:paraId="172FB4D8" w14:textId="77777777" w:rsidR="004A3961" w:rsidRDefault="00487BFF" w:rsidP="004A3961">
      <w:pPr>
        <w:tabs>
          <w:tab w:val="clear" w:pos="709"/>
        </w:tabs>
        <w:spacing w:after="160" w:line="259" w:lineRule="auto"/>
        <w:ind w:firstLine="0"/>
        <w:jc w:val="left"/>
      </w:pPr>
      <w:r>
        <w:t>1. Тема работы: __________________________________________________ ________________________________________________________________ (утверждена приказом по вузу от __________________ № ___________</w:t>
      </w:r>
      <w:proofErr w:type="gramStart"/>
      <w:r>
        <w:t>_ )</w:t>
      </w:r>
      <w:proofErr w:type="gramEnd"/>
      <w:r>
        <w:t xml:space="preserve"> </w:t>
      </w:r>
    </w:p>
    <w:p w14:paraId="1C39866E" w14:textId="77777777" w:rsidR="004A3961" w:rsidRDefault="00487BFF" w:rsidP="004A3961">
      <w:pPr>
        <w:tabs>
          <w:tab w:val="clear" w:pos="709"/>
        </w:tabs>
        <w:spacing w:after="160" w:line="259" w:lineRule="auto"/>
        <w:ind w:firstLine="0"/>
        <w:jc w:val="left"/>
      </w:pPr>
      <w:r>
        <w:t xml:space="preserve">2. Срок сдачи студентом законченного проекта _______________________ </w:t>
      </w:r>
    </w:p>
    <w:p w14:paraId="65E6FA22" w14:textId="77777777" w:rsidR="004A3961" w:rsidRDefault="00487BFF" w:rsidP="004A3961">
      <w:pPr>
        <w:tabs>
          <w:tab w:val="clear" w:pos="709"/>
        </w:tabs>
        <w:spacing w:after="160" w:line="259" w:lineRule="auto"/>
        <w:ind w:firstLine="0"/>
        <w:jc w:val="left"/>
      </w:pPr>
      <w:r>
        <w:t xml:space="preserve">3. Назначение и область применения системы: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14:paraId="6916D1D3" w14:textId="77777777" w:rsidR="00487BFF" w:rsidRPr="00487BFF" w:rsidRDefault="00487BFF" w:rsidP="004A3961">
      <w:pPr>
        <w:tabs>
          <w:tab w:val="clear" w:pos="709"/>
        </w:tabs>
        <w:spacing w:after="160" w:line="259" w:lineRule="auto"/>
        <w:ind w:firstLine="0"/>
        <w:jc w:val="left"/>
        <w:rPr>
          <w:b/>
        </w:rPr>
      </w:pPr>
      <w:r>
        <w:t>4. Требования к работе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w:t>
      </w:r>
    </w:p>
    <w:p w14:paraId="2B7C85F0" w14:textId="77777777" w:rsidR="004A3961" w:rsidRDefault="004A3961">
      <w:pPr>
        <w:tabs>
          <w:tab w:val="clear" w:pos="709"/>
        </w:tabs>
        <w:spacing w:after="160" w:line="259" w:lineRule="auto"/>
        <w:ind w:firstLine="0"/>
        <w:jc w:val="left"/>
      </w:pPr>
      <w:r>
        <w:lastRenderedPageBreak/>
        <w:t xml:space="preserve">5. Перечень вопросов, подлежащих разработке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14:paraId="632B0C72" w14:textId="748E2617" w:rsidR="004A3961" w:rsidRDefault="004A3961">
      <w:pPr>
        <w:tabs>
          <w:tab w:val="clear" w:pos="709"/>
        </w:tabs>
        <w:spacing w:after="160" w:line="259" w:lineRule="auto"/>
        <w:ind w:firstLine="0"/>
        <w:jc w:val="left"/>
      </w:pPr>
      <w:r>
        <w:t>6. Перечень графического материала (с точным указанием обязательных чертежей):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w:t>
      </w:r>
      <w:r w:rsidR="004E078B">
        <w:t>__________ ЗАДАНИЕ СОГЛАСОВАНО:</w:t>
      </w:r>
    </w:p>
    <w:p w14:paraId="05895D77" w14:textId="77777777" w:rsidR="004A3961" w:rsidRDefault="004A3961">
      <w:pPr>
        <w:tabs>
          <w:tab w:val="clear" w:pos="709"/>
        </w:tabs>
        <w:spacing w:after="160" w:line="259" w:lineRule="auto"/>
        <w:ind w:firstLine="0"/>
        <w:jc w:val="left"/>
      </w:pPr>
      <w:r>
        <w:t xml:space="preserve">Консультант по нормам и требованиям ЕСКД ________________________________________________________________ </w:t>
      </w:r>
    </w:p>
    <w:p w14:paraId="01D34EDD" w14:textId="77777777" w:rsidR="004A3961" w:rsidRDefault="004A3961">
      <w:pPr>
        <w:tabs>
          <w:tab w:val="clear" w:pos="709"/>
        </w:tabs>
        <w:spacing w:after="160" w:line="259" w:lineRule="auto"/>
        <w:ind w:firstLine="0"/>
        <w:jc w:val="left"/>
      </w:pPr>
      <w:r>
        <w:t>Руководитель проектирования ________________________________________________________________</w:t>
      </w:r>
    </w:p>
    <w:p w14:paraId="22852358" w14:textId="77777777" w:rsidR="004A3961" w:rsidRDefault="004A3961" w:rsidP="004A3961">
      <w:pPr>
        <w:tabs>
          <w:tab w:val="clear" w:pos="709"/>
        </w:tabs>
        <w:spacing w:after="160" w:line="259" w:lineRule="auto"/>
        <w:ind w:firstLine="0"/>
        <w:jc w:val="center"/>
      </w:pPr>
      <w:r>
        <w:t>Ф.И.О. должность, место работы</w:t>
      </w:r>
    </w:p>
    <w:p w14:paraId="68A99D24" w14:textId="77777777" w:rsidR="004A3961" w:rsidRDefault="004A3961">
      <w:pPr>
        <w:tabs>
          <w:tab w:val="clear" w:pos="709"/>
        </w:tabs>
        <w:spacing w:after="160" w:line="259" w:lineRule="auto"/>
        <w:ind w:firstLine="0"/>
        <w:jc w:val="left"/>
      </w:pPr>
      <w:r>
        <w:t xml:space="preserve">«_____» ___________________ 20__ г. </w:t>
      </w:r>
      <w:r>
        <w:tab/>
      </w:r>
      <w:r>
        <w:tab/>
      </w:r>
      <w:r>
        <w:tab/>
      </w:r>
      <w:r>
        <w:tab/>
        <w:t>Подпись________</w:t>
      </w:r>
    </w:p>
    <w:p w14:paraId="4DFE6B6F" w14:textId="77777777" w:rsidR="004A3961" w:rsidRDefault="004A3961">
      <w:pPr>
        <w:tabs>
          <w:tab w:val="clear" w:pos="709"/>
        </w:tabs>
        <w:spacing w:after="160" w:line="259" w:lineRule="auto"/>
        <w:ind w:firstLine="0"/>
        <w:jc w:val="left"/>
      </w:pPr>
      <w:r>
        <w:t xml:space="preserve">Задание принято к исполнению </w:t>
      </w:r>
    </w:p>
    <w:p w14:paraId="346C56BE" w14:textId="77777777" w:rsidR="004A3961" w:rsidRDefault="004A3961" w:rsidP="004A3961">
      <w:pPr>
        <w:tabs>
          <w:tab w:val="clear" w:pos="709"/>
        </w:tabs>
        <w:spacing w:after="160" w:line="259" w:lineRule="auto"/>
        <w:ind w:firstLine="0"/>
        <w:jc w:val="left"/>
      </w:pPr>
      <w:r>
        <w:t xml:space="preserve">«_____» ___________________ 20__ г. </w:t>
      </w:r>
      <w:r>
        <w:tab/>
      </w:r>
      <w:r>
        <w:tab/>
      </w:r>
      <w:r>
        <w:tab/>
      </w:r>
      <w:r>
        <w:tab/>
        <w:t>Студент________</w:t>
      </w:r>
    </w:p>
    <w:p w14:paraId="3B48938F" w14:textId="77777777" w:rsidR="004A3961" w:rsidRDefault="004A3961" w:rsidP="004A3961">
      <w:pPr>
        <w:tabs>
          <w:tab w:val="clear" w:pos="709"/>
          <w:tab w:val="left" w:pos="8222"/>
        </w:tabs>
        <w:spacing w:after="160" w:line="259" w:lineRule="auto"/>
        <w:ind w:firstLine="0"/>
        <w:jc w:val="left"/>
      </w:pPr>
      <w:r>
        <w:tab/>
        <w:t>подпись</w:t>
      </w:r>
    </w:p>
    <w:p w14:paraId="6A51BB4D" w14:textId="77777777" w:rsidR="00DD2843" w:rsidRDefault="00DD2843">
      <w:pPr>
        <w:tabs>
          <w:tab w:val="clear" w:pos="709"/>
        </w:tabs>
        <w:spacing w:after="160" w:line="259" w:lineRule="auto"/>
        <w:ind w:firstLine="0"/>
        <w:jc w:val="left"/>
      </w:pPr>
      <w:r>
        <w:br w:type="page"/>
      </w:r>
    </w:p>
    <w:p w14:paraId="5C8B5775" w14:textId="4F8B8AB1" w:rsidR="00DD2843" w:rsidRDefault="00A64B51" w:rsidP="00666C66">
      <w:pPr>
        <w:pStyle w:val="a5"/>
        <w:jc w:val="center"/>
      </w:pPr>
      <w:r>
        <w:rPr>
          <w:noProof/>
          <w:lang w:eastAsia="ru-RU"/>
        </w:rPr>
        <w:lastRenderedPageBreak/>
        <mc:AlternateContent>
          <mc:Choice Requires="wpg">
            <w:drawing>
              <wp:anchor distT="0" distB="0" distL="114300" distR="114300" simplePos="0" relativeHeight="251661312" behindDoc="0" locked="0" layoutInCell="1" allowOverlap="1" wp14:editId="65BB1CF5">
                <wp:simplePos x="0" y="0"/>
                <wp:positionH relativeFrom="margin">
                  <wp:posOffset>-360211</wp:posOffset>
                </wp:positionH>
                <wp:positionV relativeFrom="paragraph">
                  <wp:posOffset>-523875</wp:posOffset>
                </wp:positionV>
                <wp:extent cx="6588760" cy="10189210"/>
                <wp:effectExtent l="0" t="0" r="21590" b="21590"/>
                <wp:wrapNone/>
                <wp:docPr id="57" name="Группа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1131" y="311"/>
                          <a:chExt cx="10376" cy="16046"/>
                        </a:xfrm>
                      </wpg:grpSpPr>
                      <wps:wsp>
                        <wps:cNvPr id="58" name="Rectangle 53"/>
                        <wps:cNvSpPr>
                          <a:spLocks noChangeArrowheads="1"/>
                        </wps:cNvSpPr>
                        <wps:spPr bwMode="auto">
                          <a:xfrm>
                            <a:off x="1131" y="311"/>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Line 54"/>
                        <wps:cNvCnPr>
                          <a:cxnSpLocks noChangeShapeType="1"/>
                        </wps:cNvCnPr>
                        <wps:spPr bwMode="auto">
                          <a:xfrm>
                            <a:off x="1646" y="14097"/>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5"/>
                        <wps:cNvCnPr>
                          <a:cxnSpLocks noChangeShapeType="1"/>
                        </wps:cNvCnPr>
                        <wps:spPr bwMode="auto">
                          <a:xfrm>
                            <a:off x="1136" y="1408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6"/>
                        <wps:cNvCnPr>
                          <a:cxnSpLocks noChangeShapeType="1"/>
                        </wps:cNvCnPr>
                        <wps:spPr bwMode="auto">
                          <a:xfrm>
                            <a:off x="2265" y="14104"/>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7"/>
                        <wps:cNvCnPr>
                          <a:cxnSpLocks noChangeShapeType="1"/>
                        </wps:cNvCnPr>
                        <wps:spPr bwMode="auto">
                          <a:xfrm>
                            <a:off x="3683" y="14104"/>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58"/>
                        <wps:cNvCnPr>
                          <a:cxnSpLocks noChangeShapeType="1"/>
                        </wps:cNvCnPr>
                        <wps:spPr bwMode="auto">
                          <a:xfrm>
                            <a:off x="4533" y="14104"/>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59"/>
                        <wps:cNvCnPr>
                          <a:cxnSpLocks noChangeShapeType="1"/>
                        </wps:cNvCnPr>
                        <wps:spPr bwMode="auto">
                          <a:xfrm>
                            <a:off x="5100" y="14097"/>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60"/>
                        <wps:cNvCnPr>
                          <a:cxnSpLocks noChangeShapeType="1"/>
                        </wps:cNvCnPr>
                        <wps:spPr bwMode="auto">
                          <a:xfrm>
                            <a:off x="9353" y="14944"/>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61"/>
                        <wps:cNvCnPr>
                          <a:cxnSpLocks noChangeShapeType="1"/>
                        </wps:cNvCnPr>
                        <wps:spPr bwMode="auto">
                          <a:xfrm>
                            <a:off x="1136" y="15790"/>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62"/>
                        <wps:cNvCnPr>
                          <a:cxnSpLocks noChangeShapeType="1"/>
                        </wps:cNvCnPr>
                        <wps:spPr bwMode="auto">
                          <a:xfrm>
                            <a:off x="1136" y="16073"/>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Rectangle 63"/>
                        <wps:cNvSpPr>
                          <a:spLocks noChangeArrowheads="1"/>
                        </wps:cNvSpPr>
                        <wps:spPr bwMode="auto">
                          <a:xfrm>
                            <a:off x="1159" y="14682"/>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E8B3D" w14:textId="77777777" w:rsidR="00A64B51" w:rsidRDefault="00A64B51" w:rsidP="00A64B51">
                              <w:pPr>
                                <w:pStyle w:val="afb"/>
                                <w:jc w:val="center"/>
                                <w:rPr>
                                  <w:sz w:val="18"/>
                                </w:rPr>
                              </w:pPr>
                              <w:r>
                                <w:rPr>
                                  <w:sz w:val="18"/>
                                </w:rPr>
                                <w:t>Изм.</w:t>
                              </w:r>
                            </w:p>
                          </w:txbxContent>
                        </wps:txbx>
                        <wps:bodyPr rot="0" vert="horz" wrap="square" lIns="12700" tIns="12700" rIns="12700" bIns="12700" anchor="t" anchorCtr="0" upright="1">
                          <a:noAutofit/>
                        </wps:bodyPr>
                      </wps:wsp>
                      <wps:wsp>
                        <wps:cNvPr id="69" name="Rectangle 64"/>
                        <wps:cNvSpPr>
                          <a:spLocks noChangeArrowheads="1"/>
                        </wps:cNvSpPr>
                        <wps:spPr bwMode="auto">
                          <a:xfrm>
                            <a:off x="1676" y="14682"/>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207A01" w14:textId="77777777" w:rsidR="00A64B51" w:rsidRDefault="00A64B51" w:rsidP="00A64B51">
                              <w:pPr>
                                <w:pStyle w:val="afb"/>
                                <w:jc w:val="center"/>
                                <w:rPr>
                                  <w:sz w:val="18"/>
                                </w:rPr>
                              </w:pPr>
                              <w:r>
                                <w:rPr>
                                  <w:sz w:val="18"/>
                                </w:rPr>
                                <w:t>Лист</w:t>
                              </w:r>
                            </w:p>
                          </w:txbxContent>
                        </wps:txbx>
                        <wps:bodyPr rot="0" vert="horz" wrap="square" lIns="12700" tIns="12700" rIns="12700" bIns="12700" anchor="t" anchorCtr="0" upright="1">
                          <a:noAutofit/>
                        </wps:bodyPr>
                      </wps:wsp>
                      <wps:wsp>
                        <wps:cNvPr id="70" name="Rectangle 65"/>
                        <wps:cNvSpPr>
                          <a:spLocks noChangeArrowheads="1"/>
                        </wps:cNvSpPr>
                        <wps:spPr bwMode="auto">
                          <a:xfrm>
                            <a:off x="2307" y="14682"/>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53FD9" w14:textId="77777777" w:rsidR="00A64B51" w:rsidRDefault="00A64B51" w:rsidP="00A64B51">
                              <w:pPr>
                                <w:pStyle w:val="afb"/>
                                <w:jc w:val="center"/>
                                <w:rPr>
                                  <w:sz w:val="18"/>
                                </w:rPr>
                              </w:pPr>
                              <w:r>
                                <w:rPr>
                                  <w:sz w:val="18"/>
                                </w:rPr>
                                <w:t>№ докум.</w:t>
                              </w:r>
                            </w:p>
                          </w:txbxContent>
                        </wps:txbx>
                        <wps:bodyPr rot="0" vert="horz" wrap="square" lIns="12700" tIns="12700" rIns="12700" bIns="12700" anchor="t" anchorCtr="0" upright="1">
                          <a:noAutofit/>
                        </wps:bodyPr>
                      </wps:wsp>
                      <wps:wsp>
                        <wps:cNvPr id="71" name="Rectangle 66"/>
                        <wps:cNvSpPr>
                          <a:spLocks noChangeArrowheads="1"/>
                        </wps:cNvSpPr>
                        <wps:spPr bwMode="auto">
                          <a:xfrm>
                            <a:off x="3716" y="14682"/>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9F2640" w14:textId="77777777" w:rsidR="00A64B51" w:rsidRDefault="00A64B51" w:rsidP="00A64B51">
                              <w:pPr>
                                <w:pStyle w:val="afb"/>
                                <w:jc w:val="center"/>
                                <w:rPr>
                                  <w:sz w:val="18"/>
                                </w:rPr>
                              </w:pPr>
                              <w:r>
                                <w:rPr>
                                  <w:sz w:val="18"/>
                                </w:rPr>
                                <w:t>По</w:t>
                              </w:r>
                              <w:r>
                                <w:rPr>
                                  <w:sz w:val="18"/>
                                </w:rPr>
                                <w:t>д</w:t>
                              </w:r>
                              <w:r>
                                <w:rPr>
                                  <w:sz w:val="18"/>
                                </w:rPr>
                                <w:t>пись</w:t>
                              </w:r>
                            </w:p>
                          </w:txbxContent>
                        </wps:txbx>
                        <wps:bodyPr rot="0" vert="horz" wrap="square" lIns="12700" tIns="12700" rIns="12700" bIns="12700" anchor="t" anchorCtr="0" upright="1">
                          <a:noAutofit/>
                        </wps:bodyPr>
                      </wps:wsp>
                      <wps:wsp>
                        <wps:cNvPr id="72" name="Rectangle 67"/>
                        <wps:cNvSpPr>
                          <a:spLocks noChangeArrowheads="1"/>
                        </wps:cNvSpPr>
                        <wps:spPr bwMode="auto">
                          <a:xfrm>
                            <a:off x="4557" y="14682"/>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8B247C" w14:textId="77777777" w:rsidR="00A64B51" w:rsidRDefault="00A64B51" w:rsidP="00A64B51">
                              <w:pPr>
                                <w:pStyle w:val="afb"/>
                                <w:jc w:val="center"/>
                                <w:rPr>
                                  <w:sz w:val="18"/>
                                </w:rPr>
                              </w:pPr>
                              <w:r>
                                <w:rPr>
                                  <w:sz w:val="18"/>
                                </w:rPr>
                                <w:t>Дата</w:t>
                              </w:r>
                            </w:p>
                          </w:txbxContent>
                        </wps:txbx>
                        <wps:bodyPr rot="0" vert="horz" wrap="square" lIns="12700" tIns="12700" rIns="12700" bIns="12700" anchor="t" anchorCtr="0" upright="1">
                          <a:noAutofit/>
                        </wps:bodyPr>
                      </wps:wsp>
                      <wps:wsp>
                        <wps:cNvPr id="73" name="Rectangle 68"/>
                        <wps:cNvSpPr>
                          <a:spLocks noChangeArrowheads="1"/>
                        </wps:cNvSpPr>
                        <wps:spPr bwMode="auto">
                          <a:xfrm>
                            <a:off x="9395" y="14959"/>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03B4F0" w14:textId="77777777" w:rsidR="00A64B51" w:rsidRDefault="00A64B51" w:rsidP="00A64B51">
                              <w:pPr>
                                <w:pStyle w:val="afb"/>
                                <w:jc w:val="center"/>
                                <w:rPr>
                                  <w:sz w:val="18"/>
                                </w:rPr>
                              </w:pPr>
                              <w:r>
                                <w:rPr>
                                  <w:sz w:val="18"/>
                                </w:rPr>
                                <w:t>Лист</w:t>
                              </w:r>
                            </w:p>
                          </w:txbxContent>
                        </wps:txbx>
                        <wps:bodyPr rot="0" vert="horz" wrap="square" lIns="12700" tIns="12700" rIns="12700" bIns="12700" anchor="t" anchorCtr="0" upright="1">
                          <a:noAutofit/>
                        </wps:bodyPr>
                      </wps:wsp>
                      <wps:wsp>
                        <wps:cNvPr id="74" name="Rectangle 69"/>
                        <wps:cNvSpPr>
                          <a:spLocks noChangeArrowheads="1"/>
                        </wps:cNvSpPr>
                        <wps:spPr bwMode="auto">
                          <a:xfrm>
                            <a:off x="9395" y="15252"/>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4139D3" w14:textId="77777777" w:rsidR="00A64B51" w:rsidRPr="001B4075" w:rsidRDefault="00A64B51" w:rsidP="00A64B51">
                              <w:pPr>
                                <w:pStyle w:val="afb"/>
                                <w:jc w:val="center"/>
                                <w:rPr>
                                  <w:sz w:val="18"/>
                                  <w:lang w:val="ru-RU"/>
                                </w:rPr>
                              </w:pPr>
                            </w:p>
                          </w:txbxContent>
                        </wps:txbx>
                        <wps:bodyPr rot="0" vert="horz" wrap="square" lIns="12700" tIns="12700" rIns="12700" bIns="12700" anchor="t" anchorCtr="0" upright="1">
                          <a:noAutofit/>
                        </wps:bodyPr>
                      </wps:wsp>
                      <wps:wsp>
                        <wps:cNvPr id="75" name="Rectangle 70"/>
                        <wps:cNvSpPr>
                          <a:spLocks noChangeArrowheads="1"/>
                        </wps:cNvSpPr>
                        <wps:spPr bwMode="auto">
                          <a:xfrm>
                            <a:off x="5157" y="14336"/>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5416F1" w14:textId="77777777" w:rsidR="00A64B51" w:rsidRPr="001B4075" w:rsidRDefault="00A64B51" w:rsidP="00A64B51">
                              <w:pPr>
                                <w:pStyle w:val="afb"/>
                                <w:jc w:val="center"/>
                                <w:rPr>
                                  <w:rFonts w:ascii="Journal" w:hAnsi="Journal"/>
                                  <w:lang w:val="ru-RU"/>
                                </w:rPr>
                              </w:pPr>
                              <w:r>
                                <w:rPr>
                                  <w:lang w:val="ru-RU"/>
                                </w:rPr>
                                <w:t>Шифр с титульного листа</w:t>
                              </w:r>
                            </w:p>
                          </w:txbxContent>
                        </wps:txbx>
                        <wps:bodyPr rot="0" vert="horz" wrap="square" lIns="12700" tIns="12700" rIns="12700" bIns="12700" anchor="t" anchorCtr="0" upright="1">
                          <a:noAutofit/>
                        </wps:bodyPr>
                      </wps:wsp>
                      <wps:wsp>
                        <wps:cNvPr id="76" name="Line 71"/>
                        <wps:cNvCnPr>
                          <a:cxnSpLocks noChangeShapeType="1"/>
                        </wps:cNvCnPr>
                        <wps:spPr bwMode="auto">
                          <a:xfrm>
                            <a:off x="1137" y="1493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2"/>
                        <wps:cNvCnPr>
                          <a:cxnSpLocks noChangeShapeType="1"/>
                        </wps:cNvCnPr>
                        <wps:spPr bwMode="auto">
                          <a:xfrm>
                            <a:off x="1144" y="1465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3"/>
                        <wps:cNvCnPr>
                          <a:cxnSpLocks noChangeShapeType="1"/>
                        </wps:cNvCnPr>
                        <wps:spPr bwMode="auto">
                          <a:xfrm>
                            <a:off x="1136" y="1437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4"/>
                        <wps:cNvCnPr>
                          <a:cxnSpLocks noChangeShapeType="1"/>
                        </wps:cNvCnPr>
                        <wps:spPr bwMode="auto">
                          <a:xfrm>
                            <a:off x="1136" y="1550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75"/>
                        <wps:cNvCnPr>
                          <a:cxnSpLocks noChangeShapeType="1"/>
                        </wps:cNvCnPr>
                        <wps:spPr bwMode="auto">
                          <a:xfrm>
                            <a:off x="1136" y="15220"/>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1" name="Group 76"/>
                        <wpg:cNvGrpSpPr>
                          <a:grpSpLocks/>
                        </wpg:cNvGrpSpPr>
                        <wpg:grpSpPr bwMode="auto">
                          <a:xfrm>
                            <a:off x="1151" y="14967"/>
                            <a:ext cx="2491" cy="248"/>
                            <a:chOff x="0" y="0"/>
                            <a:chExt cx="19999" cy="20000"/>
                          </a:xfrm>
                        </wpg:grpSpPr>
                        <wps:wsp>
                          <wps:cNvPr id="82" name="Rectangle 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00D35F" w14:textId="77777777" w:rsidR="00A64B51" w:rsidRDefault="00A64B51" w:rsidP="00A64B51">
                                <w:pPr>
                                  <w:pStyle w:val="afb"/>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83" name="Rectangle 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B9C9B7" w14:textId="77777777" w:rsidR="00A64B51" w:rsidRPr="001B4075" w:rsidRDefault="00A64B51" w:rsidP="00A64B51">
                                <w:pPr>
                                  <w:pStyle w:val="afb"/>
                                  <w:rPr>
                                    <w:sz w:val="18"/>
                                    <w:lang w:val="ru-RU"/>
                                  </w:rPr>
                                </w:pPr>
                                <w:r>
                                  <w:rPr>
                                    <w:sz w:val="18"/>
                                    <w:lang w:val="ru-RU"/>
                                  </w:rPr>
                                  <w:t>ФИО диплом</w:t>
                                </w:r>
                              </w:p>
                            </w:txbxContent>
                          </wps:txbx>
                          <wps:bodyPr rot="0" vert="horz" wrap="square" lIns="12700" tIns="12700" rIns="12700" bIns="12700" anchor="t" anchorCtr="0" upright="1">
                            <a:noAutofit/>
                          </wps:bodyPr>
                        </wps:wsp>
                      </wpg:grpSp>
                      <wpg:grpSp>
                        <wpg:cNvPr id="84" name="Group 79"/>
                        <wpg:cNvGrpSpPr>
                          <a:grpSpLocks/>
                        </wpg:cNvGrpSpPr>
                        <wpg:grpSpPr bwMode="auto">
                          <a:xfrm>
                            <a:off x="1151" y="15245"/>
                            <a:ext cx="2491" cy="248"/>
                            <a:chOff x="0" y="0"/>
                            <a:chExt cx="19999" cy="20000"/>
                          </a:xfrm>
                        </wpg:grpSpPr>
                        <wps:wsp>
                          <wps:cNvPr id="85" name="Rectangle 8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7C4208" w14:textId="77777777" w:rsidR="00A64B51" w:rsidRDefault="00A64B51" w:rsidP="00A64B51">
                                <w:pPr>
                                  <w:pStyle w:val="afb"/>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86" name="Rectangle 8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FDEA80" w14:textId="77777777" w:rsidR="00A64B51" w:rsidRPr="001B4075" w:rsidRDefault="00A64B51" w:rsidP="00A64B51">
                                <w:pPr>
                                  <w:pStyle w:val="afb"/>
                                  <w:rPr>
                                    <w:sz w:val="18"/>
                                    <w:lang w:val="ru-RU"/>
                                  </w:rPr>
                                </w:pPr>
                                <w:r>
                                  <w:rPr>
                                    <w:sz w:val="18"/>
                                    <w:lang w:val="ru-RU"/>
                                  </w:rPr>
                                  <w:t>ФИО руковод</w:t>
                                </w:r>
                              </w:p>
                            </w:txbxContent>
                          </wps:txbx>
                          <wps:bodyPr rot="0" vert="horz" wrap="square" lIns="12700" tIns="12700" rIns="12700" bIns="12700" anchor="t" anchorCtr="0" upright="1">
                            <a:noAutofit/>
                          </wps:bodyPr>
                        </wps:wsp>
                      </wpg:grpSp>
                      <wpg:grpSp>
                        <wpg:cNvPr id="87" name="Group 82"/>
                        <wpg:cNvGrpSpPr>
                          <a:grpSpLocks/>
                        </wpg:cNvGrpSpPr>
                        <wpg:grpSpPr bwMode="auto">
                          <a:xfrm>
                            <a:off x="1151" y="15530"/>
                            <a:ext cx="2491" cy="248"/>
                            <a:chOff x="0" y="0"/>
                            <a:chExt cx="19999" cy="20000"/>
                          </a:xfrm>
                        </wpg:grpSpPr>
                        <wps:wsp>
                          <wps:cNvPr id="88" name="Rectangle 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19EFD0" w14:textId="77777777" w:rsidR="00A64B51" w:rsidRPr="001B4075" w:rsidRDefault="00A64B51" w:rsidP="00A64B51"/>
                            </w:txbxContent>
                          </wps:txbx>
                          <wps:bodyPr rot="0" vert="horz" wrap="square" lIns="12700" tIns="12700" rIns="12700" bIns="12700" anchor="t" anchorCtr="0" upright="1">
                            <a:noAutofit/>
                          </wps:bodyPr>
                        </wps:wsp>
                        <wps:wsp>
                          <wps:cNvPr id="89" name="Rectangle 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11EB0F" w14:textId="77777777" w:rsidR="00A64B51" w:rsidRPr="001B4075" w:rsidRDefault="00A64B51" w:rsidP="00A64B51"/>
                            </w:txbxContent>
                          </wps:txbx>
                          <wps:bodyPr rot="0" vert="horz" wrap="square" lIns="12700" tIns="12700" rIns="12700" bIns="12700" anchor="t" anchorCtr="0" upright="1">
                            <a:noAutofit/>
                          </wps:bodyPr>
                        </wps:wsp>
                      </wpg:grpSp>
                      <wpg:grpSp>
                        <wpg:cNvPr id="90" name="Group 85"/>
                        <wpg:cNvGrpSpPr>
                          <a:grpSpLocks/>
                        </wpg:cNvGrpSpPr>
                        <wpg:grpSpPr bwMode="auto">
                          <a:xfrm>
                            <a:off x="1151" y="15807"/>
                            <a:ext cx="2491" cy="248"/>
                            <a:chOff x="0" y="0"/>
                            <a:chExt cx="19999" cy="20000"/>
                          </a:xfrm>
                        </wpg:grpSpPr>
                        <wps:wsp>
                          <wps:cNvPr id="91" name="Rectangle 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7378E4" w14:textId="77777777" w:rsidR="00A64B51" w:rsidRDefault="00A64B51" w:rsidP="00A64B51">
                                <w:pPr>
                                  <w:pStyle w:val="afb"/>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92" name="Rectangle 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F17F85" w14:textId="77777777" w:rsidR="00A64B51" w:rsidRPr="001B4075" w:rsidRDefault="00A64B51" w:rsidP="00A64B51">
                                <w:pPr>
                                  <w:pStyle w:val="afb"/>
                                  <w:rPr>
                                    <w:sz w:val="18"/>
                                    <w:lang w:val="ru-RU"/>
                                  </w:rPr>
                                </w:pPr>
                                <w:r>
                                  <w:rPr>
                                    <w:sz w:val="18"/>
                                    <w:lang w:val="ru-RU"/>
                                  </w:rPr>
                                  <w:t>Хабибулина</w:t>
                                </w:r>
                              </w:p>
                            </w:txbxContent>
                          </wps:txbx>
                          <wps:bodyPr rot="0" vert="horz" wrap="square" lIns="12700" tIns="12700" rIns="12700" bIns="12700" anchor="t" anchorCtr="0" upright="1">
                            <a:noAutofit/>
                          </wps:bodyPr>
                        </wps:wsp>
                      </wpg:grpSp>
                      <wpg:grpSp>
                        <wpg:cNvPr id="93" name="Group 88"/>
                        <wpg:cNvGrpSpPr>
                          <a:grpSpLocks/>
                        </wpg:cNvGrpSpPr>
                        <wpg:grpSpPr bwMode="auto">
                          <a:xfrm>
                            <a:off x="1151" y="16084"/>
                            <a:ext cx="2491" cy="248"/>
                            <a:chOff x="0" y="0"/>
                            <a:chExt cx="19999" cy="20000"/>
                          </a:xfrm>
                        </wpg:grpSpPr>
                        <wps:wsp>
                          <wps:cNvPr id="94" name="Rectangle 8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B5F019" w14:textId="77777777" w:rsidR="00A64B51" w:rsidRDefault="00A64B51" w:rsidP="00A64B51">
                                <w:pPr>
                                  <w:pStyle w:val="afb"/>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95" name="Rectangle 9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C8E6AB" w14:textId="77777777" w:rsidR="00A64B51" w:rsidRPr="001B4075" w:rsidRDefault="00A64B51" w:rsidP="00A64B51">
                                <w:pPr>
                                  <w:pStyle w:val="afb"/>
                                  <w:rPr>
                                    <w:sz w:val="18"/>
                                    <w:lang w:val="ru-RU"/>
                                  </w:rPr>
                                </w:pPr>
                                <w:r>
                                  <w:rPr>
                                    <w:sz w:val="18"/>
                                    <w:lang w:val="ru-RU"/>
                                  </w:rPr>
                                  <w:t>Шурыгин</w:t>
                                </w:r>
                              </w:p>
                            </w:txbxContent>
                          </wps:txbx>
                          <wps:bodyPr rot="0" vert="horz" wrap="square" lIns="12700" tIns="12700" rIns="12700" bIns="12700" anchor="t" anchorCtr="0" upright="1">
                            <a:noAutofit/>
                          </wps:bodyPr>
                        </wps:wsp>
                      </wpg:grpSp>
                      <wps:wsp>
                        <wps:cNvPr id="96" name="Line 91"/>
                        <wps:cNvCnPr>
                          <a:cxnSpLocks noChangeShapeType="1"/>
                        </wps:cNvCnPr>
                        <wps:spPr bwMode="auto">
                          <a:xfrm>
                            <a:off x="8502" y="14944"/>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Rectangle 92"/>
                        <wps:cNvSpPr>
                          <a:spLocks noChangeArrowheads="1"/>
                        </wps:cNvSpPr>
                        <wps:spPr bwMode="auto">
                          <a:xfrm>
                            <a:off x="5171" y="15004"/>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60410" w14:textId="77777777" w:rsidR="00A64B51" w:rsidRPr="00BE37FC" w:rsidRDefault="00A64B51" w:rsidP="00A64B51">
                              <w:pPr>
                                <w:rPr>
                                  <w:rFonts w:ascii="ISOCPEUR" w:hAnsi="ISOCPEUR"/>
                                  <w:i/>
                                  <w:szCs w:val="18"/>
                                </w:rPr>
                              </w:pPr>
                              <w:r>
                                <w:rPr>
                                  <w:rFonts w:ascii="ISOCPEUR" w:hAnsi="ISOCPEUR"/>
                                  <w:i/>
                                  <w:szCs w:val="18"/>
                                </w:rPr>
                                <w:t>Тема дипломного проекта (работы)</w:t>
                              </w:r>
                            </w:p>
                          </w:txbxContent>
                        </wps:txbx>
                        <wps:bodyPr rot="0" vert="horz" wrap="square" lIns="12700" tIns="12700" rIns="12700" bIns="12700" anchor="t" anchorCtr="0" upright="1">
                          <a:noAutofit/>
                        </wps:bodyPr>
                      </wps:wsp>
                      <wps:wsp>
                        <wps:cNvPr id="98" name="Line 93"/>
                        <wps:cNvCnPr>
                          <a:cxnSpLocks noChangeShapeType="1"/>
                        </wps:cNvCnPr>
                        <wps:spPr bwMode="auto">
                          <a:xfrm>
                            <a:off x="8509" y="15223"/>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94"/>
                        <wps:cNvCnPr>
                          <a:cxnSpLocks noChangeShapeType="1"/>
                        </wps:cNvCnPr>
                        <wps:spPr bwMode="auto">
                          <a:xfrm>
                            <a:off x="8508" y="15506"/>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95"/>
                        <wps:cNvCnPr>
                          <a:cxnSpLocks noChangeShapeType="1"/>
                        </wps:cNvCnPr>
                        <wps:spPr bwMode="auto">
                          <a:xfrm>
                            <a:off x="10203" y="14944"/>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Rectangle 96"/>
                        <wps:cNvSpPr>
                          <a:spLocks noChangeArrowheads="1"/>
                        </wps:cNvSpPr>
                        <wps:spPr bwMode="auto">
                          <a:xfrm>
                            <a:off x="8547" y="14959"/>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6C0C3" w14:textId="77777777" w:rsidR="00A64B51" w:rsidRDefault="00A64B51" w:rsidP="00A64B51">
                              <w:pPr>
                                <w:pStyle w:val="afb"/>
                                <w:jc w:val="center"/>
                                <w:rPr>
                                  <w:sz w:val="18"/>
                                </w:rPr>
                              </w:pPr>
                              <w:r>
                                <w:rPr>
                                  <w:sz w:val="18"/>
                                </w:rPr>
                                <w:t>Лит.</w:t>
                              </w:r>
                            </w:p>
                          </w:txbxContent>
                        </wps:txbx>
                        <wps:bodyPr rot="0" vert="horz" wrap="square" lIns="12700" tIns="12700" rIns="12700" bIns="12700" anchor="t" anchorCtr="0" upright="1">
                          <a:noAutofit/>
                        </wps:bodyPr>
                      </wps:wsp>
                      <wps:wsp>
                        <wps:cNvPr id="102" name="Rectangle 97"/>
                        <wps:cNvSpPr>
                          <a:spLocks noChangeArrowheads="1"/>
                        </wps:cNvSpPr>
                        <wps:spPr bwMode="auto">
                          <a:xfrm>
                            <a:off x="10250" y="14959"/>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EDE8B5" w14:textId="77777777" w:rsidR="00A64B51" w:rsidRDefault="00A64B51" w:rsidP="00A64B51">
                              <w:pPr>
                                <w:pStyle w:val="afb"/>
                                <w:jc w:val="center"/>
                                <w:rPr>
                                  <w:sz w:val="18"/>
                                </w:rPr>
                              </w:pPr>
                              <w:r>
                                <w:rPr>
                                  <w:sz w:val="18"/>
                                </w:rPr>
                                <w:t>Листов</w:t>
                              </w:r>
                            </w:p>
                          </w:txbxContent>
                        </wps:txbx>
                        <wps:bodyPr rot="0" vert="horz" wrap="square" lIns="12700" tIns="12700" rIns="12700" bIns="12700" anchor="t" anchorCtr="0" upright="1">
                          <a:noAutofit/>
                        </wps:bodyPr>
                      </wps:wsp>
                      <wps:wsp>
                        <wps:cNvPr id="103" name="Rectangle 98"/>
                        <wps:cNvSpPr>
                          <a:spLocks noChangeArrowheads="1"/>
                        </wps:cNvSpPr>
                        <wps:spPr bwMode="auto">
                          <a:xfrm>
                            <a:off x="10257" y="15244"/>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0548EF" w14:textId="77777777" w:rsidR="00A64B51" w:rsidRPr="00E8049F" w:rsidRDefault="00A64B51" w:rsidP="00A64B51">
                              <w:pPr>
                                <w:pStyle w:val="afb"/>
                                <w:jc w:val="center"/>
                                <w:rPr>
                                  <w:sz w:val="18"/>
                                  <w:lang w:val="ru-RU"/>
                                </w:rPr>
                              </w:pPr>
                              <w:r>
                                <w:rPr>
                                  <w:sz w:val="18"/>
                                  <w:lang w:val="ru-RU"/>
                                </w:rPr>
                                <w:t>Общее число</w:t>
                              </w:r>
                            </w:p>
                          </w:txbxContent>
                        </wps:txbx>
                        <wps:bodyPr rot="0" vert="horz" wrap="square" lIns="12700" tIns="12700" rIns="12700" bIns="12700" anchor="t" anchorCtr="0" upright="1">
                          <a:noAutofit/>
                        </wps:bodyPr>
                      </wps:wsp>
                      <wps:wsp>
                        <wps:cNvPr id="104" name="Line 99"/>
                        <wps:cNvCnPr>
                          <a:cxnSpLocks noChangeShapeType="1"/>
                        </wps:cNvCnPr>
                        <wps:spPr bwMode="auto">
                          <a:xfrm>
                            <a:off x="8786" y="15229"/>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100"/>
                        <wps:cNvCnPr>
                          <a:cxnSpLocks noChangeShapeType="1"/>
                        </wps:cNvCnPr>
                        <wps:spPr bwMode="auto">
                          <a:xfrm>
                            <a:off x="9069" y="15230"/>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Rectangle 101"/>
                        <wps:cNvSpPr>
                          <a:spLocks noChangeArrowheads="1"/>
                        </wps:cNvSpPr>
                        <wps:spPr bwMode="auto">
                          <a:xfrm>
                            <a:off x="8547" y="15612"/>
                            <a:ext cx="2910" cy="5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CBE938" w14:textId="77777777" w:rsidR="00A64B51" w:rsidRPr="001B4075" w:rsidRDefault="00A64B51" w:rsidP="00A64B51">
                              <w:pPr>
                                <w:pStyle w:val="afb"/>
                                <w:jc w:val="center"/>
                                <w:rPr>
                                  <w:rFonts w:ascii="Journal" w:hAnsi="Journal"/>
                                  <w:sz w:val="20"/>
                                  <w:lang w:val="ru-RU"/>
                                </w:rPr>
                              </w:pPr>
                              <w:r w:rsidRPr="001B4075">
                                <w:rPr>
                                  <w:sz w:val="20"/>
                                  <w:lang w:val="ru-RU"/>
                                </w:rPr>
                                <w:t xml:space="preserve">ТУСУР, ФВС, </w:t>
                              </w:r>
                              <w:proofErr w:type="gramStart"/>
                              <w:r w:rsidRPr="001B4075">
                                <w:rPr>
                                  <w:sz w:val="20"/>
                                  <w:lang w:val="ru-RU"/>
                                </w:rPr>
                                <w:t>каф.КСУП</w:t>
                              </w:r>
                              <w:proofErr w:type="gramEnd"/>
                              <w:r w:rsidRPr="001B4075">
                                <w:rPr>
                                  <w:sz w:val="20"/>
                                  <w:lang w:val="ru-RU"/>
                                </w:rPr>
                                <w:t>, гр.511-1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7" o:spid="_x0000_s1026" style="position:absolute;left:0;text-align:left;margin-left:-28.35pt;margin-top:-41.25pt;width:518.8pt;height:802.3pt;z-index:251661312;mso-position-horizontal-relative:margin" coordorigin="1131,311"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">
                <v:rect id="Rectangle 53" o:spid="_x0000_s1027" style="position:absolute;left:1131;top:311;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3mvwAAANsAAAAPAAAAZHJzL2Rvd25yZXYueG1sRE/NisIw&#10;EL4LvkMYwZumCop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Bj7r3mvwAAANsAAAAPAAAAAAAA&#10;AAAAAAAAAAcCAABkcnMvZG93bnJldi54bWxQSwUGAAAAAAMAAwC3AAAA8wIAAAAA&#10;" filled="f" strokeweight="2pt"/>
                <v:line id="Line 54" o:spid="_x0000_s1028" style="position:absolute;visibility:visible;mso-wrap-style:square" from="1646,14097" to="1647,14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55" o:spid="_x0000_s1029" style="position:absolute;visibility:visible;mso-wrap-style:square" from="1136,14089" to="11495,1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56" o:spid="_x0000_s1030" style="position:absolute;visibility:visible;mso-wrap-style:square" from="2265,14104" to="2266,16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57" o:spid="_x0000_s1031" style="position:absolute;visibility:visible;mso-wrap-style:square" from="3683,14104" to="3684,16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58" o:spid="_x0000_s1032" style="position:absolute;visibility:visible;mso-wrap-style:square" from="4533,14104" to="4534,16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59" o:spid="_x0000_s1033" style="position:absolute;visibility:visible;mso-wrap-style:square" from="5100,14097" to="5101,1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60" o:spid="_x0000_s1034" style="position:absolute;visibility:visible;mso-wrap-style:square" from="9353,14944" to="9355,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61" o:spid="_x0000_s1035" style="position:absolute;visibility:visible;mso-wrap-style:square" from="1136,15790" to="5090,1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62" o:spid="_x0000_s1036" style="position:absolute;visibility:visible;mso-wrap-style:square" from="1136,16073" to="5090,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rect id="Rectangle 63" o:spid="_x0000_s1037" style="position:absolute;left:1159;top:14682;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34AE8B3D" w14:textId="77777777" w:rsidR="00A64B51" w:rsidRDefault="00A64B51" w:rsidP="00A64B51">
                        <w:pPr>
                          <w:pStyle w:val="afb"/>
                          <w:jc w:val="center"/>
                          <w:rPr>
                            <w:sz w:val="18"/>
                          </w:rPr>
                        </w:pPr>
                        <w:r>
                          <w:rPr>
                            <w:sz w:val="18"/>
                          </w:rPr>
                          <w:t>Изм.</w:t>
                        </w:r>
                      </w:p>
                    </w:txbxContent>
                  </v:textbox>
                </v:rect>
                <v:rect id="Rectangle 64" o:spid="_x0000_s1038" style="position:absolute;left:1676;top:14682;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7207A01" w14:textId="77777777" w:rsidR="00A64B51" w:rsidRDefault="00A64B51" w:rsidP="00A64B51">
                        <w:pPr>
                          <w:pStyle w:val="afb"/>
                          <w:jc w:val="center"/>
                          <w:rPr>
                            <w:sz w:val="18"/>
                          </w:rPr>
                        </w:pPr>
                        <w:r>
                          <w:rPr>
                            <w:sz w:val="18"/>
                          </w:rPr>
                          <w:t>Лист</w:t>
                        </w:r>
                      </w:p>
                    </w:txbxContent>
                  </v:textbox>
                </v:rect>
                <v:rect id="Rectangle 65" o:spid="_x0000_s1039" style="position:absolute;left:2307;top:14682;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23F53FD9" w14:textId="77777777" w:rsidR="00A64B51" w:rsidRDefault="00A64B51" w:rsidP="00A64B51">
                        <w:pPr>
                          <w:pStyle w:val="afb"/>
                          <w:jc w:val="center"/>
                          <w:rPr>
                            <w:sz w:val="18"/>
                          </w:rPr>
                        </w:pPr>
                        <w:r>
                          <w:rPr>
                            <w:sz w:val="18"/>
                          </w:rPr>
                          <w:t>№ докум.</w:t>
                        </w:r>
                      </w:p>
                    </w:txbxContent>
                  </v:textbox>
                </v:rect>
                <v:rect id="Rectangle 66" o:spid="_x0000_s1040" style="position:absolute;left:3716;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29F2640" w14:textId="77777777" w:rsidR="00A64B51" w:rsidRDefault="00A64B51" w:rsidP="00A64B51">
                        <w:pPr>
                          <w:pStyle w:val="afb"/>
                          <w:jc w:val="center"/>
                          <w:rPr>
                            <w:sz w:val="18"/>
                          </w:rPr>
                        </w:pPr>
                        <w:r>
                          <w:rPr>
                            <w:sz w:val="18"/>
                          </w:rPr>
                          <w:t>По</w:t>
                        </w:r>
                        <w:r>
                          <w:rPr>
                            <w:sz w:val="18"/>
                          </w:rPr>
                          <w:t>д</w:t>
                        </w:r>
                        <w:r>
                          <w:rPr>
                            <w:sz w:val="18"/>
                          </w:rPr>
                          <w:t>пись</w:t>
                        </w:r>
                      </w:p>
                    </w:txbxContent>
                  </v:textbox>
                </v:rect>
                <v:rect id="Rectangle 67" o:spid="_x0000_s1041" style="position:absolute;left:4557;top:1468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7E8B247C" w14:textId="77777777" w:rsidR="00A64B51" w:rsidRDefault="00A64B51" w:rsidP="00A64B51">
                        <w:pPr>
                          <w:pStyle w:val="afb"/>
                          <w:jc w:val="center"/>
                          <w:rPr>
                            <w:sz w:val="18"/>
                          </w:rPr>
                        </w:pPr>
                        <w:r>
                          <w:rPr>
                            <w:sz w:val="18"/>
                          </w:rPr>
                          <w:t>Дата</w:t>
                        </w:r>
                      </w:p>
                    </w:txbxContent>
                  </v:textbox>
                </v:rect>
                <v:rect id="Rectangle 68" o:spid="_x0000_s1042" style="position:absolute;left:9395;top:14959;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3B03B4F0" w14:textId="77777777" w:rsidR="00A64B51" w:rsidRDefault="00A64B51" w:rsidP="00A64B51">
                        <w:pPr>
                          <w:pStyle w:val="afb"/>
                          <w:jc w:val="center"/>
                          <w:rPr>
                            <w:sz w:val="18"/>
                          </w:rPr>
                        </w:pPr>
                        <w:r>
                          <w:rPr>
                            <w:sz w:val="18"/>
                          </w:rPr>
                          <w:t>Лист</w:t>
                        </w:r>
                      </w:p>
                    </w:txbxContent>
                  </v:textbox>
                </v:rect>
                <v:rect id="Rectangle 69" o:spid="_x0000_s1043" style="position:absolute;left:9395;top:15252;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184139D3" w14:textId="77777777" w:rsidR="00A64B51" w:rsidRPr="001B4075" w:rsidRDefault="00A64B51" w:rsidP="00A64B51">
                        <w:pPr>
                          <w:pStyle w:val="afb"/>
                          <w:jc w:val="center"/>
                          <w:rPr>
                            <w:sz w:val="18"/>
                            <w:lang w:val="ru-RU"/>
                          </w:rPr>
                        </w:pPr>
                      </w:p>
                    </w:txbxContent>
                  </v:textbox>
                </v:rect>
                <v:rect id="Rectangle 70" o:spid="_x0000_s1044" style="position:absolute;left:5157;top:14336;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95416F1" w14:textId="77777777" w:rsidR="00A64B51" w:rsidRPr="001B4075" w:rsidRDefault="00A64B51" w:rsidP="00A64B51">
                        <w:pPr>
                          <w:pStyle w:val="afb"/>
                          <w:jc w:val="center"/>
                          <w:rPr>
                            <w:rFonts w:ascii="Journal" w:hAnsi="Journal"/>
                            <w:lang w:val="ru-RU"/>
                          </w:rPr>
                        </w:pPr>
                        <w:r>
                          <w:rPr>
                            <w:lang w:val="ru-RU"/>
                          </w:rPr>
                          <w:t>Шифр с титульного листа</w:t>
                        </w:r>
                      </w:p>
                    </w:txbxContent>
                  </v:textbox>
                </v:rect>
                <v:line id="Line 71" o:spid="_x0000_s1045" style="position:absolute;visibility:visible;mso-wrap-style:square" from="1137,14939" to="11496,14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72" o:spid="_x0000_s1046" style="position:absolute;visibility:visible;mso-wrap-style:square" from="1144,14657" to="5098,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73" o:spid="_x0000_s1047" style="position:absolute;visibility:visible;mso-wrap-style:square" from="1136,14372" to="5090,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line id="Line 74" o:spid="_x0000_s1048" style="position:absolute;visibility:visible;mso-wrap-style:square" from="1136,15505" to="5090,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v:line id="Line 75" o:spid="_x0000_s1049" style="position:absolute;visibility:visible;mso-wrap-style:square" from="1136,15220" to="5090,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group id="Group 76" o:spid="_x0000_s1050" style="position:absolute;left:1151;top:14967;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4A00D35F" w14:textId="77777777" w:rsidR="00A64B51" w:rsidRDefault="00A64B51" w:rsidP="00A64B51">
                          <w:pPr>
                            <w:pStyle w:val="afb"/>
                            <w:rPr>
                              <w:sz w:val="18"/>
                            </w:rPr>
                          </w:pPr>
                          <w:r>
                            <w:rPr>
                              <w:sz w:val="18"/>
                            </w:rPr>
                            <w:t xml:space="preserve"> </w:t>
                          </w:r>
                          <w:r>
                            <w:rPr>
                              <w:sz w:val="18"/>
                            </w:rPr>
                            <w:t>Разраб.</w:t>
                          </w:r>
                        </w:p>
                      </w:txbxContent>
                    </v:textbox>
                  </v:rect>
                  <v:rect id="Rectangle 7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1CB9C9B7" w14:textId="77777777" w:rsidR="00A64B51" w:rsidRPr="001B4075" w:rsidRDefault="00A64B51" w:rsidP="00A64B51">
                          <w:pPr>
                            <w:pStyle w:val="afb"/>
                            <w:rPr>
                              <w:sz w:val="18"/>
                              <w:lang w:val="ru-RU"/>
                            </w:rPr>
                          </w:pPr>
                          <w:r>
                            <w:rPr>
                              <w:sz w:val="18"/>
                              <w:lang w:val="ru-RU"/>
                            </w:rPr>
                            <w:t>ФИО диплом</w:t>
                          </w:r>
                        </w:p>
                      </w:txbxContent>
                    </v:textbox>
                  </v:rect>
                </v:group>
                <v:group id="Group 79" o:spid="_x0000_s1053" style="position:absolute;left:1151;top:15245;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1E7C4208" w14:textId="77777777" w:rsidR="00A64B51" w:rsidRDefault="00A64B51" w:rsidP="00A64B51">
                          <w:pPr>
                            <w:pStyle w:val="afb"/>
                            <w:rPr>
                              <w:sz w:val="18"/>
                            </w:rPr>
                          </w:pPr>
                          <w:r>
                            <w:rPr>
                              <w:sz w:val="18"/>
                            </w:rPr>
                            <w:t xml:space="preserve"> </w:t>
                          </w:r>
                          <w:r>
                            <w:rPr>
                              <w:sz w:val="18"/>
                            </w:rPr>
                            <w:t>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1FFDEA80" w14:textId="77777777" w:rsidR="00A64B51" w:rsidRPr="001B4075" w:rsidRDefault="00A64B51" w:rsidP="00A64B51">
                          <w:pPr>
                            <w:pStyle w:val="afb"/>
                            <w:rPr>
                              <w:sz w:val="18"/>
                              <w:lang w:val="ru-RU"/>
                            </w:rPr>
                          </w:pPr>
                          <w:r>
                            <w:rPr>
                              <w:sz w:val="18"/>
                              <w:lang w:val="ru-RU"/>
                            </w:rPr>
                            <w:t>ФИО руковод</w:t>
                          </w:r>
                        </w:p>
                      </w:txbxContent>
                    </v:textbox>
                  </v:rect>
                </v:group>
                <v:group id="Group 82" o:spid="_x0000_s1056" style="position:absolute;left:1151;top:1553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6B19EFD0" w14:textId="77777777" w:rsidR="00A64B51" w:rsidRPr="001B4075" w:rsidRDefault="00A64B51" w:rsidP="00A64B51"/>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D11EB0F" w14:textId="77777777" w:rsidR="00A64B51" w:rsidRPr="001B4075" w:rsidRDefault="00A64B51" w:rsidP="00A64B51"/>
                      </w:txbxContent>
                    </v:textbox>
                  </v:rect>
                </v:group>
                <v:group id="Group 85" o:spid="_x0000_s1059" style="position:absolute;left:1151;top:15807;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137378E4" w14:textId="77777777" w:rsidR="00A64B51" w:rsidRDefault="00A64B51" w:rsidP="00A64B51">
                          <w:pPr>
                            <w:pStyle w:val="afb"/>
                            <w:rPr>
                              <w:sz w:val="18"/>
                            </w:rPr>
                          </w:pPr>
                          <w:r>
                            <w:rPr>
                              <w:sz w:val="18"/>
                            </w:rPr>
                            <w:t xml:space="preserve"> </w:t>
                          </w:r>
                          <w:r>
                            <w:rPr>
                              <w:sz w:val="18"/>
                            </w:rPr>
                            <w:t>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4FF17F85" w14:textId="77777777" w:rsidR="00A64B51" w:rsidRPr="001B4075" w:rsidRDefault="00A64B51" w:rsidP="00A64B51">
                          <w:pPr>
                            <w:pStyle w:val="afb"/>
                            <w:rPr>
                              <w:sz w:val="18"/>
                              <w:lang w:val="ru-RU"/>
                            </w:rPr>
                          </w:pPr>
                          <w:r>
                            <w:rPr>
                              <w:sz w:val="18"/>
                              <w:lang w:val="ru-RU"/>
                            </w:rPr>
                            <w:t>Хабибулина</w:t>
                          </w:r>
                        </w:p>
                      </w:txbxContent>
                    </v:textbox>
                  </v:rect>
                </v:group>
                <v:group id="Group 88" o:spid="_x0000_s1062" style="position:absolute;left:1151;top:16084;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7EB5F019" w14:textId="77777777" w:rsidR="00A64B51" w:rsidRDefault="00A64B51" w:rsidP="00A64B51">
                          <w:pPr>
                            <w:pStyle w:val="afb"/>
                            <w:rPr>
                              <w:sz w:val="18"/>
                            </w:rPr>
                          </w:pPr>
                          <w:r>
                            <w:rPr>
                              <w:sz w:val="18"/>
                            </w:rPr>
                            <w:t xml:space="preserve"> </w:t>
                          </w:r>
                          <w:r>
                            <w:rPr>
                              <w:sz w:val="18"/>
                            </w:rPr>
                            <w:t>Утверд.</w:t>
                          </w: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24C8E6AB" w14:textId="77777777" w:rsidR="00A64B51" w:rsidRPr="001B4075" w:rsidRDefault="00A64B51" w:rsidP="00A64B51">
                          <w:pPr>
                            <w:pStyle w:val="afb"/>
                            <w:rPr>
                              <w:sz w:val="18"/>
                              <w:lang w:val="ru-RU"/>
                            </w:rPr>
                          </w:pPr>
                          <w:r>
                            <w:rPr>
                              <w:sz w:val="18"/>
                              <w:lang w:val="ru-RU"/>
                            </w:rPr>
                            <w:t>Шурыгин</w:t>
                          </w:r>
                        </w:p>
                      </w:txbxContent>
                    </v:textbox>
                  </v:rect>
                </v:group>
                <v:line id="Line 91" o:spid="_x0000_s1065" style="position:absolute;visibility:visible;mso-wrap-style:square" from="8502,14944" to="8503,1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rect id="Rectangle 92" o:spid="_x0000_s1066" style="position:absolute;left:5171;top:15004;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4A460410" w14:textId="77777777" w:rsidR="00A64B51" w:rsidRPr="00BE37FC" w:rsidRDefault="00A64B51" w:rsidP="00A64B51">
                        <w:pPr>
                          <w:rPr>
                            <w:rFonts w:ascii="ISOCPEUR" w:hAnsi="ISOCPEUR"/>
                            <w:i/>
                            <w:szCs w:val="18"/>
                          </w:rPr>
                        </w:pPr>
                        <w:r>
                          <w:rPr>
                            <w:rFonts w:ascii="ISOCPEUR" w:hAnsi="ISOCPEUR"/>
                            <w:i/>
                            <w:szCs w:val="18"/>
                          </w:rPr>
                          <w:t>Тема дипломного проекта (работы)</w:t>
                        </w:r>
                      </w:p>
                    </w:txbxContent>
                  </v:textbox>
                </v:rect>
                <v:line id="Line 93" o:spid="_x0000_s1067" style="position:absolute;visibility:visible;mso-wrap-style:square" from="8509,15223" to="11502,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94" o:spid="_x0000_s1068" style="position:absolute;visibility:visible;mso-wrap-style:square" from="8508,15506" to="11501,15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95" o:spid="_x0000_s1069" style="position:absolute;visibility:visible;mso-wrap-style:square" from="10203,14944" to="10205,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rect id="Rectangle 96" o:spid="_x0000_s1070" style="position:absolute;left:8547;top:14959;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14:paraId="7B16C0C3" w14:textId="77777777" w:rsidR="00A64B51" w:rsidRDefault="00A64B51" w:rsidP="00A64B51">
                        <w:pPr>
                          <w:pStyle w:val="afb"/>
                          <w:jc w:val="center"/>
                          <w:rPr>
                            <w:sz w:val="18"/>
                          </w:rPr>
                        </w:pPr>
                        <w:r>
                          <w:rPr>
                            <w:sz w:val="18"/>
                          </w:rPr>
                          <w:t>Лит.</w:t>
                        </w:r>
                      </w:p>
                    </w:txbxContent>
                  </v:textbox>
                </v:rect>
                <v:rect id="Rectangle 97" o:spid="_x0000_s1071" style="position:absolute;left:10250;top:14959;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32EDE8B5" w14:textId="77777777" w:rsidR="00A64B51" w:rsidRDefault="00A64B51" w:rsidP="00A64B51">
                        <w:pPr>
                          <w:pStyle w:val="afb"/>
                          <w:jc w:val="center"/>
                          <w:rPr>
                            <w:sz w:val="18"/>
                          </w:rPr>
                        </w:pPr>
                        <w:r>
                          <w:rPr>
                            <w:sz w:val="18"/>
                          </w:rPr>
                          <w:t>Листов</w:t>
                        </w:r>
                      </w:p>
                    </w:txbxContent>
                  </v:textbox>
                </v:rect>
                <v:rect id="Rectangle 98" o:spid="_x0000_s1072" style="position:absolute;left:10257;top:15244;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14:paraId="6C0548EF" w14:textId="77777777" w:rsidR="00A64B51" w:rsidRPr="00E8049F" w:rsidRDefault="00A64B51" w:rsidP="00A64B51">
                        <w:pPr>
                          <w:pStyle w:val="afb"/>
                          <w:jc w:val="center"/>
                          <w:rPr>
                            <w:sz w:val="18"/>
                            <w:lang w:val="ru-RU"/>
                          </w:rPr>
                        </w:pPr>
                        <w:r>
                          <w:rPr>
                            <w:sz w:val="18"/>
                            <w:lang w:val="ru-RU"/>
                          </w:rPr>
                          <w:t>Общее число</w:t>
                        </w:r>
                      </w:p>
                    </w:txbxContent>
                  </v:textbox>
                </v:rect>
                <v:line id="Line 99" o:spid="_x0000_s1073" style="position:absolute;visibility:visible;mso-wrap-style:square" from="8786,15229" to="878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kwgAAANwAAAAPAAAAZHJzL2Rvd25yZXYueG1sRE/bagIx&#10;EH0X+g9hCn2rWUsR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Cf+6BkwgAAANwAAAAPAAAA&#10;AAAAAAAAAAAAAAcCAABkcnMvZG93bnJldi54bWxQSwUGAAAAAAMAAwC3AAAA9gIAAAAA&#10;" strokeweight="1pt"/>
                <v:line id="Line 100" o:spid="_x0000_s1074" style="position:absolute;visibility:visible;mso-wrap-style:square" from="9069,15230" to="9070,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X/wgAAANwAAAAPAAAAZHJzL2Rvd25yZXYueG1sRE/bagIx&#10;EH0X+g9hCn2rWQsV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DwtwX/wgAAANwAAAAPAAAA&#10;AAAAAAAAAAAAAAcCAABkcnMvZG93bnJldi54bWxQSwUGAAAAAAMAAwC3AAAA9gIAAAAA&#10;" strokeweight="1pt"/>
                <v:rect id="Rectangle 101" o:spid="_x0000_s1075" style="position:absolute;left:8547;top:15612;width:291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21CBE938" w14:textId="77777777" w:rsidR="00A64B51" w:rsidRPr="001B4075" w:rsidRDefault="00A64B51" w:rsidP="00A64B51">
                        <w:pPr>
                          <w:pStyle w:val="afb"/>
                          <w:jc w:val="center"/>
                          <w:rPr>
                            <w:rFonts w:ascii="Journal" w:hAnsi="Journal"/>
                            <w:sz w:val="20"/>
                            <w:lang w:val="ru-RU"/>
                          </w:rPr>
                        </w:pPr>
                        <w:r w:rsidRPr="001B4075">
                          <w:rPr>
                            <w:sz w:val="20"/>
                            <w:lang w:val="ru-RU"/>
                          </w:rPr>
                          <w:t xml:space="preserve">ТУСУР, ФВС, </w:t>
                        </w:r>
                        <w:proofErr w:type="gramStart"/>
                        <w:r w:rsidRPr="001B4075">
                          <w:rPr>
                            <w:sz w:val="20"/>
                            <w:lang w:val="ru-RU"/>
                          </w:rPr>
                          <w:t>каф.КСУП</w:t>
                        </w:r>
                        <w:proofErr w:type="gramEnd"/>
                        <w:r w:rsidRPr="001B4075">
                          <w:rPr>
                            <w:sz w:val="20"/>
                            <w:lang w:val="ru-RU"/>
                          </w:rPr>
                          <w:t>, гр.511-1</w:t>
                        </w:r>
                      </w:p>
                    </w:txbxContent>
                  </v:textbox>
                </v:rect>
                <w10:wrap anchorx="margin"/>
              </v:group>
            </w:pict>
          </mc:Fallback>
        </mc:AlternateContent>
      </w:r>
      <w:r w:rsidR="00DD2843">
        <w:t>Оглавление</w:t>
      </w:r>
    </w:p>
    <w:p w14:paraId="7D98B101" w14:textId="732DA3DF" w:rsidR="00666C66" w:rsidRDefault="0013638E" w:rsidP="00666C66">
      <w:pPr>
        <w:pStyle w:val="12"/>
        <w:tabs>
          <w:tab w:val="clear" w:pos="9345"/>
          <w:tab w:val="right" w:leader="dot" w:pos="9638"/>
        </w:tabs>
        <w:rPr>
          <w:rFonts w:asciiTheme="minorHAnsi" w:eastAsiaTheme="minorEastAsia" w:hAnsiTheme="minorHAnsi"/>
          <w:noProof/>
          <w:sz w:val="22"/>
          <w:lang w:eastAsia="ru-RU"/>
        </w:rPr>
      </w:pPr>
      <w:r>
        <w:fldChar w:fldCharType="begin"/>
      </w:r>
      <w:r>
        <w:instrText xml:space="preserve"> TOC \o "1-2" \h \z \u </w:instrText>
      </w:r>
      <w:r>
        <w:fldChar w:fldCharType="separate"/>
      </w:r>
      <w:hyperlink w:anchor="_Toc484162367" w:history="1">
        <w:r w:rsidR="00666C66" w:rsidRPr="008D6F3F">
          <w:rPr>
            <w:rStyle w:val="ae"/>
            <w:noProof/>
          </w:rPr>
          <w:t>Введение</w:t>
        </w:r>
        <w:r w:rsidR="00666C66">
          <w:rPr>
            <w:noProof/>
            <w:webHidden/>
          </w:rPr>
          <w:tab/>
        </w:r>
        <w:r w:rsidR="00666C66">
          <w:rPr>
            <w:noProof/>
            <w:webHidden/>
          </w:rPr>
          <w:fldChar w:fldCharType="begin"/>
        </w:r>
        <w:r w:rsidR="00666C66">
          <w:rPr>
            <w:noProof/>
            <w:webHidden/>
          </w:rPr>
          <w:instrText xml:space="preserve"> PAGEREF _Toc484162367 \h </w:instrText>
        </w:r>
        <w:r w:rsidR="00666C66">
          <w:rPr>
            <w:noProof/>
            <w:webHidden/>
          </w:rPr>
        </w:r>
        <w:r w:rsidR="00666C66">
          <w:rPr>
            <w:noProof/>
            <w:webHidden/>
          </w:rPr>
          <w:fldChar w:fldCharType="separate"/>
        </w:r>
        <w:r w:rsidR="00666C66">
          <w:rPr>
            <w:noProof/>
            <w:webHidden/>
          </w:rPr>
          <w:t>7</w:t>
        </w:r>
        <w:r w:rsidR="00666C66">
          <w:rPr>
            <w:noProof/>
            <w:webHidden/>
          </w:rPr>
          <w:fldChar w:fldCharType="end"/>
        </w:r>
      </w:hyperlink>
    </w:p>
    <w:p w14:paraId="65CB6687" w14:textId="5260C420" w:rsidR="00666C66" w:rsidRDefault="00666C66" w:rsidP="00666C66">
      <w:pPr>
        <w:pStyle w:val="12"/>
        <w:tabs>
          <w:tab w:val="clear" w:pos="9345"/>
          <w:tab w:val="right" w:leader="dot" w:pos="9638"/>
        </w:tabs>
        <w:rPr>
          <w:rFonts w:asciiTheme="minorHAnsi" w:eastAsiaTheme="minorEastAsia" w:hAnsiTheme="minorHAnsi"/>
          <w:noProof/>
          <w:sz w:val="22"/>
          <w:lang w:eastAsia="ru-RU"/>
        </w:rPr>
      </w:pPr>
      <w:hyperlink w:anchor="_Toc484162368" w:history="1">
        <w:r w:rsidRPr="008D6F3F">
          <w:rPr>
            <w:rStyle w:val="ae"/>
            <w:noProof/>
          </w:rPr>
          <w:t>1</w:t>
        </w:r>
        <w:r>
          <w:rPr>
            <w:rFonts w:asciiTheme="minorHAnsi" w:eastAsiaTheme="minorEastAsia" w:hAnsiTheme="minorHAnsi"/>
            <w:noProof/>
            <w:sz w:val="22"/>
            <w:lang w:eastAsia="ru-RU"/>
          </w:rPr>
          <w:tab/>
        </w:r>
        <w:r w:rsidRPr="008D6F3F">
          <w:rPr>
            <w:rStyle w:val="ae"/>
            <w:noProof/>
          </w:rPr>
          <w:t>Выбор библиотеки</w:t>
        </w:r>
        <w:r>
          <w:rPr>
            <w:noProof/>
            <w:webHidden/>
          </w:rPr>
          <w:tab/>
        </w:r>
        <w:r>
          <w:rPr>
            <w:noProof/>
            <w:webHidden/>
          </w:rPr>
          <w:fldChar w:fldCharType="begin"/>
        </w:r>
        <w:r>
          <w:rPr>
            <w:noProof/>
            <w:webHidden/>
          </w:rPr>
          <w:instrText xml:space="preserve"> PAGEREF _Toc484162368 \h </w:instrText>
        </w:r>
        <w:r>
          <w:rPr>
            <w:noProof/>
            <w:webHidden/>
          </w:rPr>
        </w:r>
        <w:r>
          <w:rPr>
            <w:noProof/>
            <w:webHidden/>
          </w:rPr>
          <w:fldChar w:fldCharType="separate"/>
        </w:r>
        <w:r>
          <w:rPr>
            <w:noProof/>
            <w:webHidden/>
          </w:rPr>
          <w:t>8</w:t>
        </w:r>
        <w:r>
          <w:rPr>
            <w:noProof/>
            <w:webHidden/>
          </w:rPr>
          <w:fldChar w:fldCharType="end"/>
        </w:r>
      </w:hyperlink>
    </w:p>
    <w:p w14:paraId="472929ED" w14:textId="03EBB2A5" w:rsidR="00666C66" w:rsidRDefault="00666C66" w:rsidP="00666C66">
      <w:pPr>
        <w:pStyle w:val="21"/>
        <w:tabs>
          <w:tab w:val="clear" w:pos="9639"/>
          <w:tab w:val="right" w:leader="dot" w:pos="9638"/>
        </w:tabs>
        <w:rPr>
          <w:rFonts w:asciiTheme="minorHAnsi" w:hAnsiTheme="minorHAnsi" w:cstheme="minorBidi"/>
          <w:noProof/>
          <w:sz w:val="22"/>
        </w:rPr>
      </w:pPr>
      <w:hyperlink w:anchor="_Toc484162369" w:history="1">
        <w:r w:rsidRPr="008D6F3F">
          <w:rPr>
            <w:rStyle w:val="ae"/>
            <w:noProof/>
          </w:rPr>
          <w:t>1.1</w:t>
        </w:r>
        <w:r>
          <w:rPr>
            <w:rFonts w:asciiTheme="minorHAnsi" w:hAnsiTheme="minorHAnsi" w:cstheme="minorBidi"/>
            <w:noProof/>
            <w:sz w:val="22"/>
          </w:rPr>
          <w:tab/>
        </w:r>
        <w:r w:rsidRPr="008D6F3F">
          <w:rPr>
            <w:rStyle w:val="ae"/>
            <w:noProof/>
          </w:rPr>
          <w:t>Методы расчета сложных электрических цепей</w:t>
        </w:r>
        <w:r>
          <w:rPr>
            <w:noProof/>
            <w:webHidden/>
          </w:rPr>
          <w:tab/>
        </w:r>
        <w:r>
          <w:rPr>
            <w:noProof/>
            <w:webHidden/>
          </w:rPr>
          <w:fldChar w:fldCharType="begin"/>
        </w:r>
        <w:r>
          <w:rPr>
            <w:noProof/>
            <w:webHidden/>
          </w:rPr>
          <w:instrText xml:space="preserve"> PAGEREF _Toc484162369 \h </w:instrText>
        </w:r>
        <w:r>
          <w:rPr>
            <w:noProof/>
            <w:webHidden/>
          </w:rPr>
        </w:r>
        <w:r>
          <w:rPr>
            <w:noProof/>
            <w:webHidden/>
          </w:rPr>
          <w:fldChar w:fldCharType="separate"/>
        </w:r>
        <w:r>
          <w:rPr>
            <w:noProof/>
            <w:webHidden/>
          </w:rPr>
          <w:t>9</w:t>
        </w:r>
        <w:r>
          <w:rPr>
            <w:noProof/>
            <w:webHidden/>
          </w:rPr>
          <w:fldChar w:fldCharType="end"/>
        </w:r>
      </w:hyperlink>
    </w:p>
    <w:p w14:paraId="113A3D9F" w14:textId="67A80569" w:rsidR="00666C66" w:rsidRDefault="00666C66" w:rsidP="00666C66">
      <w:pPr>
        <w:pStyle w:val="21"/>
        <w:tabs>
          <w:tab w:val="clear" w:pos="9639"/>
          <w:tab w:val="right" w:leader="dot" w:pos="9638"/>
        </w:tabs>
        <w:rPr>
          <w:rFonts w:asciiTheme="minorHAnsi" w:hAnsiTheme="minorHAnsi" w:cstheme="minorBidi"/>
          <w:noProof/>
          <w:sz w:val="22"/>
        </w:rPr>
      </w:pPr>
      <w:hyperlink w:anchor="_Toc484162370" w:history="1">
        <w:r w:rsidRPr="008D6F3F">
          <w:rPr>
            <w:rStyle w:val="ae"/>
            <w:noProof/>
          </w:rPr>
          <w:t>1.2</w:t>
        </w:r>
        <w:r>
          <w:rPr>
            <w:rFonts w:asciiTheme="minorHAnsi" w:hAnsiTheme="minorHAnsi" w:cstheme="minorBidi"/>
            <w:noProof/>
            <w:sz w:val="22"/>
          </w:rPr>
          <w:tab/>
        </w:r>
        <w:r w:rsidRPr="008D6F3F">
          <w:rPr>
            <w:rStyle w:val="ae"/>
            <w:noProof/>
          </w:rPr>
          <w:t>Описание алгоритмов в коммерческих САПР</w:t>
        </w:r>
        <w:r>
          <w:rPr>
            <w:noProof/>
            <w:webHidden/>
          </w:rPr>
          <w:tab/>
        </w:r>
        <w:r>
          <w:rPr>
            <w:noProof/>
            <w:webHidden/>
          </w:rPr>
          <w:fldChar w:fldCharType="begin"/>
        </w:r>
        <w:r>
          <w:rPr>
            <w:noProof/>
            <w:webHidden/>
          </w:rPr>
          <w:instrText xml:space="preserve"> PAGEREF _Toc484162370 \h </w:instrText>
        </w:r>
        <w:r>
          <w:rPr>
            <w:noProof/>
            <w:webHidden/>
          </w:rPr>
        </w:r>
        <w:r>
          <w:rPr>
            <w:noProof/>
            <w:webHidden/>
          </w:rPr>
          <w:fldChar w:fldCharType="separate"/>
        </w:r>
        <w:r>
          <w:rPr>
            <w:noProof/>
            <w:webHidden/>
          </w:rPr>
          <w:t>12</w:t>
        </w:r>
        <w:r>
          <w:rPr>
            <w:noProof/>
            <w:webHidden/>
          </w:rPr>
          <w:fldChar w:fldCharType="end"/>
        </w:r>
      </w:hyperlink>
    </w:p>
    <w:p w14:paraId="025AAC0C" w14:textId="2A39C7EA" w:rsidR="00666C66" w:rsidRDefault="00666C66" w:rsidP="00666C66">
      <w:pPr>
        <w:pStyle w:val="21"/>
        <w:tabs>
          <w:tab w:val="clear" w:pos="9639"/>
          <w:tab w:val="right" w:leader="dot" w:pos="9638"/>
        </w:tabs>
        <w:rPr>
          <w:rFonts w:asciiTheme="minorHAnsi" w:hAnsiTheme="minorHAnsi" w:cstheme="minorBidi"/>
          <w:noProof/>
          <w:sz w:val="22"/>
        </w:rPr>
      </w:pPr>
      <w:hyperlink w:anchor="_Toc484162371" w:history="1">
        <w:r w:rsidRPr="008D6F3F">
          <w:rPr>
            <w:rStyle w:val="ae"/>
            <w:noProof/>
          </w:rPr>
          <w:t>1.3</w:t>
        </w:r>
        <w:r>
          <w:rPr>
            <w:rFonts w:asciiTheme="minorHAnsi" w:hAnsiTheme="minorHAnsi" w:cstheme="minorBidi"/>
            <w:noProof/>
            <w:sz w:val="22"/>
          </w:rPr>
          <w:tab/>
        </w:r>
        <w:r w:rsidRPr="008D6F3F">
          <w:rPr>
            <w:rStyle w:val="ae"/>
            <w:noProof/>
          </w:rPr>
          <w:t>Сравнение существующих библиотек</w:t>
        </w:r>
        <w:r>
          <w:rPr>
            <w:noProof/>
            <w:webHidden/>
          </w:rPr>
          <w:tab/>
        </w:r>
        <w:r>
          <w:rPr>
            <w:noProof/>
            <w:webHidden/>
          </w:rPr>
          <w:fldChar w:fldCharType="begin"/>
        </w:r>
        <w:r>
          <w:rPr>
            <w:noProof/>
            <w:webHidden/>
          </w:rPr>
          <w:instrText xml:space="preserve"> PAGEREF _Toc484162371 \h </w:instrText>
        </w:r>
        <w:r>
          <w:rPr>
            <w:noProof/>
            <w:webHidden/>
          </w:rPr>
        </w:r>
        <w:r>
          <w:rPr>
            <w:noProof/>
            <w:webHidden/>
          </w:rPr>
          <w:fldChar w:fldCharType="separate"/>
        </w:r>
        <w:r>
          <w:rPr>
            <w:noProof/>
            <w:webHidden/>
          </w:rPr>
          <w:t>16</w:t>
        </w:r>
        <w:r>
          <w:rPr>
            <w:noProof/>
            <w:webHidden/>
          </w:rPr>
          <w:fldChar w:fldCharType="end"/>
        </w:r>
      </w:hyperlink>
    </w:p>
    <w:p w14:paraId="6B86ED12" w14:textId="5A2A296D" w:rsidR="00666C66" w:rsidRDefault="00666C66" w:rsidP="00666C66">
      <w:pPr>
        <w:pStyle w:val="12"/>
        <w:tabs>
          <w:tab w:val="clear" w:pos="9345"/>
          <w:tab w:val="right" w:leader="dot" w:pos="9638"/>
        </w:tabs>
        <w:rPr>
          <w:rFonts w:asciiTheme="minorHAnsi" w:eastAsiaTheme="minorEastAsia" w:hAnsiTheme="minorHAnsi"/>
          <w:noProof/>
          <w:sz w:val="22"/>
          <w:lang w:eastAsia="ru-RU"/>
        </w:rPr>
      </w:pPr>
      <w:hyperlink w:anchor="_Toc484162372" w:history="1">
        <w:r w:rsidRPr="008D6F3F">
          <w:rPr>
            <w:rStyle w:val="ae"/>
            <w:noProof/>
          </w:rPr>
          <w:t>2</w:t>
        </w:r>
        <w:r>
          <w:rPr>
            <w:rFonts w:asciiTheme="minorHAnsi" w:eastAsiaTheme="minorEastAsia" w:hAnsiTheme="minorHAnsi"/>
            <w:noProof/>
            <w:sz w:val="22"/>
            <w:lang w:eastAsia="ru-RU"/>
          </w:rPr>
          <w:tab/>
        </w:r>
        <w:r w:rsidRPr="008D6F3F">
          <w:rPr>
            <w:rStyle w:val="ae"/>
            <w:noProof/>
          </w:rPr>
          <w:t>Описание функциональности выбранной библиотеки</w:t>
        </w:r>
        <w:r>
          <w:rPr>
            <w:noProof/>
            <w:webHidden/>
          </w:rPr>
          <w:tab/>
        </w:r>
        <w:r>
          <w:rPr>
            <w:noProof/>
            <w:webHidden/>
          </w:rPr>
          <w:fldChar w:fldCharType="begin"/>
        </w:r>
        <w:r>
          <w:rPr>
            <w:noProof/>
            <w:webHidden/>
          </w:rPr>
          <w:instrText xml:space="preserve"> PAGEREF _Toc484162372 \h </w:instrText>
        </w:r>
        <w:r>
          <w:rPr>
            <w:noProof/>
            <w:webHidden/>
          </w:rPr>
        </w:r>
        <w:r>
          <w:rPr>
            <w:noProof/>
            <w:webHidden/>
          </w:rPr>
          <w:fldChar w:fldCharType="separate"/>
        </w:r>
        <w:r>
          <w:rPr>
            <w:noProof/>
            <w:webHidden/>
          </w:rPr>
          <w:t>25</w:t>
        </w:r>
        <w:r>
          <w:rPr>
            <w:noProof/>
            <w:webHidden/>
          </w:rPr>
          <w:fldChar w:fldCharType="end"/>
        </w:r>
      </w:hyperlink>
    </w:p>
    <w:p w14:paraId="3241CBE5" w14:textId="64C38506" w:rsidR="00666C66" w:rsidRDefault="00666C66" w:rsidP="00666C66">
      <w:pPr>
        <w:pStyle w:val="12"/>
        <w:tabs>
          <w:tab w:val="clear" w:pos="9345"/>
          <w:tab w:val="right" w:leader="dot" w:pos="9638"/>
        </w:tabs>
        <w:rPr>
          <w:rFonts w:asciiTheme="minorHAnsi" w:eastAsiaTheme="minorEastAsia" w:hAnsiTheme="minorHAnsi"/>
          <w:noProof/>
          <w:sz w:val="22"/>
          <w:lang w:eastAsia="ru-RU"/>
        </w:rPr>
      </w:pPr>
      <w:hyperlink w:anchor="_Toc484162373" w:history="1">
        <w:r w:rsidRPr="008D6F3F">
          <w:rPr>
            <w:rStyle w:val="ae"/>
            <w:noProof/>
          </w:rPr>
          <w:t>3</w:t>
        </w:r>
        <w:r>
          <w:rPr>
            <w:rFonts w:asciiTheme="minorHAnsi" w:eastAsiaTheme="minorEastAsia" w:hAnsiTheme="minorHAnsi"/>
            <w:noProof/>
            <w:sz w:val="22"/>
            <w:lang w:eastAsia="ru-RU"/>
          </w:rPr>
          <w:tab/>
        </w:r>
        <w:r w:rsidRPr="008D6F3F">
          <w:rPr>
            <w:rStyle w:val="ae"/>
            <w:noProof/>
          </w:rPr>
          <w:t>Подключение выбранной библиотеки к проекту .NET С#</w:t>
        </w:r>
        <w:r>
          <w:rPr>
            <w:noProof/>
            <w:webHidden/>
          </w:rPr>
          <w:tab/>
        </w:r>
        <w:r>
          <w:rPr>
            <w:noProof/>
            <w:webHidden/>
          </w:rPr>
          <w:fldChar w:fldCharType="begin"/>
        </w:r>
        <w:r>
          <w:rPr>
            <w:noProof/>
            <w:webHidden/>
          </w:rPr>
          <w:instrText xml:space="preserve"> PAGEREF _Toc484162373 \h </w:instrText>
        </w:r>
        <w:r>
          <w:rPr>
            <w:noProof/>
            <w:webHidden/>
          </w:rPr>
        </w:r>
        <w:r>
          <w:rPr>
            <w:noProof/>
            <w:webHidden/>
          </w:rPr>
          <w:fldChar w:fldCharType="separate"/>
        </w:r>
        <w:r>
          <w:rPr>
            <w:noProof/>
            <w:webHidden/>
          </w:rPr>
          <w:t>26</w:t>
        </w:r>
        <w:r>
          <w:rPr>
            <w:noProof/>
            <w:webHidden/>
          </w:rPr>
          <w:fldChar w:fldCharType="end"/>
        </w:r>
      </w:hyperlink>
    </w:p>
    <w:p w14:paraId="2137E071" w14:textId="2FA8DEC6" w:rsidR="00666C66" w:rsidRDefault="00666C66" w:rsidP="00666C66">
      <w:pPr>
        <w:pStyle w:val="21"/>
        <w:tabs>
          <w:tab w:val="clear" w:pos="9639"/>
          <w:tab w:val="right" w:leader="dot" w:pos="9638"/>
        </w:tabs>
        <w:rPr>
          <w:rFonts w:asciiTheme="minorHAnsi" w:hAnsiTheme="minorHAnsi" w:cstheme="minorBidi"/>
          <w:noProof/>
          <w:sz w:val="22"/>
        </w:rPr>
      </w:pPr>
      <w:hyperlink w:anchor="_Toc484162374" w:history="1">
        <w:r w:rsidRPr="008D6F3F">
          <w:rPr>
            <w:rStyle w:val="ae"/>
            <w:noProof/>
          </w:rPr>
          <w:t>3.1</w:t>
        </w:r>
        <w:r>
          <w:rPr>
            <w:rFonts w:asciiTheme="minorHAnsi" w:hAnsiTheme="minorHAnsi" w:cstheme="minorBidi"/>
            <w:noProof/>
            <w:sz w:val="22"/>
          </w:rPr>
          <w:tab/>
        </w:r>
        <w:r w:rsidRPr="008D6F3F">
          <w:rPr>
            <w:rStyle w:val="ae"/>
            <w:noProof/>
          </w:rPr>
          <w:t>Методы интеграции машинного кода в .</w:t>
        </w:r>
        <w:r w:rsidRPr="008D6F3F">
          <w:rPr>
            <w:rStyle w:val="ae"/>
            <w:noProof/>
            <w:lang w:val="en-US"/>
          </w:rPr>
          <w:t>N</w:t>
        </w:r>
        <w:r w:rsidRPr="008D6F3F">
          <w:rPr>
            <w:rStyle w:val="ae"/>
            <w:noProof/>
            <w:lang w:val="en-US"/>
          </w:rPr>
          <w:t>E</w:t>
        </w:r>
        <w:r w:rsidRPr="008D6F3F">
          <w:rPr>
            <w:rStyle w:val="ae"/>
            <w:noProof/>
            <w:lang w:val="en-US"/>
          </w:rPr>
          <w:t>T</w:t>
        </w:r>
        <w:r w:rsidRPr="008D6F3F">
          <w:rPr>
            <w:rStyle w:val="ae"/>
            <w:noProof/>
          </w:rPr>
          <w:t xml:space="preserve"> </w:t>
        </w:r>
        <w:r w:rsidRPr="008D6F3F">
          <w:rPr>
            <w:rStyle w:val="ae"/>
            <w:noProof/>
            <w:lang w:val="en-US"/>
          </w:rPr>
          <w:t>C</w:t>
        </w:r>
        <w:r w:rsidRPr="008D6F3F">
          <w:rPr>
            <w:rStyle w:val="ae"/>
            <w:noProof/>
          </w:rPr>
          <w:t>#</w:t>
        </w:r>
        <w:r>
          <w:rPr>
            <w:noProof/>
            <w:webHidden/>
          </w:rPr>
          <w:tab/>
        </w:r>
        <w:r>
          <w:rPr>
            <w:noProof/>
            <w:webHidden/>
          </w:rPr>
          <w:fldChar w:fldCharType="begin"/>
        </w:r>
        <w:r>
          <w:rPr>
            <w:noProof/>
            <w:webHidden/>
          </w:rPr>
          <w:instrText xml:space="preserve"> PAGEREF _Toc484162374 \h </w:instrText>
        </w:r>
        <w:r>
          <w:rPr>
            <w:noProof/>
            <w:webHidden/>
          </w:rPr>
        </w:r>
        <w:r>
          <w:rPr>
            <w:noProof/>
            <w:webHidden/>
          </w:rPr>
          <w:fldChar w:fldCharType="separate"/>
        </w:r>
        <w:r>
          <w:rPr>
            <w:noProof/>
            <w:webHidden/>
          </w:rPr>
          <w:t>27</w:t>
        </w:r>
        <w:r>
          <w:rPr>
            <w:noProof/>
            <w:webHidden/>
          </w:rPr>
          <w:fldChar w:fldCharType="end"/>
        </w:r>
      </w:hyperlink>
    </w:p>
    <w:p w14:paraId="77AA1721" w14:textId="0C0C3FE5" w:rsidR="00666C66" w:rsidRDefault="00666C66" w:rsidP="00666C66">
      <w:pPr>
        <w:pStyle w:val="21"/>
        <w:tabs>
          <w:tab w:val="clear" w:pos="9639"/>
          <w:tab w:val="right" w:leader="dot" w:pos="9638"/>
        </w:tabs>
        <w:rPr>
          <w:rFonts w:asciiTheme="minorHAnsi" w:hAnsiTheme="minorHAnsi" w:cstheme="minorBidi"/>
          <w:noProof/>
          <w:sz w:val="22"/>
        </w:rPr>
      </w:pPr>
      <w:hyperlink w:anchor="_Toc484162375" w:history="1">
        <w:r w:rsidRPr="008D6F3F">
          <w:rPr>
            <w:rStyle w:val="ae"/>
            <w:noProof/>
          </w:rPr>
          <w:t>3.2</w:t>
        </w:r>
        <w:r>
          <w:rPr>
            <w:rFonts w:asciiTheme="minorHAnsi" w:hAnsiTheme="minorHAnsi" w:cstheme="minorBidi"/>
            <w:noProof/>
            <w:sz w:val="22"/>
          </w:rPr>
          <w:tab/>
        </w:r>
        <w:r w:rsidRPr="008D6F3F">
          <w:rPr>
            <w:rStyle w:val="ae"/>
            <w:noProof/>
          </w:rPr>
          <w:t xml:space="preserve">Интеграция </w:t>
        </w:r>
        <w:r w:rsidRPr="008D6F3F">
          <w:rPr>
            <w:rStyle w:val="ae"/>
            <w:noProof/>
            <w:lang w:val="en-US"/>
          </w:rPr>
          <w:t>ngspice</w:t>
        </w:r>
        <w:r w:rsidRPr="008D6F3F">
          <w:rPr>
            <w:rStyle w:val="ae"/>
            <w:noProof/>
          </w:rPr>
          <w:t>.</w:t>
        </w:r>
        <w:r w:rsidRPr="008D6F3F">
          <w:rPr>
            <w:rStyle w:val="ae"/>
            <w:noProof/>
            <w:lang w:val="en-US"/>
          </w:rPr>
          <w:t>dll</w:t>
        </w:r>
        <w:r w:rsidRPr="008D6F3F">
          <w:rPr>
            <w:rStyle w:val="ae"/>
            <w:noProof/>
          </w:rPr>
          <w:t xml:space="preserve"> в .</w:t>
        </w:r>
        <w:r w:rsidRPr="008D6F3F">
          <w:rPr>
            <w:rStyle w:val="ae"/>
            <w:noProof/>
            <w:lang w:val="en-US"/>
          </w:rPr>
          <w:t>NET</w:t>
        </w:r>
        <w:r w:rsidRPr="008D6F3F">
          <w:rPr>
            <w:rStyle w:val="ae"/>
            <w:noProof/>
          </w:rPr>
          <w:t xml:space="preserve"> </w:t>
        </w:r>
        <w:r w:rsidRPr="008D6F3F">
          <w:rPr>
            <w:rStyle w:val="ae"/>
            <w:noProof/>
            <w:lang w:val="en-US"/>
          </w:rPr>
          <w:t>C</w:t>
        </w:r>
        <w:r w:rsidRPr="008D6F3F">
          <w:rPr>
            <w:rStyle w:val="ae"/>
            <w:noProof/>
          </w:rPr>
          <w:t>#</w:t>
        </w:r>
        <w:r>
          <w:rPr>
            <w:noProof/>
            <w:webHidden/>
          </w:rPr>
          <w:tab/>
        </w:r>
        <w:r>
          <w:rPr>
            <w:noProof/>
            <w:webHidden/>
          </w:rPr>
          <w:fldChar w:fldCharType="begin"/>
        </w:r>
        <w:r>
          <w:rPr>
            <w:noProof/>
            <w:webHidden/>
          </w:rPr>
          <w:instrText xml:space="preserve"> PAGEREF _Toc484162375 \h </w:instrText>
        </w:r>
        <w:r>
          <w:rPr>
            <w:noProof/>
            <w:webHidden/>
          </w:rPr>
        </w:r>
        <w:r>
          <w:rPr>
            <w:noProof/>
            <w:webHidden/>
          </w:rPr>
          <w:fldChar w:fldCharType="separate"/>
        </w:r>
        <w:r>
          <w:rPr>
            <w:noProof/>
            <w:webHidden/>
          </w:rPr>
          <w:t>50</w:t>
        </w:r>
        <w:r>
          <w:rPr>
            <w:noProof/>
            <w:webHidden/>
          </w:rPr>
          <w:fldChar w:fldCharType="end"/>
        </w:r>
      </w:hyperlink>
    </w:p>
    <w:p w14:paraId="53464326" w14:textId="15B36789" w:rsidR="00666C66" w:rsidRDefault="00666C66" w:rsidP="00666C66">
      <w:pPr>
        <w:pStyle w:val="12"/>
        <w:tabs>
          <w:tab w:val="clear" w:pos="9345"/>
          <w:tab w:val="right" w:leader="dot" w:pos="9638"/>
        </w:tabs>
        <w:rPr>
          <w:rFonts w:asciiTheme="minorHAnsi" w:eastAsiaTheme="minorEastAsia" w:hAnsiTheme="minorHAnsi"/>
          <w:noProof/>
          <w:sz w:val="22"/>
          <w:lang w:eastAsia="ru-RU"/>
        </w:rPr>
      </w:pPr>
      <w:hyperlink w:anchor="_Toc484162376" w:history="1">
        <w:r w:rsidRPr="008D6F3F">
          <w:rPr>
            <w:rStyle w:val="ae"/>
            <w:noProof/>
          </w:rPr>
          <w:t>4</w:t>
        </w:r>
        <w:r>
          <w:rPr>
            <w:rFonts w:asciiTheme="minorHAnsi" w:eastAsiaTheme="minorEastAsia" w:hAnsiTheme="minorHAnsi"/>
            <w:noProof/>
            <w:sz w:val="22"/>
            <w:lang w:eastAsia="ru-RU"/>
          </w:rPr>
          <w:tab/>
        </w:r>
        <w:r w:rsidRPr="008D6F3F">
          <w:rPr>
            <w:rStyle w:val="ae"/>
            <w:noProof/>
          </w:rPr>
          <w:t>Разработка архитектуры</w:t>
        </w:r>
        <w:r w:rsidRPr="008D6F3F">
          <w:rPr>
            <w:rStyle w:val="ae"/>
            <w:noProof/>
            <w:lang w:val="en-US"/>
          </w:rPr>
          <w:t xml:space="preserve"> </w:t>
        </w:r>
        <w:r w:rsidRPr="008D6F3F">
          <w:rPr>
            <w:rStyle w:val="ae"/>
            <w:noProof/>
          </w:rPr>
          <w:t>модуля</w:t>
        </w:r>
        <w:r>
          <w:rPr>
            <w:noProof/>
            <w:webHidden/>
          </w:rPr>
          <w:tab/>
        </w:r>
        <w:r>
          <w:rPr>
            <w:noProof/>
            <w:webHidden/>
          </w:rPr>
          <w:fldChar w:fldCharType="begin"/>
        </w:r>
        <w:r>
          <w:rPr>
            <w:noProof/>
            <w:webHidden/>
          </w:rPr>
          <w:instrText xml:space="preserve"> PAGEREF _Toc484162376 \h </w:instrText>
        </w:r>
        <w:r>
          <w:rPr>
            <w:noProof/>
            <w:webHidden/>
          </w:rPr>
        </w:r>
        <w:r>
          <w:rPr>
            <w:noProof/>
            <w:webHidden/>
          </w:rPr>
          <w:fldChar w:fldCharType="separate"/>
        </w:r>
        <w:r>
          <w:rPr>
            <w:noProof/>
            <w:webHidden/>
          </w:rPr>
          <w:t>54</w:t>
        </w:r>
        <w:r>
          <w:rPr>
            <w:noProof/>
            <w:webHidden/>
          </w:rPr>
          <w:fldChar w:fldCharType="end"/>
        </w:r>
      </w:hyperlink>
    </w:p>
    <w:p w14:paraId="498AF3E1" w14:textId="6CA8BF58" w:rsidR="00666C66" w:rsidRDefault="00666C66" w:rsidP="00666C66">
      <w:pPr>
        <w:pStyle w:val="12"/>
        <w:tabs>
          <w:tab w:val="clear" w:pos="9345"/>
          <w:tab w:val="right" w:leader="dot" w:pos="9638"/>
        </w:tabs>
        <w:rPr>
          <w:rFonts w:asciiTheme="minorHAnsi" w:eastAsiaTheme="minorEastAsia" w:hAnsiTheme="minorHAnsi"/>
          <w:noProof/>
          <w:sz w:val="22"/>
          <w:lang w:eastAsia="ru-RU"/>
        </w:rPr>
      </w:pPr>
      <w:hyperlink w:anchor="_Toc484162377" w:history="1">
        <w:r w:rsidRPr="008D6F3F">
          <w:rPr>
            <w:rStyle w:val="ae"/>
            <w:noProof/>
          </w:rPr>
          <w:t>Заключение</w:t>
        </w:r>
        <w:r>
          <w:rPr>
            <w:noProof/>
            <w:webHidden/>
          </w:rPr>
          <w:tab/>
        </w:r>
        <w:r>
          <w:rPr>
            <w:noProof/>
            <w:webHidden/>
          </w:rPr>
          <w:fldChar w:fldCharType="begin"/>
        </w:r>
        <w:r>
          <w:rPr>
            <w:noProof/>
            <w:webHidden/>
          </w:rPr>
          <w:instrText xml:space="preserve"> PAGEREF _Toc484162377 \h </w:instrText>
        </w:r>
        <w:r>
          <w:rPr>
            <w:noProof/>
            <w:webHidden/>
          </w:rPr>
        </w:r>
        <w:r>
          <w:rPr>
            <w:noProof/>
            <w:webHidden/>
          </w:rPr>
          <w:fldChar w:fldCharType="separate"/>
        </w:r>
        <w:r>
          <w:rPr>
            <w:noProof/>
            <w:webHidden/>
          </w:rPr>
          <w:t>55</w:t>
        </w:r>
        <w:r>
          <w:rPr>
            <w:noProof/>
            <w:webHidden/>
          </w:rPr>
          <w:fldChar w:fldCharType="end"/>
        </w:r>
      </w:hyperlink>
    </w:p>
    <w:p w14:paraId="72BAC7DE" w14:textId="0FD66179" w:rsidR="00666C66" w:rsidRDefault="00666C66" w:rsidP="00666C66">
      <w:pPr>
        <w:pStyle w:val="12"/>
        <w:tabs>
          <w:tab w:val="clear" w:pos="9345"/>
          <w:tab w:val="right" w:leader="dot" w:pos="9638"/>
        </w:tabs>
        <w:rPr>
          <w:rFonts w:asciiTheme="minorHAnsi" w:eastAsiaTheme="minorEastAsia" w:hAnsiTheme="minorHAnsi"/>
          <w:noProof/>
          <w:sz w:val="22"/>
          <w:lang w:eastAsia="ru-RU"/>
        </w:rPr>
      </w:pPr>
      <w:hyperlink w:anchor="_Toc484162378" w:history="1">
        <w:r w:rsidRPr="008D6F3F">
          <w:rPr>
            <w:rStyle w:val="ae"/>
            <w:noProof/>
          </w:rPr>
          <w:t>Сокращения, обозначения, термины и определения</w:t>
        </w:r>
        <w:r>
          <w:rPr>
            <w:noProof/>
            <w:webHidden/>
          </w:rPr>
          <w:tab/>
        </w:r>
        <w:r>
          <w:rPr>
            <w:noProof/>
            <w:webHidden/>
          </w:rPr>
          <w:fldChar w:fldCharType="begin"/>
        </w:r>
        <w:r>
          <w:rPr>
            <w:noProof/>
            <w:webHidden/>
          </w:rPr>
          <w:instrText xml:space="preserve"> PAGEREF _Toc484162378 \h </w:instrText>
        </w:r>
        <w:r>
          <w:rPr>
            <w:noProof/>
            <w:webHidden/>
          </w:rPr>
        </w:r>
        <w:r>
          <w:rPr>
            <w:noProof/>
            <w:webHidden/>
          </w:rPr>
          <w:fldChar w:fldCharType="separate"/>
        </w:r>
        <w:r>
          <w:rPr>
            <w:noProof/>
            <w:webHidden/>
          </w:rPr>
          <w:t>56</w:t>
        </w:r>
        <w:r>
          <w:rPr>
            <w:noProof/>
            <w:webHidden/>
          </w:rPr>
          <w:fldChar w:fldCharType="end"/>
        </w:r>
      </w:hyperlink>
    </w:p>
    <w:p w14:paraId="02927448" w14:textId="4E5EE429" w:rsidR="00666C66" w:rsidRDefault="00666C66" w:rsidP="00666C66">
      <w:pPr>
        <w:pStyle w:val="12"/>
        <w:tabs>
          <w:tab w:val="clear" w:pos="9345"/>
          <w:tab w:val="right" w:leader="dot" w:pos="9638"/>
        </w:tabs>
        <w:rPr>
          <w:rFonts w:asciiTheme="minorHAnsi" w:eastAsiaTheme="minorEastAsia" w:hAnsiTheme="minorHAnsi"/>
          <w:noProof/>
          <w:sz w:val="22"/>
          <w:lang w:eastAsia="ru-RU"/>
        </w:rPr>
      </w:pPr>
      <w:hyperlink w:anchor="_Toc484162379" w:history="1">
        <w:r w:rsidRPr="008D6F3F">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_Toc484162379 \h </w:instrText>
        </w:r>
        <w:r>
          <w:rPr>
            <w:noProof/>
            <w:webHidden/>
          </w:rPr>
        </w:r>
        <w:r>
          <w:rPr>
            <w:noProof/>
            <w:webHidden/>
          </w:rPr>
          <w:fldChar w:fldCharType="separate"/>
        </w:r>
        <w:r>
          <w:rPr>
            <w:noProof/>
            <w:webHidden/>
          </w:rPr>
          <w:t>57</w:t>
        </w:r>
        <w:r>
          <w:rPr>
            <w:noProof/>
            <w:webHidden/>
          </w:rPr>
          <w:fldChar w:fldCharType="end"/>
        </w:r>
      </w:hyperlink>
    </w:p>
    <w:p w14:paraId="47839F89" w14:textId="3D59330F" w:rsidR="00666C66" w:rsidRDefault="00666C66" w:rsidP="00666C66">
      <w:pPr>
        <w:pStyle w:val="12"/>
        <w:tabs>
          <w:tab w:val="clear" w:pos="9345"/>
          <w:tab w:val="right" w:leader="dot" w:pos="9638"/>
        </w:tabs>
        <w:rPr>
          <w:rFonts w:asciiTheme="minorHAnsi" w:eastAsiaTheme="minorEastAsia" w:hAnsiTheme="minorHAnsi"/>
          <w:noProof/>
          <w:sz w:val="22"/>
          <w:lang w:eastAsia="ru-RU"/>
        </w:rPr>
      </w:pPr>
      <w:hyperlink w:anchor="_Toc484162380" w:history="1">
        <w:r w:rsidRPr="008D6F3F">
          <w:rPr>
            <w:rStyle w:val="ae"/>
            <w:noProof/>
          </w:rPr>
          <w:t>Приложение А</w:t>
        </w:r>
        <w:r>
          <w:rPr>
            <w:noProof/>
            <w:webHidden/>
          </w:rPr>
          <w:tab/>
        </w:r>
        <w:r>
          <w:rPr>
            <w:noProof/>
            <w:webHidden/>
          </w:rPr>
          <w:fldChar w:fldCharType="begin"/>
        </w:r>
        <w:r>
          <w:rPr>
            <w:noProof/>
            <w:webHidden/>
          </w:rPr>
          <w:instrText xml:space="preserve"> PAGEREF _Toc484162380 \h </w:instrText>
        </w:r>
        <w:r>
          <w:rPr>
            <w:noProof/>
            <w:webHidden/>
          </w:rPr>
        </w:r>
        <w:r>
          <w:rPr>
            <w:noProof/>
            <w:webHidden/>
          </w:rPr>
          <w:fldChar w:fldCharType="separate"/>
        </w:r>
        <w:r>
          <w:rPr>
            <w:noProof/>
            <w:webHidden/>
          </w:rPr>
          <w:t>59</w:t>
        </w:r>
        <w:r>
          <w:rPr>
            <w:noProof/>
            <w:webHidden/>
          </w:rPr>
          <w:fldChar w:fldCharType="end"/>
        </w:r>
      </w:hyperlink>
    </w:p>
    <w:p w14:paraId="5A9D7945" w14:textId="28B9DE7A" w:rsidR="0013638E" w:rsidRDefault="0013638E" w:rsidP="00666C66">
      <w:pPr>
        <w:pStyle w:val="a5"/>
        <w:tabs>
          <w:tab w:val="right" w:leader="dot" w:pos="9638"/>
        </w:tabs>
      </w:pPr>
      <w:r>
        <w:fldChar w:fldCharType="end"/>
      </w:r>
    </w:p>
    <w:p w14:paraId="68A6FF37" w14:textId="77777777" w:rsidR="00DD2843" w:rsidRDefault="00DD2843">
      <w:pPr>
        <w:tabs>
          <w:tab w:val="clear" w:pos="709"/>
        </w:tabs>
        <w:spacing w:after="160" w:line="259" w:lineRule="auto"/>
        <w:ind w:firstLine="0"/>
        <w:jc w:val="left"/>
      </w:pPr>
      <w:r>
        <w:br w:type="page"/>
      </w:r>
    </w:p>
    <w:p w14:paraId="6999C768" w14:textId="6A283E4B" w:rsidR="00DD2843" w:rsidRDefault="003E1EC7" w:rsidP="007A396A">
      <w:pPr>
        <w:pStyle w:val="10"/>
        <w:numPr>
          <w:ilvl w:val="0"/>
          <w:numId w:val="0"/>
        </w:numPr>
        <w:ind w:left="360"/>
      </w:pPr>
      <w:bookmarkStart w:id="10" w:name="_Toc484162367"/>
      <w:commentRangeStart w:id="11"/>
      <w:r>
        <w:rPr>
          <w:noProof/>
        </w:rPr>
        <w:lastRenderedPageBreak/>
        <mc:AlternateContent>
          <mc:Choice Requires="wpg">
            <w:drawing>
              <wp:anchor distT="0" distB="0" distL="114300" distR="114300" simplePos="0" relativeHeight="251662336" behindDoc="0" locked="1" layoutInCell="0" allowOverlap="1" wp14:editId="41F83579">
                <wp:simplePos x="0" y="0"/>
                <wp:positionH relativeFrom="page">
                  <wp:posOffset>720090</wp:posOffset>
                </wp:positionH>
                <wp:positionV relativeFrom="page">
                  <wp:posOffset>252095</wp:posOffset>
                </wp:positionV>
                <wp:extent cx="6588760" cy="10189210"/>
                <wp:effectExtent l="15240" t="13970" r="15875" b="17145"/>
                <wp:wrapNone/>
                <wp:docPr id="107" name="Группа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8" name="Rectangle 10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9" name="Line 10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0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10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10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10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1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1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Rectangle 1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90E0CA" w14:textId="77777777" w:rsidR="003E1EC7" w:rsidRDefault="003E1EC7" w:rsidP="003E1EC7">
                              <w:pPr>
                                <w:pStyle w:val="afb"/>
                                <w:jc w:val="center"/>
                                <w:rPr>
                                  <w:sz w:val="18"/>
                                </w:rPr>
                              </w:pPr>
                              <w:r>
                                <w:rPr>
                                  <w:sz w:val="18"/>
                                </w:rPr>
                                <w:t>Изм.</w:t>
                              </w:r>
                            </w:p>
                          </w:txbxContent>
                        </wps:txbx>
                        <wps:bodyPr rot="0" vert="horz" wrap="square" lIns="12700" tIns="12700" rIns="12700" bIns="12700" anchor="t" anchorCtr="0" upright="1">
                          <a:noAutofit/>
                        </wps:bodyPr>
                      </wps:wsp>
                      <wps:wsp>
                        <wps:cNvPr id="120" name="Rectangle 1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0C5BDB" w14:textId="77777777" w:rsidR="003E1EC7" w:rsidRDefault="003E1EC7" w:rsidP="003E1EC7">
                              <w:pPr>
                                <w:pStyle w:val="afb"/>
                                <w:jc w:val="center"/>
                                <w:rPr>
                                  <w:sz w:val="18"/>
                                </w:rPr>
                              </w:pPr>
                              <w:r>
                                <w:rPr>
                                  <w:sz w:val="18"/>
                                </w:rPr>
                                <w:t>Лист</w:t>
                              </w:r>
                            </w:p>
                          </w:txbxContent>
                        </wps:txbx>
                        <wps:bodyPr rot="0" vert="horz" wrap="square" lIns="12700" tIns="12700" rIns="12700" bIns="12700" anchor="t" anchorCtr="0" upright="1">
                          <a:noAutofit/>
                        </wps:bodyPr>
                      </wps:wsp>
                      <wps:wsp>
                        <wps:cNvPr id="121" name="Rectangle 1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CBC6C" w14:textId="77777777" w:rsidR="003E1EC7" w:rsidRDefault="003E1EC7" w:rsidP="003E1EC7">
                              <w:pPr>
                                <w:pStyle w:val="afb"/>
                                <w:jc w:val="center"/>
                                <w:rPr>
                                  <w:sz w:val="18"/>
                                </w:rPr>
                              </w:pPr>
                              <w:r>
                                <w:rPr>
                                  <w:sz w:val="18"/>
                                </w:rPr>
                                <w:t>№ докум.</w:t>
                              </w:r>
                            </w:p>
                          </w:txbxContent>
                        </wps:txbx>
                        <wps:bodyPr rot="0" vert="horz" wrap="square" lIns="12700" tIns="12700" rIns="12700" bIns="12700" anchor="t" anchorCtr="0" upright="1">
                          <a:noAutofit/>
                        </wps:bodyPr>
                      </wps:wsp>
                      <wps:wsp>
                        <wps:cNvPr id="122" name="Rectangle 1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4554BC" w14:textId="77777777" w:rsidR="003E1EC7" w:rsidRDefault="003E1EC7" w:rsidP="003E1EC7">
                              <w:pPr>
                                <w:pStyle w:val="afb"/>
                                <w:jc w:val="center"/>
                                <w:rPr>
                                  <w:sz w:val="18"/>
                                </w:rPr>
                              </w:pPr>
                              <w:r>
                                <w:rPr>
                                  <w:sz w:val="18"/>
                                </w:rPr>
                                <w:t>По</w:t>
                              </w:r>
                              <w:r>
                                <w:rPr>
                                  <w:sz w:val="18"/>
                                </w:rPr>
                                <w:t>д</w:t>
                              </w:r>
                              <w:r>
                                <w:rPr>
                                  <w:sz w:val="18"/>
                                </w:rPr>
                                <w:t>пись</w:t>
                              </w:r>
                            </w:p>
                          </w:txbxContent>
                        </wps:txbx>
                        <wps:bodyPr rot="0" vert="horz" wrap="square" lIns="12700" tIns="12700" rIns="12700" bIns="12700" anchor="t" anchorCtr="0" upright="1">
                          <a:noAutofit/>
                        </wps:bodyPr>
                      </wps:wsp>
                      <wps:wsp>
                        <wps:cNvPr id="123" name="Rectangle 1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D09C27" w14:textId="77777777" w:rsidR="003E1EC7" w:rsidRDefault="003E1EC7" w:rsidP="003E1EC7">
                              <w:pPr>
                                <w:pStyle w:val="afb"/>
                                <w:jc w:val="center"/>
                                <w:rPr>
                                  <w:sz w:val="18"/>
                                </w:rPr>
                              </w:pPr>
                              <w:r>
                                <w:rPr>
                                  <w:sz w:val="18"/>
                                </w:rPr>
                                <w:t>Дата</w:t>
                              </w:r>
                            </w:p>
                          </w:txbxContent>
                        </wps:txbx>
                        <wps:bodyPr rot="0" vert="horz" wrap="square" lIns="12700" tIns="12700" rIns="12700" bIns="12700" anchor="t" anchorCtr="0" upright="1">
                          <a:noAutofit/>
                        </wps:bodyPr>
                      </wps:wsp>
                      <wps:wsp>
                        <wps:cNvPr id="124" name="Rectangle 1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038353" w14:textId="77777777" w:rsidR="003E1EC7" w:rsidRDefault="003E1EC7" w:rsidP="003E1EC7">
                              <w:pPr>
                                <w:pStyle w:val="afb"/>
                                <w:jc w:val="center"/>
                                <w:rPr>
                                  <w:sz w:val="18"/>
                                </w:rPr>
                              </w:pPr>
                              <w:r>
                                <w:rPr>
                                  <w:sz w:val="18"/>
                                </w:rPr>
                                <w:t>Лист</w:t>
                              </w:r>
                            </w:p>
                          </w:txbxContent>
                        </wps:txbx>
                        <wps:bodyPr rot="0" vert="horz" wrap="square" lIns="12700" tIns="12700" rIns="12700" bIns="12700" anchor="t" anchorCtr="0" upright="1">
                          <a:noAutofit/>
                        </wps:bodyPr>
                      </wps:wsp>
                      <wps:wsp>
                        <wps:cNvPr id="125" name="Rectangle 1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D1C411" w14:textId="77777777" w:rsidR="003E1EC7" w:rsidRDefault="003E1EC7" w:rsidP="003E1EC7">
                              <w:pPr>
                                <w:pStyle w:val="afb"/>
                                <w:jc w:val="center"/>
                                <w:rPr>
                                  <w:sz w:val="24"/>
                                </w:rPr>
                              </w:pPr>
                            </w:p>
                          </w:txbxContent>
                        </wps:txbx>
                        <wps:bodyPr rot="0" vert="horz" wrap="square" lIns="12700" tIns="12700" rIns="12700" bIns="12700" anchor="t" anchorCtr="0" upright="1">
                          <a:noAutofit/>
                        </wps:bodyPr>
                      </wps:wsp>
                      <wps:wsp>
                        <wps:cNvPr id="126" name="Rectangle 1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5BB3DF" w14:textId="77777777" w:rsidR="003E1EC7" w:rsidRPr="001B4075" w:rsidRDefault="003E1EC7" w:rsidP="003E1EC7">
                              <w:pPr>
                                <w:pStyle w:val="afb"/>
                                <w:jc w:val="center"/>
                                <w:rPr>
                                  <w:rFonts w:ascii="Journal" w:hAnsi="Journal"/>
                                  <w:lang w:val="ru-RU"/>
                                </w:rPr>
                              </w:pPr>
                              <w:r>
                                <w:rPr>
                                  <w:lang w:val="ru-RU"/>
                                </w:rPr>
                                <w:t>Шифр с титульного листа</w:t>
                              </w:r>
                            </w:p>
                            <w:p w14:paraId="6E102782" w14:textId="77777777" w:rsidR="003E1EC7" w:rsidRPr="00E8049F" w:rsidRDefault="003E1EC7" w:rsidP="003E1EC7"/>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7" o:spid="_x0000_s1076" style="position:absolute;left:0;text-align:left;margin-left:56.7pt;margin-top:19.85pt;width:518.8pt;height:802.3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" o:allowincell="f">
                <v:rect id="Rectangle 10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line id="Line 10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0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10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10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10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10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11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line id="Line 1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" strokeweight="1pt"/>
                <v:line id="Line 1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11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y8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" strokeweight="1pt"/>
                <v:rect id="Rectangle 11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0190E0CA" w14:textId="77777777" w:rsidR="003E1EC7" w:rsidRDefault="003E1EC7" w:rsidP="003E1EC7">
                        <w:pPr>
                          <w:pStyle w:val="afb"/>
                          <w:jc w:val="center"/>
                          <w:rPr>
                            <w:sz w:val="18"/>
                          </w:rPr>
                        </w:pPr>
                        <w:r>
                          <w:rPr>
                            <w:sz w:val="18"/>
                          </w:rPr>
                          <w:t>Изм.</w:t>
                        </w:r>
                      </w:p>
                    </w:txbxContent>
                  </v:textbox>
                </v:rect>
                <v:rect id="Rectangle 11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2E0C5BDB" w14:textId="77777777" w:rsidR="003E1EC7" w:rsidRDefault="003E1EC7" w:rsidP="003E1EC7">
                        <w:pPr>
                          <w:pStyle w:val="afb"/>
                          <w:jc w:val="center"/>
                          <w:rPr>
                            <w:sz w:val="18"/>
                          </w:rPr>
                        </w:pPr>
                        <w:r>
                          <w:rPr>
                            <w:sz w:val="18"/>
                          </w:rPr>
                          <w:t>Лист</w:t>
                        </w:r>
                      </w:p>
                    </w:txbxContent>
                  </v:textbox>
                </v:rect>
                <v:rect id="Rectangle 11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14:paraId="2B2CBC6C" w14:textId="77777777" w:rsidR="003E1EC7" w:rsidRDefault="003E1EC7" w:rsidP="003E1EC7">
                        <w:pPr>
                          <w:pStyle w:val="afb"/>
                          <w:jc w:val="center"/>
                          <w:rPr>
                            <w:sz w:val="18"/>
                          </w:rPr>
                        </w:pPr>
                        <w:r>
                          <w:rPr>
                            <w:sz w:val="18"/>
                          </w:rPr>
                          <w:t>№ докум.</w:t>
                        </w:r>
                      </w:p>
                    </w:txbxContent>
                  </v:textbox>
                </v:rect>
                <v:rect id="Rectangle 11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6E4554BC" w14:textId="77777777" w:rsidR="003E1EC7" w:rsidRDefault="003E1EC7" w:rsidP="003E1EC7">
                        <w:pPr>
                          <w:pStyle w:val="afb"/>
                          <w:jc w:val="center"/>
                          <w:rPr>
                            <w:sz w:val="18"/>
                          </w:rPr>
                        </w:pPr>
                        <w:r>
                          <w:rPr>
                            <w:sz w:val="18"/>
                          </w:rPr>
                          <w:t>По</w:t>
                        </w:r>
                        <w:r>
                          <w:rPr>
                            <w:sz w:val="18"/>
                          </w:rPr>
                          <w:t>д</w:t>
                        </w:r>
                        <w:r>
                          <w:rPr>
                            <w:sz w:val="18"/>
                          </w:rPr>
                          <w:t>пись</w:t>
                        </w:r>
                      </w:p>
                    </w:txbxContent>
                  </v:textbox>
                </v:rect>
                <v:rect id="Rectangle 11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74D09C27" w14:textId="77777777" w:rsidR="003E1EC7" w:rsidRDefault="003E1EC7" w:rsidP="003E1EC7">
                        <w:pPr>
                          <w:pStyle w:val="afb"/>
                          <w:jc w:val="center"/>
                          <w:rPr>
                            <w:sz w:val="18"/>
                          </w:rPr>
                        </w:pPr>
                        <w:r>
                          <w:rPr>
                            <w:sz w:val="18"/>
                          </w:rPr>
                          <w:t>Дата</w:t>
                        </w:r>
                      </w:p>
                    </w:txbxContent>
                  </v:textbox>
                </v:rect>
                <v:rect id="Rectangle 11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02038353" w14:textId="77777777" w:rsidR="003E1EC7" w:rsidRDefault="003E1EC7" w:rsidP="003E1EC7">
                        <w:pPr>
                          <w:pStyle w:val="afb"/>
                          <w:jc w:val="center"/>
                          <w:rPr>
                            <w:sz w:val="18"/>
                          </w:rPr>
                        </w:pPr>
                        <w:r>
                          <w:rPr>
                            <w:sz w:val="18"/>
                          </w:rPr>
                          <w:t>Лист</w:t>
                        </w:r>
                      </w:p>
                    </w:txbxContent>
                  </v:textbox>
                </v:rect>
                <v:rect id="Rectangle 12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14:paraId="5BD1C411" w14:textId="77777777" w:rsidR="003E1EC7" w:rsidRDefault="003E1EC7" w:rsidP="003E1EC7">
                        <w:pPr>
                          <w:pStyle w:val="afb"/>
                          <w:jc w:val="center"/>
                          <w:rPr>
                            <w:sz w:val="24"/>
                          </w:rPr>
                        </w:pPr>
                      </w:p>
                    </w:txbxContent>
                  </v:textbox>
                </v:rect>
                <v:rect id="Rectangle 12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195BB3DF" w14:textId="77777777" w:rsidR="003E1EC7" w:rsidRPr="001B4075" w:rsidRDefault="003E1EC7" w:rsidP="003E1EC7">
                        <w:pPr>
                          <w:pStyle w:val="afb"/>
                          <w:jc w:val="center"/>
                          <w:rPr>
                            <w:rFonts w:ascii="Journal" w:hAnsi="Journal"/>
                            <w:lang w:val="ru-RU"/>
                          </w:rPr>
                        </w:pPr>
                        <w:r>
                          <w:rPr>
                            <w:lang w:val="ru-RU"/>
                          </w:rPr>
                          <w:t>Шифр с титульного листа</w:t>
                        </w:r>
                      </w:p>
                      <w:p w14:paraId="6E102782" w14:textId="77777777" w:rsidR="003E1EC7" w:rsidRPr="00E8049F" w:rsidRDefault="003E1EC7" w:rsidP="003E1EC7"/>
                    </w:txbxContent>
                  </v:textbox>
                </v:rect>
                <w10:wrap anchorx="page" anchory="page"/>
                <w10:anchorlock/>
              </v:group>
            </w:pict>
          </mc:Fallback>
        </mc:AlternateContent>
      </w:r>
      <w:r w:rsidR="00DD2843">
        <w:t>Введение</w:t>
      </w:r>
      <w:commentRangeEnd w:id="11"/>
      <w:r w:rsidR="004E078B">
        <w:rPr>
          <w:rStyle w:val="a7"/>
          <w:rFonts w:eastAsiaTheme="minorHAnsi" w:cstheme="minorBidi"/>
          <w:b w:val="0"/>
          <w:lang w:eastAsia="en-US"/>
        </w:rPr>
        <w:commentReference w:id="11"/>
      </w:r>
      <w:bookmarkEnd w:id="10"/>
    </w:p>
    <w:p w14:paraId="354328EA" w14:textId="77777777" w:rsidR="00074CAD" w:rsidRDefault="00074CAD" w:rsidP="00074CAD">
      <w:r>
        <w:t xml:space="preserve">Человечество вступило в </w:t>
      </w:r>
      <w:r>
        <w:rPr>
          <w:lang w:val="en-US"/>
        </w:rPr>
        <w:t>XXI</w:t>
      </w:r>
      <w:r w:rsidRPr="004472CC">
        <w:t xml:space="preserve"> </w:t>
      </w:r>
      <w:r>
        <w:t>век, когда необходимо решать ряд сложных проблем. Определяющая роль в решении проблем отводится информационным технологиям. Среди информационных технологий автоматизация проектирования занимает особое место [</w:t>
      </w:r>
      <w:r>
        <w:fldChar w:fldCharType="begin"/>
      </w:r>
      <w:r>
        <w:instrText xml:space="preserve"> REF _Ref481606380 \r \h </w:instrText>
      </w:r>
      <w:r>
        <w:fldChar w:fldCharType="separate"/>
      </w:r>
      <w:r>
        <w:t>1</w:t>
      </w:r>
      <w:r>
        <w:fldChar w:fldCharType="end"/>
      </w:r>
      <w:r w:rsidRPr="000255C8">
        <w:t>]</w:t>
      </w:r>
      <w:r>
        <w:t>. Развитие систем автоматизированного проектирования</w:t>
      </w:r>
      <w:r w:rsidRPr="000255C8">
        <w:t xml:space="preserve"> (</w:t>
      </w:r>
      <w:r>
        <w:t>САПР</w:t>
      </w:r>
      <w:r w:rsidRPr="000255C8">
        <w:t>)</w:t>
      </w:r>
      <w:r>
        <w:t xml:space="preserve"> – решение научно-технического прогресса общества. САПР опирается на прочную научно техническую базу: современные средства вычислительной техники, новые способы представления и обработки информации, создание новых численных методов решение инженерных задач и оптимизации </w:t>
      </w:r>
      <w:r w:rsidRPr="000255C8">
        <w:t>[</w:t>
      </w:r>
      <w:r>
        <w:fldChar w:fldCharType="begin"/>
      </w:r>
      <w:r>
        <w:instrText xml:space="preserve"> REF _Ref481607335 \r \h </w:instrText>
      </w:r>
      <w:r>
        <w:fldChar w:fldCharType="separate"/>
      </w:r>
      <w:r>
        <w:t>2</w:t>
      </w:r>
      <w:r>
        <w:fldChar w:fldCharType="end"/>
      </w:r>
      <w:r w:rsidRPr="000255C8">
        <w:t>]</w:t>
      </w:r>
      <w:r>
        <w:t>.</w:t>
      </w:r>
    </w:p>
    <w:p w14:paraId="6C855CBE" w14:textId="77777777" w:rsidR="00074CAD" w:rsidRDefault="00074CAD" w:rsidP="00074CAD">
      <w:r>
        <w:t>Если говорить об устройствах сверхвысоких частот (СВЧ), то это направление, в котором системы автоматизированного проектирования развиваются очень интенсивно.</w:t>
      </w:r>
      <w:r w:rsidRPr="000255C8">
        <w:t xml:space="preserve"> </w:t>
      </w:r>
      <w:r>
        <w:t xml:space="preserve">Современным проектировщикам представлен большой выбор программных средств для моделирования </w:t>
      </w:r>
      <w:r w:rsidRPr="00C84E7D">
        <w:t>[</w:t>
      </w:r>
      <w:r>
        <w:fldChar w:fldCharType="begin"/>
      </w:r>
      <w:r>
        <w:instrText xml:space="preserve"> REF _Ref481607343 \r \h </w:instrText>
      </w:r>
      <w:r>
        <w:fldChar w:fldCharType="separate"/>
      </w:r>
      <w:r>
        <w:t>3</w:t>
      </w:r>
      <w:r>
        <w:fldChar w:fldCharType="end"/>
      </w:r>
      <w:r w:rsidRPr="00C84E7D">
        <w:t>]</w:t>
      </w:r>
      <w:r>
        <w:t>.</w:t>
      </w:r>
      <w:r w:rsidRPr="00C84E7D">
        <w:t xml:space="preserve"> </w:t>
      </w:r>
      <w:r>
        <w:t>Но на данный момент коммерческие САПР для СВЧ устройств решают широкий спектр задач, которые могут быть ненужными для пользователя. Высокая функциональность влечет высокие цены. Разработка модулей для расчета характеристик устройств с высокой точностью сложная задача, требующая много времени и затрат. В связи с этим российские производители создают свои программные обеспечения на основе существующих библиотек для анализа принципиальных схем.</w:t>
      </w:r>
    </w:p>
    <w:p w14:paraId="5343C6A7" w14:textId="033B538F" w:rsidR="00074CAD" w:rsidDel="00C514DC" w:rsidRDefault="00074CAD" w:rsidP="00074CAD">
      <w:pPr>
        <w:rPr>
          <w:del w:id="12" w:author="Tatiana Skr" w:date="2017-05-30T01:39:00Z"/>
        </w:rPr>
      </w:pPr>
      <w:del w:id="13" w:author="Tatiana Skr" w:date="2017-05-30T01:39:00Z">
        <w:r w:rsidDel="00C514DC">
          <w:delText>Целью настоящей исследовательской работы является изучение модулей расчета характеристик принципиальных схем СВЧ диапазона.</w:delText>
        </w:r>
      </w:del>
    </w:p>
    <w:p w14:paraId="6A28E894" w14:textId="48223ED7" w:rsidR="00074CAD" w:rsidDel="00C514DC" w:rsidRDefault="00074CAD" w:rsidP="00074CAD">
      <w:pPr>
        <w:rPr>
          <w:del w:id="14" w:author="Tatiana Skr" w:date="2017-05-30T01:39:00Z"/>
        </w:rPr>
      </w:pPr>
      <w:del w:id="15" w:author="Tatiana Skr" w:date="2017-05-30T01:39:00Z">
        <w:r w:rsidDel="00C514DC">
          <w:delText>Для выполнения поставленной цели нужно решить следующие задачи:</w:delText>
        </w:r>
      </w:del>
    </w:p>
    <w:p w14:paraId="3E6F75E5" w14:textId="6807C90D" w:rsidR="00074CAD" w:rsidDel="00C514DC" w:rsidRDefault="00074CAD" w:rsidP="00074CAD">
      <w:pPr>
        <w:pStyle w:val="a"/>
        <w:ind w:left="0" w:firstLine="709"/>
        <w:rPr>
          <w:del w:id="16" w:author="Tatiana Skr" w:date="2017-05-30T01:39:00Z"/>
        </w:rPr>
      </w:pPr>
      <w:del w:id="17" w:author="Tatiana Skr" w:date="2017-05-30T01:39:00Z">
        <w:r w:rsidDel="00C514DC">
          <w:delText>Изучить существующие подходы к ручному расчету характеристик принципиальных схем СВЧ диапазона;</w:delText>
        </w:r>
      </w:del>
    </w:p>
    <w:p w14:paraId="550A9CE5" w14:textId="49DA37E9" w:rsidR="00074CAD" w:rsidRPr="00B62709" w:rsidDel="00C514DC" w:rsidRDefault="00074CAD" w:rsidP="00074CAD">
      <w:pPr>
        <w:pStyle w:val="a"/>
        <w:ind w:left="0" w:firstLine="709"/>
        <w:rPr>
          <w:del w:id="18" w:author="Tatiana Skr" w:date="2017-05-30T01:39:00Z"/>
          <w:rFonts w:eastAsiaTheme="majorEastAsia" w:cstheme="majorBidi"/>
          <w:b/>
          <w:szCs w:val="32"/>
          <w:lang w:eastAsia="ru-RU"/>
        </w:rPr>
      </w:pPr>
      <w:del w:id="19" w:author="Tatiana Skr" w:date="2017-05-30T01:39:00Z">
        <w:r w:rsidDel="00C514DC">
          <w:delText>Найти описание используемых алгоритмов анализа электронных схем в существующих коммерческих САПР;</w:delText>
        </w:r>
      </w:del>
    </w:p>
    <w:p w14:paraId="4B83C63C" w14:textId="21CA6461" w:rsidR="00DD2843" w:rsidRPr="001179BE" w:rsidRDefault="00074CAD" w:rsidP="00074CAD">
      <w:pPr>
        <w:spacing w:after="160" w:line="259" w:lineRule="auto"/>
        <w:ind w:firstLine="0"/>
        <w:jc w:val="left"/>
      </w:pPr>
      <w:del w:id="20" w:author="Tatiana Skr" w:date="2017-05-30T01:39:00Z">
        <w:r w:rsidDel="00C514DC">
          <w:delText>Выполнить анализ существующих</w:delText>
        </w:r>
        <w:r w:rsidRPr="002F7801" w:rsidDel="00C514DC">
          <w:delText xml:space="preserve"> </w:delText>
        </w:r>
        <w:r w:rsidDel="00C514DC">
          <w:delText>библиотек для анализа принципиальных схем.</w:delText>
        </w:r>
      </w:del>
      <w:r w:rsidR="00DD2843">
        <w:br w:type="page"/>
      </w:r>
    </w:p>
    <w:p w14:paraId="47A6BDA7" w14:textId="4CA84EC5" w:rsidR="007A396A" w:rsidRPr="007A396A" w:rsidRDefault="003E1EC7" w:rsidP="007A396A">
      <w:pPr>
        <w:pStyle w:val="10"/>
      </w:pPr>
      <w:bookmarkStart w:id="21" w:name="_Toc484162368"/>
      <w:r>
        <w:rPr>
          <w:noProof/>
        </w:rPr>
        <w:lastRenderedPageBreak/>
        <mc:AlternateContent>
          <mc:Choice Requires="wpg">
            <w:drawing>
              <wp:anchor distT="0" distB="0" distL="114300" distR="114300" simplePos="0" relativeHeight="251663360" behindDoc="0" locked="1" layoutInCell="0" allowOverlap="1" wp14:editId="18633803">
                <wp:simplePos x="0" y="0"/>
                <wp:positionH relativeFrom="page">
                  <wp:posOffset>720090</wp:posOffset>
                </wp:positionH>
                <wp:positionV relativeFrom="page">
                  <wp:posOffset>191135</wp:posOffset>
                </wp:positionV>
                <wp:extent cx="6588760" cy="10189210"/>
                <wp:effectExtent l="0" t="0" r="21590" b="21590"/>
                <wp:wrapNone/>
                <wp:docPr id="127" name="Группа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8" name="Rectangle 12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 name="Line 12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2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12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12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2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2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13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13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13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13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Rectangle 13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3BAD29" w14:textId="77777777" w:rsidR="003E1EC7" w:rsidRDefault="003E1EC7" w:rsidP="003E1EC7">
                              <w:pPr>
                                <w:pStyle w:val="afb"/>
                                <w:jc w:val="center"/>
                                <w:rPr>
                                  <w:sz w:val="18"/>
                                </w:rPr>
                              </w:pPr>
                              <w:r>
                                <w:rPr>
                                  <w:sz w:val="18"/>
                                </w:rPr>
                                <w:t>Изм.</w:t>
                              </w:r>
                            </w:p>
                          </w:txbxContent>
                        </wps:txbx>
                        <wps:bodyPr rot="0" vert="horz" wrap="square" lIns="12700" tIns="12700" rIns="12700" bIns="12700" anchor="t" anchorCtr="0" upright="1">
                          <a:noAutofit/>
                        </wps:bodyPr>
                      </wps:wsp>
                      <wps:wsp>
                        <wps:cNvPr id="140" name="Rectangle 13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ED8B5" w14:textId="77777777" w:rsidR="003E1EC7" w:rsidRDefault="003E1EC7" w:rsidP="003E1EC7">
                              <w:pPr>
                                <w:pStyle w:val="afb"/>
                                <w:jc w:val="center"/>
                                <w:rPr>
                                  <w:sz w:val="18"/>
                                </w:rPr>
                              </w:pPr>
                              <w:r>
                                <w:rPr>
                                  <w:sz w:val="18"/>
                                </w:rPr>
                                <w:t>Лист</w:t>
                              </w:r>
                            </w:p>
                          </w:txbxContent>
                        </wps:txbx>
                        <wps:bodyPr rot="0" vert="horz" wrap="square" lIns="12700" tIns="12700" rIns="12700" bIns="12700" anchor="t" anchorCtr="0" upright="1">
                          <a:noAutofit/>
                        </wps:bodyPr>
                      </wps:wsp>
                      <wps:wsp>
                        <wps:cNvPr id="141" name="Rectangle 13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7C7749" w14:textId="77777777" w:rsidR="003E1EC7" w:rsidRDefault="003E1EC7" w:rsidP="003E1EC7">
                              <w:pPr>
                                <w:pStyle w:val="afb"/>
                                <w:jc w:val="center"/>
                                <w:rPr>
                                  <w:sz w:val="18"/>
                                </w:rPr>
                              </w:pPr>
                              <w:r>
                                <w:rPr>
                                  <w:sz w:val="18"/>
                                </w:rPr>
                                <w:t>№ докум.</w:t>
                              </w:r>
                            </w:p>
                          </w:txbxContent>
                        </wps:txbx>
                        <wps:bodyPr rot="0" vert="horz" wrap="square" lIns="12700" tIns="12700" rIns="12700" bIns="12700" anchor="t" anchorCtr="0" upright="1">
                          <a:noAutofit/>
                        </wps:bodyPr>
                      </wps:wsp>
                      <wps:wsp>
                        <wps:cNvPr id="142" name="Rectangle 13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F91C10" w14:textId="77777777" w:rsidR="003E1EC7" w:rsidRDefault="003E1EC7" w:rsidP="003E1EC7">
                              <w:pPr>
                                <w:pStyle w:val="afb"/>
                                <w:jc w:val="center"/>
                                <w:rPr>
                                  <w:sz w:val="18"/>
                                </w:rPr>
                              </w:pPr>
                              <w:r>
                                <w:rPr>
                                  <w:sz w:val="18"/>
                                </w:rPr>
                                <w:t>По</w:t>
                              </w:r>
                              <w:r>
                                <w:rPr>
                                  <w:sz w:val="18"/>
                                </w:rPr>
                                <w:t>д</w:t>
                              </w:r>
                              <w:r>
                                <w:rPr>
                                  <w:sz w:val="18"/>
                                </w:rPr>
                                <w:t>пись</w:t>
                              </w:r>
                            </w:p>
                          </w:txbxContent>
                        </wps:txbx>
                        <wps:bodyPr rot="0" vert="horz" wrap="square" lIns="12700" tIns="12700" rIns="12700" bIns="12700" anchor="t" anchorCtr="0" upright="1">
                          <a:noAutofit/>
                        </wps:bodyPr>
                      </wps:wsp>
                      <wps:wsp>
                        <wps:cNvPr id="143" name="Rectangle 13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B6650F" w14:textId="77777777" w:rsidR="003E1EC7" w:rsidRDefault="003E1EC7" w:rsidP="003E1EC7">
                              <w:pPr>
                                <w:pStyle w:val="afb"/>
                                <w:jc w:val="center"/>
                                <w:rPr>
                                  <w:sz w:val="18"/>
                                </w:rPr>
                              </w:pPr>
                              <w:r>
                                <w:rPr>
                                  <w:sz w:val="18"/>
                                </w:rPr>
                                <w:t>Дата</w:t>
                              </w:r>
                            </w:p>
                          </w:txbxContent>
                        </wps:txbx>
                        <wps:bodyPr rot="0" vert="horz" wrap="square" lIns="12700" tIns="12700" rIns="12700" bIns="12700" anchor="t" anchorCtr="0" upright="1">
                          <a:noAutofit/>
                        </wps:bodyPr>
                      </wps:wsp>
                      <wps:wsp>
                        <wps:cNvPr id="144" name="Rectangle 13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4FC2B9" w14:textId="77777777" w:rsidR="003E1EC7" w:rsidRDefault="003E1EC7" w:rsidP="003E1EC7">
                              <w:pPr>
                                <w:pStyle w:val="afb"/>
                                <w:jc w:val="center"/>
                                <w:rPr>
                                  <w:sz w:val="18"/>
                                </w:rPr>
                              </w:pPr>
                              <w:r>
                                <w:rPr>
                                  <w:sz w:val="18"/>
                                </w:rPr>
                                <w:t>Лист</w:t>
                              </w:r>
                            </w:p>
                          </w:txbxContent>
                        </wps:txbx>
                        <wps:bodyPr rot="0" vert="horz" wrap="square" lIns="12700" tIns="12700" rIns="12700" bIns="12700" anchor="t" anchorCtr="0" upright="1">
                          <a:noAutofit/>
                        </wps:bodyPr>
                      </wps:wsp>
                      <wps:wsp>
                        <wps:cNvPr id="145" name="Rectangle 14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EDF79F" w14:textId="77777777" w:rsidR="003E1EC7" w:rsidRDefault="003E1EC7" w:rsidP="003E1EC7">
                              <w:pPr>
                                <w:pStyle w:val="afb"/>
                                <w:jc w:val="center"/>
                                <w:rPr>
                                  <w:sz w:val="24"/>
                                </w:rPr>
                              </w:pPr>
                            </w:p>
                          </w:txbxContent>
                        </wps:txbx>
                        <wps:bodyPr rot="0" vert="horz" wrap="square" lIns="12700" tIns="12700" rIns="12700" bIns="12700" anchor="t" anchorCtr="0" upright="1">
                          <a:noAutofit/>
                        </wps:bodyPr>
                      </wps:wsp>
                      <wps:wsp>
                        <wps:cNvPr id="146" name="Rectangle 14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413C05" w14:textId="77777777" w:rsidR="003E1EC7" w:rsidRPr="001B4075" w:rsidRDefault="003E1EC7" w:rsidP="003E1EC7">
                              <w:pPr>
                                <w:pStyle w:val="afb"/>
                                <w:jc w:val="center"/>
                                <w:rPr>
                                  <w:rFonts w:ascii="Journal" w:hAnsi="Journal"/>
                                  <w:lang w:val="ru-RU"/>
                                </w:rPr>
                              </w:pPr>
                              <w:r>
                                <w:rPr>
                                  <w:lang w:val="ru-RU"/>
                                </w:rPr>
                                <w:t>Шифр с титульного листа</w:t>
                              </w:r>
                            </w:p>
                            <w:p w14:paraId="15A85A92" w14:textId="77777777" w:rsidR="003E1EC7" w:rsidRPr="00E8049F" w:rsidRDefault="003E1EC7" w:rsidP="003E1EC7"/>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7" o:spid="_x0000_s1096" style="position:absolute;left:0;text-align:left;margin-left:56.7pt;margin-top:15.0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" o:allowincell="f">
                <v:rect id="Rectangle 12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" filled="f" strokeweight="2pt"/>
                <v:line id="Line 12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2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2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12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12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12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13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13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E1wgAAANwAAAAPAAAAZHJzL2Rvd25yZXYueG1sRE/bagIx&#10;EH0v9B/CFHzTrAp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DOCVE1wgAAANwAAAAPAAAA&#10;AAAAAAAAAAAAAAcCAABkcnMvZG93bnJldi54bWxQSwUGAAAAAAMAAwC3AAAA9gIAAAAA&#10;" strokeweight="1pt"/>
                <v:line id="Line 13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13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rect id="Rectangle 13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4B3BAD29" w14:textId="77777777" w:rsidR="003E1EC7" w:rsidRDefault="003E1EC7" w:rsidP="003E1EC7">
                        <w:pPr>
                          <w:pStyle w:val="afb"/>
                          <w:jc w:val="center"/>
                          <w:rPr>
                            <w:sz w:val="18"/>
                          </w:rPr>
                        </w:pPr>
                        <w:r>
                          <w:rPr>
                            <w:sz w:val="18"/>
                          </w:rPr>
                          <w:t>Изм.</w:t>
                        </w:r>
                      </w:p>
                    </w:txbxContent>
                  </v:textbox>
                </v:rect>
                <v:rect id="Rectangle 13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B6ED8B5" w14:textId="77777777" w:rsidR="003E1EC7" w:rsidRDefault="003E1EC7" w:rsidP="003E1EC7">
                        <w:pPr>
                          <w:pStyle w:val="afb"/>
                          <w:jc w:val="center"/>
                          <w:rPr>
                            <w:sz w:val="18"/>
                          </w:rPr>
                        </w:pPr>
                        <w:r>
                          <w:rPr>
                            <w:sz w:val="18"/>
                          </w:rPr>
                          <w:t>Лист</w:t>
                        </w:r>
                      </w:p>
                    </w:txbxContent>
                  </v:textbox>
                </v:rect>
                <v:rect id="Rectangle 13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767C7749" w14:textId="77777777" w:rsidR="003E1EC7" w:rsidRDefault="003E1EC7" w:rsidP="003E1EC7">
                        <w:pPr>
                          <w:pStyle w:val="afb"/>
                          <w:jc w:val="center"/>
                          <w:rPr>
                            <w:sz w:val="18"/>
                          </w:rPr>
                        </w:pPr>
                        <w:r>
                          <w:rPr>
                            <w:sz w:val="18"/>
                          </w:rPr>
                          <w:t>№ докум.</w:t>
                        </w:r>
                      </w:p>
                    </w:txbxContent>
                  </v:textbox>
                </v:rect>
                <v:rect id="Rectangle 13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1FF91C10" w14:textId="77777777" w:rsidR="003E1EC7" w:rsidRDefault="003E1EC7" w:rsidP="003E1EC7">
                        <w:pPr>
                          <w:pStyle w:val="afb"/>
                          <w:jc w:val="center"/>
                          <w:rPr>
                            <w:sz w:val="18"/>
                          </w:rPr>
                        </w:pPr>
                        <w:r>
                          <w:rPr>
                            <w:sz w:val="18"/>
                          </w:rPr>
                          <w:t>По</w:t>
                        </w:r>
                        <w:r>
                          <w:rPr>
                            <w:sz w:val="18"/>
                          </w:rPr>
                          <w:t>д</w:t>
                        </w:r>
                        <w:r>
                          <w:rPr>
                            <w:sz w:val="18"/>
                          </w:rPr>
                          <w:t>пись</w:t>
                        </w:r>
                      </w:p>
                    </w:txbxContent>
                  </v:textbox>
                </v:rect>
                <v:rect id="Rectangle 13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32B6650F" w14:textId="77777777" w:rsidR="003E1EC7" w:rsidRDefault="003E1EC7" w:rsidP="003E1EC7">
                        <w:pPr>
                          <w:pStyle w:val="afb"/>
                          <w:jc w:val="center"/>
                          <w:rPr>
                            <w:sz w:val="18"/>
                          </w:rPr>
                        </w:pPr>
                        <w:r>
                          <w:rPr>
                            <w:sz w:val="18"/>
                          </w:rPr>
                          <w:t>Дата</w:t>
                        </w:r>
                      </w:p>
                    </w:txbxContent>
                  </v:textbox>
                </v:rect>
                <v:rect id="Rectangle 13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1A4FC2B9" w14:textId="77777777" w:rsidR="003E1EC7" w:rsidRDefault="003E1EC7" w:rsidP="003E1EC7">
                        <w:pPr>
                          <w:pStyle w:val="afb"/>
                          <w:jc w:val="center"/>
                          <w:rPr>
                            <w:sz w:val="18"/>
                          </w:rPr>
                        </w:pPr>
                        <w:r>
                          <w:rPr>
                            <w:sz w:val="18"/>
                          </w:rPr>
                          <w:t>Лист</w:t>
                        </w:r>
                      </w:p>
                    </w:txbxContent>
                  </v:textbox>
                </v:rect>
                <v:rect id="Rectangle 14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00EDF79F" w14:textId="77777777" w:rsidR="003E1EC7" w:rsidRDefault="003E1EC7" w:rsidP="003E1EC7">
                        <w:pPr>
                          <w:pStyle w:val="afb"/>
                          <w:jc w:val="center"/>
                          <w:rPr>
                            <w:sz w:val="24"/>
                          </w:rPr>
                        </w:pPr>
                      </w:p>
                    </w:txbxContent>
                  </v:textbox>
                </v:rect>
                <v:rect id="Rectangle 141"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4413C05" w14:textId="77777777" w:rsidR="003E1EC7" w:rsidRPr="001B4075" w:rsidRDefault="003E1EC7" w:rsidP="003E1EC7">
                        <w:pPr>
                          <w:pStyle w:val="afb"/>
                          <w:jc w:val="center"/>
                          <w:rPr>
                            <w:rFonts w:ascii="Journal" w:hAnsi="Journal"/>
                            <w:lang w:val="ru-RU"/>
                          </w:rPr>
                        </w:pPr>
                        <w:r>
                          <w:rPr>
                            <w:lang w:val="ru-RU"/>
                          </w:rPr>
                          <w:t>Шифр с титульного листа</w:t>
                        </w:r>
                      </w:p>
                      <w:p w14:paraId="15A85A92" w14:textId="77777777" w:rsidR="003E1EC7" w:rsidRPr="00E8049F" w:rsidRDefault="003E1EC7" w:rsidP="003E1EC7"/>
                    </w:txbxContent>
                  </v:textbox>
                </v:rect>
                <w10:wrap anchorx="page" anchory="page"/>
                <w10:anchorlock/>
              </v:group>
            </w:pict>
          </mc:Fallback>
        </mc:AlternateContent>
      </w:r>
      <w:r w:rsidR="007A396A">
        <w:t>Выбор библиотеки</w:t>
      </w:r>
      <w:bookmarkEnd w:id="21"/>
    </w:p>
    <w:p w14:paraId="49BD7824" w14:textId="77777777" w:rsidR="00074CAD" w:rsidRPr="00D77390" w:rsidRDefault="00074CAD" w:rsidP="00074CAD">
      <w:r>
        <w:t>Большинство проблем, связанных с анализом схем, решаются в два этапа [</w:t>
      </w:r>
      <w:r>
        <w:fldChar w:fldCharType="begin"/>
      </w:r>
      <w:r>
        <w:instrText xml:space="preserve"> REF _Ref481606438 \r \h </w:instrText>
      </w:r>
      <w:r>
        <w:fldChar w:fldCharType="separate"/>
      </w:r>
      <w:r>
        <w:t>4</w:t>
      </w:r>
      <w:r>
        <w:fldChar w:fldCharType="end"/>
      </w:r>
      <w:r w:rsidRPr="00D77390">
        <w:t>]</w:t>
      </w:r>
      <w:r>
        <w:t>. Первый этап заключается в составлении уравнений электрического равновесия в форме, позволяющей использовать законы Кирхгофа и характеристики элементов, входящих в схему. Второй этап заключается в решении этих уравнений путем применения подходящих аналитических или численных методов. До появления ЭВМ эти уравнения, как правило, решались аналитическим путем; такой подход накладывал жесткие ограничения на размер и тип схем, которые могли быть подвергнуты анализу. Большие линейные схемы (содержащие, скажем, более 50 элементов) или даже небольшие нелинейные схемы редко поддавались точному анализу. Поэтому инженеры-проектировщики полагались в основном на интуицию и усидчивость, выполняя приближенный анализ таких схем. Во всех случаях процесс анализа завершался макетированием схемы и измерениями представляющих интерес переменных параметров.</w:t>
      </w:r>
    </w:p>
    <w:p w14:paraId="04B6E1C9" w14:textId="77777777" w:rsidR="00074CAD" w:rsidRPr="00976F83" w:rsidRDefault="00074CAD" w:rsidP="00074CAD">
      <w:pPr>
        <w:rPr>
          <w:lang w:eastAsia="ru-RU"/>
        </w:rPr>
      </w:pPr>
      <w:r>
        <w:t>Однако даже такой подход, предполагающий макетирование, становится непригодным для анализа интегральных схем, потому что оказывается невозможным дублировать интегральную схему дискретными компонентами. Очевидно, что путем макетирования с помощью дискретных элементов невозможно точно воспроизвести паразитные эффекты и характеристики согласования элементов, входящих в интегральную схему. Невозможно также выполнить с помощью макетирования анализ допусков или анализ наихудшего случая, так как практически невозможно осуществить при макетировании изменение параметров приборов. Вместо имитации схемы посредством макетирования были разработаны САПР для разработки электронных устройств, создания микросхем и печатных плат.</w:t>
      </w:r>
    </w:p>
    <w:p w14:paraId="7700944A" w14:textId="77777777" w:rsidR="00074CAD" w:rsidRPr="00DE157C" w:rsidRDefault="00074CAD" w:rsidP="00074CAD">
      <w:pPr>
        <w:rPr>
          <w:lang w:eastAsia="ru-RU"/>
        </w:rPr>
      </w:pPr>
      <w:r>
        <w:rPr>
          <w:lang w:eastAsia="ru-RU"/>
        </w:rPr>
        <w:t>В данной работе будут рассмотрены основные методы расчета, существующие коммерческие САПР и программные библиотеки, позволяющие анализировать электрические цепи.</w:t>
      </w:r>
    </w:p>
    <w:p w14:paraId="6C45C488" w14:textId="77777777" w:rsidR="00074CAD" w:rsidRPr="00554F5F" w:rsidRDefault="00074CAD" w:rsidP="00666C66">
      <w:pPr>
        <w:pStyle w:val="2"/>
        <w:numPr>
          <w:ilvl w:val="1"/>
          <w:numId w:val="1"/>
        </w:numPr>
      </w:pPr>
      <w:bookmarkStart w:id="22" w:name="_Toc481060978"/>
      <w:bookmarkStart w:id="23" w:name="_Toc481710695"/>
      <w:bookmarkStart w:id="24" w:name="_Toc484162369"/>
      <w:r>
        <w:lastRenderedPageBreak/>
        <w:t>Методы расчета сложных электрических цепей</w:t>
      </w:r>
      <w:bookmarkEnd w:id="22"/>
      <w:bookmarkEnd w:id="23"/>
      <w:bookmarkEnd w:id="24"/>
    </w:p>
    <w:p w14:paraId="4B9173BE" w14:textId="77777777" w:rsidR="00074CAD" w:rsidRDefault="00074CAD" w:rsidP="00074CAD">
      <w:pPr>
        <w:tabs>
          <w:tab w:val="clear" w:pos="709"/>
          <w:tab w:val="left" w:pos="0"/>
        </w:tabs>
      </w:pPr>
      <w:r>
        <w:t>В случае, когда схема электрической цепи достаточно сложна и не приводится к схеме одноконтурной цепи или цепи с двумя узлами, пользуются общими методами расчета</w:t>
      </w:r>
      <w:r w:rsidRPr="000D2C0A">
        <w:t xml:space="preserve"> </w:t>
      </w:r>
      <w:r>
        <w:t>[</w:t>
      </w:r>
      <w:r>
        <w:fldChar w:fldCharType="begin"/>
      </w:r>
      <w:r>
        <w:instrText xml:space="preserve"> REF _Ref481605864 \r \h </w:instrText>
      </w:r>
      <w:r>
        <w:fldChar w:fldCharType="separate"/>
      </w:r>
      <w:r>
        <w:t>5</w:t>
      </w:r>
      <w:r>
        <w:fldChar w:fldCharType="end"/>
      </w:r>
      <w:r w:rsidRPr="000D2C0A">
        <w:t>]</w:t>
      </w:r>
      <w:r>
        <w:t>.</w:t>
      </w:r>
    </w:p>
    <w:p w14:paraId="26120DE0" w14:textId="77777777" w:rsidR="00074CAD" w:rsidRDefault="00074CAD" w:rsidP="00074CAD">
      <w:pPr>
        <w:tabs>
          <w:tab w:val="clear" w:pos="709"/>
          <w:tab w:val="left" w:pos="0"/>
        </w:tabs>
      </w:pPr>
      <w:r>
        <w:t>Описываемые методы применимы для цепей постоянного и переменного тока.</w:t>
      </w:r>
    </w:p>
    <w:p w14:paraId="1DAB19A7" w14:textId="77777777" w:rsidR="00074CAD" w:rsidRDefault="00074CAD" w:rsidP="00074CAD">
      <w:pPr>
        <w:pStyle w:val="3"/>
      </w:pPr>
      <w:r>
        <w:t>Метод токов ветвей</w:t>
      </w:r>
    </w:p>
    <w:p w14:paraId="4803D5E3" w14:textId="77777777" w:rsidR="00074CAD" w:rsidRDefault="00074CAD" w:rsidP="00074CAD">
      <w:pPr>
        <w:tabs>
          <w:tab w:val="clear" w:pos="709"/>
          <w:tab w:val="left" w:pos="0"/>
        </w:tabs>
      </w:pPr>
      <w:r>
        <w:t>В данном методе сначала нужно определить направления токов в цепи, а затем написать уравнения, описывающие их отношения друг с другом через законы Кирхгофа и Ома [</w:t>
      </w:r>
      <w:r>
        <w:fldChar w:fldCharType="begin"/>
      </w:r>
      <w:r>
        <w:instrText xml:space="preserve"> REF _Ref481605882 \r \h </w:instrText>
      </w:r>
      <w:r>
        <w:fldChar w:fldCharType="separate"/>
      </w:r>
      <w:r>
        <w:t>6</w:t>
      </w:r>
      <w:r>
        <w:fldChar w:fldCharType="end"/>
      </w:r>
      <w:r w:rsidRPr="000D2C0A">
        <w:t>]</w:t>
      </w:r>
      <w:r>
        <w:t>. Число уравнений равно количеству неизвестных токов ветвей и определяется как</w:t>
      </w:r>
    </w:p>
    <w:p w14:paraId="56314479" w14:textId="77777777" w:rsidR="00074CAD" w:rsidRDefault="00074CAD" w:rsidP="00074CAD">
      <w:pPr>
        <w:tabs>
          <w:tab w:val="clear" w:pos="709"/>
          <w:tab w:val="left" w:pos="0"/>
          <w:tab w:val="left" w:pos="5103"/>
        </w:tabs>
        <w:ind w:firstLine="0"/>
        <w:jc w:val="right"/>
      </w:pPr>
      <w:r w:rsidRPr="002065A0">
        <w:rPr>
          <w:lang w:val="en-US"/>
        </w:rPr>
        <w:t>N</w:t>
      </w:r>
      <w:r w:rsidRPr="002065A0">
        <w:rPr>
          <w:vertAlign w:val="subscript"/>
        </w:rPr>
        <w:t>МТВ</w:t>
      </w:r>
      <w:r>
        <w:t xml:space="preserve"> = </w:t>
      </w:r>
      <w:r w:rsidRPr="002065A0">
        <w:rPr>
          <w:lang w:val="en-US"/>
        </w:rPr>
        <w:t>N</w:t>
      </w:r>
      <w:r w:rsidRPr="002065A0">
        <w:rPr>
          <w:vertAlign w:val="subscript"/>
        </w:rPr>
        <w:t>B</w:t>
      </w:r>
      <w:r>
        <w:t xml:space="preserve"> – </w:t>
      </w:r>
      <w:r w:rsidRPr="002065A0">
        <w:rPr>
          <w:lang w:val="en-US"/>
        </w:rPr>
        <w:t>N</w:t>
      </w:r>
      <w:r w:rsidRPr="002065A0">
        <w:rPr>
          <w:vertAlign w:val="subscript"/>
          <w:lang w:val="en-US"/>
        </w:rPr>
        <w:t>J</w:t>
      </w:r>
      <w:r>
        <w:t>,</w:t>
      </w:r>
      <w:r>
        <w:tab/>
        <w:t>(</w:t>
      </w:r>
      <w:r w:rsidRPr="00F140A9">
        <w:t>2.</w:t>
      </w:r>
      <w:r>
        <w:t>1)</w:t>
      </w:r>
    </w:p>
    <w:p w14:paraId="3B1CBC16" w14:textId="77777777" w:rsidR="00074CAD" w:rsidRPr="00F36472" w:rsidRDefault="00074CAD" w:rsidP="00074CAD">
      <w:pPr>
        <w:tabs>
          <w:tab w:val="clear" w:pos="709"/>
          <w:tab w:val="left" w:pos="0"/>
        </w:tabs>
      </w:pPr>
      <w:r>
        <w:t xml:space="preserve">где </w:t>
      </w:r>
      <w:r w:rsidRPr="002065A0">
        <w:rPr>
          <w:lang w:val="en-US"/>
        </w:rPr>
        <w:t>N</w:t>
      </w:r>
      <w:r w:rsidRPr="002065A0">
        <w:rPr>
          <w:vertAlign w:val="subscript"/>
        </w:rPr>
        <w:t>B</w:t>
      </w:r>
      <w:r w:rsidRPr="00F36472">
        <w:t xml:space="preserve"> – </w:t>
      </w:r>
      <w:r>
        <w:t>число ветвей электрической цепи;</w:t>
      </w:r>
    </w:p>
    <w:p w14:paraId="58686192" w14:textId="77777777" w:rsidR="00074CAD" w:rsidRPr="002F05DF" w:rsidRDefault="00074CAD" w:rsidP="00074CAD">
      <w:pPr>
        <w:tabs>
          <w:tab w:val="clear" w:pos="709"/>
          <w:tab w:val="left" w:pos="0"/>
        </w:tabs>
      </w:pPr>
      <w:r w:rsidRPr="002065A0">
        <w:rPr>
          <w:lang w:val="en-US"/>
        </w:rPr>
        <w:t>N</w:t>
      </w:r>
      <w:r w:rsidRPr="002065A0">
        <w:rPr>
          <w:vertAlign w:val="subscript"/>
          <w:lang w:val="en-US"/>
        </w:rPr>
        <w:t>J</w:t>
      </w:r>
      <w:r>
        <w:t xml:space="preserve"> – число ветвей с источниками тока.</w:t>
      </w:r>
    </w:p>
    <w:p w14:paraId="3774061E" w14:textId="77777777" w:rsidR="00074CAD" w:rsidRDefault="00074CAD" w:rsidP="00074CAD">
      <w:pPr>
        <w:tabs>
          <w:tab w:val="clear" w:pos="709"/>
          <w:tab w:val="left" w:pos="0"/>
        </w:tabs>
      </w:pPr>
      <w:r>
        <w:t xml:space="preserve">Количество уравнений, составляемых по Закону токов Кирхгофа (ЗТК) равно </w:t>
      </w:r>
    </w:p>
    <w:p w14:paraId="791B6BD6" w14:textId="77777777" w:rsidR="00074CAD" w:rsidRDefault="00074CAD" w:rsidP="00074CAD">
      <w:pPr>
        <w:tabs>
          <w:tab w:val="clear" w:pos="709"/>
          <w:tab w:val="left" w:pos="0"/>
          <w:tab w:val="left" w:pos="5103"/>
        </w:tabs>
        <w:ind w:firstLine="0"/>
        <w:jc w:val="right"/>
      </w:pPr>
      <w:r w:rsidRPr="002065A0">
        <w:rPr>
          <w:lang w:val="en-US"/>
        </w:rPr>
        <w:t>N</w:t>
      </w:r>
      <w:r w:rsidRPr="002065A0">
        <w:rPr>
          <w:vertAlign w:val="subscript"/>
        </w:rPr>
        <w:t>1</w:t>
      </w:r>
      <w:r>
        <w:t xml:space="preserve"> = </w:t>
      </w:r>
      <w:r w:rsidRPr="002065A0">
        <w:rPr>
          <w:lang w:val="en-US"/>
        </w:rPr>
        <w:t>N</w:t>
      </w:r>
      <w:r w:rsidRPr="002065A0">
        <w:rPr>
          <w:vertAlign w:val="subscript"/>
        </w:rPr>
        <w:t>УЗЛОВ</w:t>
      </w:r>
      <w:r>
        <w:t xml:space="preserve"> – 1,</w:t>
      </w:r>
      <w:r>
        <w:tab/>
        <w:t>(</w:t>
      </w:r>
      <w:r w:rsidRPr="00F140A9">
        <w:t>2.</w:t>
      </w:r>
      <w:r>
        <w:t>2)</w:t>
      </w:r>
    </w:p>
    <w:p w14:paraId="2C04E0C3" w14:textId="77777777" w:rsidR="00074CAD" w:rsidRDefault="00074CAD" w:rsidP="00074CAD">
      <w:pPr>
        <w:tabs>
          <w:tab w:val="clear" w:pos="709"/>
          <w:tab w:val="left" w:pos="0"/>
        </w:tabs>
      </w:pPr>
      <w:r>
        <w:t xml:space="preserve">где </w:t>
      </w:r>
      <w:r w:rsidRPr="002065A0">
        <w:rPr>
          <w:lang w:val="en-US"/>
        </w:rPr>
        <w:t>N</w:t>
      </w:r>
      <w:r w:rsidRPr="002065A0">
        <w:rPr>
          <w:vertAlign w:val="subscript"/>
        </w:rPr>
        <w:t>УЗЛОВ</w:t>
      </w:r>
      <w:r>
        <w:t xml:space="preserve"> – количество узлов электрической цепи.</w:t>
      </w:r>
    </w:p>
    <w:p w14:paraId="522F6198" w14:textId="77777777" w:rsidR="00074CAD" w:rsidRDefault="00074CAD" w:rsidP="00074CAD">
      <w:pPr>
        <w:tabs>
          <w:tab w:val="clear" w:pos="709"/>
          <w:tab w:val="left" w:pos="0"/>
        </w:tabs>
      </w:pPr>
      <w:r>
        <w:t>Количество уравнений, составляемых по Закону</w:t>
      </w:r>
      <w:r w:rsidRPr="00BB448D">
        <w:t xml:space="preserve"> </w:t>
      </w:r>
      <w:r>
        <w:t xml:space="preserve">напряжений Кирхгофа (ЗНК) равно </w:t>
      </w:r>
    </w:p>
    <w:p w14:paraId="7EBFEC5E" w14:textId="77777777" w:rsidR="00074CAD" w:rsidRDefault="00074CAD" w:rsidP="00074CAD">
      <w:pPr>
        <w:tabs>
          <w:tab w:val="clear" w:pos="709"/>
          <w:tab w:val="left" w:pos="0"/>
          <w:tab w:val="left" w:pos="5103"/>
        </w:tabs>
        <w:ind w:firstLine="0"/>
        <w:jc w:val="right"/>
      </w:pPr>
      <w:r w:rsidRPr="002065A0">
        <w:rPr>
          <w:lang w:val="en-US"/>
        </w:rPr>
        <w:t>N</w:t>
      </w:r>
      <w:r w:rsidRPr="002065A0">
        <w:rPr>
          <w:vertAlign w:val="subscript"/>
        </w:rPr>
        <w:t>2</w:t>
      </w:r>
      <w:r>
        <w:t xml:space="preserve"> = </w:t>
      </w:r>
      <w:r w:rsidRPr="002065A0">
        <w:rPr>
          <w:lang w:val="en-US"/>
        </w:rPr>
        <w:t>N</w:t>
      </w:r>
      <w:r w:rsidRPr="002065A0">
        <w:rPr>
          <w:vertAlign w:val="subscript"/>
        </w:rPr>
        <w:t>МТВ</w:t>
      </w:r>
      <w:r>
        <w:t xml:space="preserve"> – </w:t>
      </w:r>
      <w:r w:rsidRPr="002065A0">
        <w:rPr>
          <w:lang w:val="en-US"/>
        </w:rPr>
        <w:t>N</w:t>
      </w:r>
      <w:r w:rsidRPr="002065A0">
        <w:rPr>
          <w:vertAlign w:val="subscript"/>
        </w:rPr>
        <w:t>1</w:t>
      </w:r>
      <w:r>
        <w:t>.</w:t>
      </w:r>
      <w:r>
        <w:tab/>
        <w:t>(</w:t>
      </w:r>
      <w:r w:rsidRPr="00F140A9">
        <w:t>2.</w:t>
      </w:r>
      <w:r>
        <w:t>3)</w:t>
      </w:r>
    </w:p>
    <w:p w14:paraId="23DBBE6C" w14:textId="77777777" w:rsidR="00074CAD" w:rsidRDefault="00074CAD" w:rsidP="00074CAD">
      <w:pPr>
        <w:tabs>
          <w:tab w:val="clear" w:pos="709"/>
          <w:tab w:val="left" w:pos="0"/>
        </w:tabs>
      </w:pPr>
      <w:r>
        <w:t xml:space="preserve">При составлении уравнений по </w:t>
      </w:r>
      <w:r w:rsidRPr="002065A0">
        <w:rPr>
          <w:lang w:val="en-US"/>
        </w:rPr>
        <w:t>II</w:t>
      </w:r>
      <w:r>
        <w:t xml:space="preserve"> Закону Кирхгофа следует выбирать независимые контуры, не содержащие источников тока. Как только будут получены уравнения для каждого из неизвестных токов, можно будет решить систему уравнений, рассчитав тем самым все токи, а затем и все напряжения в цепи.</w:t>
      </w:r>
    </w:p>
    <w:p w14:paraId="7CDBD68A" w14:textId="77777777" w:rsidR="0056228E" w:rsidRDefault="0056228E">
      <w:pPr>
        <w:tabs>
          <w:tab w:val="clear" w:pos="709"/>
        </w:tabs>
        <w:spacing w:after="160" w:line="259" w:lineRule="auto"/>
        <w:ind w:firstLine="0"/>
        <w:jc w:val="left"/>
      </w:pPr>
      <w:r>
        <w:br w:type="page"/>
      </w:r>
    </w:p>
    <w:p w14:paraId="60D9C839" w14:textId="44293B7C" w:rsidR="00074CAD" w:rsidRDefault="00074CAD" w:rsidP="00074CAD">
      <w:pPr>
        <w:tabs>
          <w:tab w:val="clear" w:pos="709"/>
          <w:tab w:val="left" w:pos="0"/>
        </w:tabs>
      </w:pPr>
      <w:r>
        <w:lastRenderedPageBreak/>
        <w:t>Последовательность расчета:</w:t>
      </w:r>
    </w:p>
    <w:p w14:paraId="1DE31C95" w14:textId="77777777" w:rsidR="00074CAD" w:rsidRPr="00F257E6" w:rsidRDefault="00074CAD" w:rsidP="00074CAD">
      <w:pPr>
        <w:tabs>
          <w:tab w:val="left" w:pos="1134"/>
        </w:tabs>
      </w:pPr>
      <w:r>
        <w:t>а)</w:t>
      </w:r>
      <w:r>
        <w:tab/>
        <w:t>п</w:t>
      </w:r>
      <w:r w:rsidRPr="00F257E6">
        <w:t>роводи</w:t>
      </w:r>
      <w:r>
        <w:t>тся топологический анализ схемы:</w:t>
      </w:r>
    </w:p>
    <w:p w14:paraId="2CCC4CDB" w14:textId="77777777" w:rsidR="00074CAD" w:rsidRPr="00F257E6" w:rsidRDefault="00074CAD" w:rsidP="00074CAD">
      <w:pPr>
        <w:tabs>
          <w:tab w:val="left" w:pos="1560"/>
        </w:tabs>
        <w:ind w:firstLine="1134"/>
      </w:pPr>
      <w:r>
        <w:t>1)</w:t>
      </w:r>
      <w:r>
        <w:tab/>
        <w:t>о</w:t>
      </w:r>
      <w:r w:rsidRPr="00F257E6">
        <w:t>бозначаются токи во всех ветвях, произвольно выбираются их положительное направление и обозначаются на схеме стр</w:t>
      </w:r>
      <w:r>
        <w:t>елками;</w:t>
      </w:r>
    </w:p>
    <w:p w14:paraId="34AD4766" w14:textId="77777777" w:rsidR="00074CAD" w:rsidRPr="00F257E6" w:rsidRDefault="00074CAD" w:rsidP="00074CAD">
      <w:pPr>
        <w:tabs>
          <w:tab w:val="left" w:pos="1560"/>
        </w:tabs>
        <w:ind w:firstLine="1134"/>
      </w:pPr>
      <w:r>
        <w:t>2)</w:t>
      </w:r>
      <w:r>
        <w:tab/>
        <w:t>п</w:t>
      </w:r>
      <w:r w:rsidRPr="00F257E6">
        <w:t>одсчитывается общее число узлов и определяется число независимых узлов, и обозначаются</w:t>
      </w:r>
      <w:r>
        <w:t xml:space="preserve"> на схеме;</w:t>
      </w:r>
    </w:p>
    <w:p w14:paraId="7698E5B9" w14:textId="77777777" w:rsidR="00074CAD" w:rsidRPr="00F257E6" w:rsidRDefault="00074CAD" w:rsidP="00074CAD">
      <w:pPr>
        <w:tabs>
          <w:tab w:val="left" w:pos="1560"/>
        </w:tabs>
        <w:ind w:firstLine="1134"/>
      </w:pPr>
      <w:r>
        <w:t>3)</w:t>
      </w:r>
      <w:r>
        <w:tab/>
        <w:t>п</w:t>
      </w:r>
      <w:r w:rsidRPr="00F257E6">
        <w:t>одсчитывается число независимых контуров и обозначаются</w:t>
      </w:r>
      <w:r>
        <w:t xml:space="preserve"> на схеме дугой;</w:t>
      </w:r>
    </w:p>
    <w:p w14:paraId="62B1E9F5" w14:textId="77777777" w:rsidR="00074CAD" w:rsidRPr="00F257E6" w:rsidRDefault="00074CAD" w:rsidP="00074CAD">
      <w:pPr>
        <w:tabs>
          <w:tab w:val="left" w:pos="1134"/>
        </w:tabs>
      </w:pPr>
      <w:r>
        <w:t>б)</w:t>
      </w:r>
      <w:r>
        <w:tab/>
        <w:t>п</w:t>
      </w:r>
      <w:r w:rsidRPr="00F257E6">
        <w:t xml:space="preserve">о </w:t>
      </w:r>
      <w:r>
        <w:t xml:space="preserve">ЗТК </w:t>
      </w:r>
      <w:r w:rsidRPr="00F257E6">
        <w:t xml:space="preserve">для независимых узлов и по </w:t>
      </w:r>
      <w:r>
        <w:t>ЗНК</w:t>
      </w:r>
      <w:r w:rsidRPr="00F257E6">
        <w:t xml:space="preserve"> для независимых контуров относительно токов ветвей записывают уравнения. После привидения подобных членов они сводятся к системе линейных алгебраический уравнений (ЛАУ)</w:t>
      </w:r>
      <w:r>
        <w:t>;</w:t>
      </w:r>
    </w:p>
    <w:p w14:paraId="5E6950AA" w14:textId="77777777" w:rsidR="00074CAD" w:rsidRPr="00F257E6" w:rsidRDefault="00074CAD" w:rsidP="00074CAD">
      <w:pPr>
        <w:tabs>
          <w:tab w:val="left" w:pos="1134"/>
        </w:tabs>
      </w:pPr>
      <w:r>
        <w:t>в)</w:t>
      </w:r>
      <w:r>
        <w:tab/>
      </w:r>
      <w:r w:rsidRPr="00F257E6">
        <w:t>Решив систему уравнений относительно токов по методу Крамера находят токи во всех ветвях схемы. Если значения токов отрицательные, то действительные направления их будут противоположны первоначально выбранным направлениям.</w:t>
      </w:r>
    </w:p>
    <w:p w14:paraId="094882D8" w14:textId="77777777" w:rsidR="00074CAD" w:rsidRDefault="00074CAD" w:rsidP="00074CAD">
      <w:pPr>
        <w:pStyle w:val="3"/>
      </w:pPr>
      <w:r>
        <w:t>Метод узловых напряжений</w:t>
      </w:r>
    </w:p>
    <w:p w14:paraId="3DD06053" w14:textId="77777777" w:rsidR="00074CAD" w:rsidRDefault="00074CAD" w:rsidP="00074CAD">
      <w:pPr>
        <w:tabs>
          <w:tab w:val="clear" w:pos="709"/>
          <w:tab w:val="left" w:pos="0"/>
        </w:tabs>
      </w:pPr>
      <w:r>
        <w:t>Метод заключается в том, что на основании ЗТК определяются потенциалы в узлах электрической цепи относительно некоторого базисного узла. Эти разницы потенциалов называются узловыми напряжениями, причем положительное направление их указывается стрелкой от рассматриваемого узла к базисному.</w:t>
      </w:r>
    </w:p>
    <w:p w14:paraId="7E0C3168" w14:textId="77777777" w:rsidR="00074CAD" w:rsidRDefault="00074CAD" w:rsidP="00074CAD">
      <w:pPr>
        <w:tabs>
          <w:tab w:val="clear" w:pos="709"/>
          <w:tab w:val="left" w:pos="0"/>
        </w:tabs>
      </w:pPr>
      <w:r>
        <w:t>Напряжение на какой-либо ветви равно разности узловых напряжений концов данной ветви; произведение же этого напряжения на комплексную проводимость данной ветви равно току в этой ветви. Таким образом, зная узловые напряжения в электрической цепи, можно найти токи в ветвях.</w:t>
      </w:r>
    </w:p>
    <w:p w14:paraId="34D05A25" w14:textId="77777777" w:rsidR="00074CAD" w:rsidRDefault="00074CAD" w:rsidP="00074CAD">
      <w:pPr>
        <w:tabs>
          <w:tab w:val="clear" w:pos="709"/>
          <w:tab w:val="left" w:pos="0"/>
        </w:tabs>
      </w:pPr>
      <w:r>
        <w:t>Если принять потенциал базовой ветви равным нулю, то напряжения между остальными узлами и базисным узлом будут равны также потенциалам этих узлов. Поэтому данный метод называется также методом узловых потенциалов (МУП).</w:t>
      </w:r>
    </w:p>
    <w:p w14:paraId="381EFE8E" w14:textId="77777777" w:rsidR="00074CAD" w:rsidRPr="006E1CED" w:rsidRDefault="00074CAD" w:rsidP="00074CAD">
      <w:pPr>
        <w:tabs>
          <w:tab w:val="clear" w:pos="709"/>
          <w:tab w:val="left" w:pos="0"/>
        </w:tabs>
      </w:pPr>
      <w:r>
        <w:lastRenderedPageBreak/>
        <w:t xml:space="preserve">Если электрическая схема содержит </w:t>
      </w:r>
      <w:r>
        <w:rPr>
          <w:lang w:val="en-US"/>
        </w:rPr>
        <w:t>q</w:t>
      </w:r>
      <w:r w:rsidRPr="006E1CED">
        <w:t xml:space="preserve"> </w:t>
      </w:r>
      <w:r>
        <w:t xml:space="preserve">узлов, то на основании первого закона Кирхгофа получается система из </w:t>
      </w:r>
      <w:r>
        <w:rPr>
          <w:lang w:val="en-US"/>
        </w:rPr>
        <w:t>q</w:t>
      </w:r>
      <w:r w:rsidRPr="006E1CED">
        <w:t xml:space="preserve">-1 </w:t>
      </w:r>
      <w:r>
        <w:t>уравнений.</w:t>
      </w:r>
    </w:p>
    <w:p w14:paraId="18186182" w14:textId="77777777" w:rsidR="00074CAD" w:rsidRPr="00DC6B3F" w:rsidRDefault="00074CAD" w:rsidP="00074CAD">
      <w:r>
        <w:t>Порядок расчета:</w:t>
      </w:r>
    </w:p>
    <w:p w14:paraId="7A617C7C" w14:textId="77777777" w:rsidR="00074CAD" w:rsidRDefault="00074CAD" w:rsidP="00074CAD">
      <w:pPr>
        <w:tabs>
          <w:tab w:val="left" w:pos="1134"/>
        </w:tabs>
      </w:pPr>
      <w:r>
        <w:t>а)</w:t>
      </w:r>
      <w:r>
        <w:tab/>
        <w:t>обозначить все токи ветвей и их положительное направление;</w:t>
      </w:r>
    </w:p>
    <w:p w14:paraId="08F18D19" w14:textId="77777777" w:rsidR="00074CAD" w:rsidRDefault="00074CAD" w:rsidP="00074CAD">
      <w:pPr>
        <w:tabs>
          <w:tab w:val="left" w:pos="1134"/>
        </w:tabs>
      </w:pPr>
      <w:r>
        <w:t>б)</w:t>
      </w:r>
      <w:r>
        <w:tab/>
        <w:t>произвольно выбрать опорный узел и пронумеровать все остальные узлы;</w:t>
      </w:r>
    </w:p>
    <w:p w14:paraId="35BEA8DC" w14:textId="77777777" w:rsidR="00074CAD" w:rsidRDefault="00074CAD" w:rsidP="00074CAD">
      <w:pPr>
        <w:tabs>
          <w:tab w:val="left" w:pos="1134"/>
        </w:tabs>
      </w:pPr>
      <w:r>
        <w:t>в)</w:t>
      </w:r>
      <w:r>
        <w:tab/>
        <w:t>определить собственные и общие проводимости узлов, а также узловые токи, т.е. рассчитать коэффициенты в системе уравнений;</w:t>
      </w:r>
    </w:p>
    <w:p w14:paraId="6E60E346" w14:textId="77777777" w:rsidR="00074CAD" w:rsidRDefault="00074CAD" w:rsidP="00074CAD">
      <w:pPr>
        <w:tabs>
          <w:tab w:val="left" w:pos="1134"/>
        </w:tabs>
      </w:pPr>
      <w:r>
        <w:t>г)</w:t>
      </w:r>
      <w:r>
        <w:tab/>
        <w:t>записывается система уравнений по ЗТК;</w:t>
      </w:r>
    </w:p>
    <w:p w14:paraId="15FBEF17" w14:textId="77777777" w:rsidR="00074CAD" w:rsidRDefault="00074CAD" w:rsidP="00074CAD">
      <w:pPr>
        <w:tabs>
          <w:tab w:val="left" w:pos="1134"/>
        </w:tabs>
      </w:pPr>
      <w:r>
        <w:t>д)</w:t>
      </w:r>
      <w:r>
        <w:tab/>
        <w:t>полученную систему уравнений решить относительно неизвестных потенциалов при помощи метода Крамера;</w:t>
      </w:r>
    </w:p>
    <w:p w14:paraId="7D10062A" w14:textId="77777777" w:rsidR="00074CAD" w:rsidRDefault="00074CAD" w:rsidP="00074CAD">
      <w:pPr>
        <w:tabs>
          <w:tab w:val="left" w:pos="1134"/>
        </w:tabs>
      </w:pPr>
      <w:r>
        <w:t>е)</w:t>
      </w:r>
      <w:r>
        <w:tab/>
        <w:t>с помощью обобщенного закона Ома рассчитать неизвестные токи;</w:t>
      </w:r>
    </w:p>
    <w:p w14:paraId="6AC97E07" w14:textId="77777777" w:rsidR="00074CAD" w:rsidRDefault="00074CAD" w:rsidP="00074CAD">
      <w:pPr>
        <w:tabs>
          <w:tab w:val="left" w:pos="1134"/>
        </w:tabs>
      </w:pPr>
      <w:r>
        <w:t>ж)</w:t>
      </w:r>
      <w:r>
        <w:tab/>
        <w:t>проверить баланс мощности.</w:t>
      </w:r>
    </w:p>
    <w:p w14:paraId="4EF4CDA6" w14:textId="77777777" w:rsidR="00074CAD" w:rsidRDefault="00074CAD" w:rsidP="00074CAD">
      <w:pPr>
        <w:pStyle w:val="3"/>
      </w:pPr>
      <w:r>
        <w:t>Метод контурных токов</w:t>
      </w:r>
    </w:p>
    <w:p w14:paraId="208243EE" w14:textId="77777777" w:rsidR="00074CAD" w:rsidRDefault="00074CAD" w:rsidP="00074CAD">
      <w:pPr>
        <w:tabs>
          <w:tab w:val="clear" w:pos="709"/>
          <w:tab w:val="left" w:pos="0"/>
        </w:tabs>
      </w:pPr>
      <w:r>
        <w:t>Метод контурных токов (МКТ) при расчете токов цепи позволяет уменьшить количество уравнений, составляемых по ЗНК:</w:t>
      </w:r>
    </w:p>
    <w:p w14:paraId="4074C725" w14:textId="77777777" w:rsidR="00074CAD" w:rsidRPr="00F257E6" w:rsidRDefault="00074CAD" w:rsidP="00074CAD">
      <w:pPr>
        <w:tabs>
          <w:tab w:val="clear" w:pos="709"/>
          <w:tab w:val="left" w:pos="0"/>
          <w:tab w:val="left" w:pos="5103"/>
        </w:tabs>
        <w:ind w:firstLine="0"/>
        <w:jc w:val="right"/>
      </w:pPr>
      <w:r w:rsidRPr="002065A0">
        <w:rPr>
          <w:lang w:val="en-US"/>
        </w:rPr>
        <w:t>N</w:t>
      </w:r>
      <w:r>
        <w:rPr>
          <w:vertAlign w:val="subscript"/>
        </w:rPr>
        <w:t>МКТ</w:t>
      </w:r>
      <w:r>
        <w:t xml:space="preserve"> = </w:t>
      </w:r>
      <w:r w:rsidRPr="002065A0">
        <w:rPr>
          <w:lang w:val="en-US"/>
        </w:rPr>
        <w:t>N</w:t>
      </w:r>
      <w:r>
        <w:rPr>
          <w:vertAlign w:val="subscript"/>
        </w:rPr>
        <w:t>2</w:t>
      </w:r>
      <w:r>
        <w:t xml:space="preserve"> =</w:t>
      </w:r>
      <w:r w:rsidRPr="00F4189A">
        <w:t xml:space="preserve"> </w:t>
      </w:r>
      <w:r w:rsidRPr="002065A0">
        <w:rPr>
          <w:lang w:val="en-US"/>
        </w:rPr>
        <w:t>N</w:t>
      </w:r>
      <w:r>
        <w:rPr>
          <w:vertAlign w:val="subscript"/>
        </w:rPr>
        <w:t>МТВ</w:t>
      </w:r>
      <w:r>
        <w:t xml:space="preserve"> – </w:t>
      </w:r>
      <w:r w:rsidRPr="002065A0">
        <w:rPr>
          <w:lang w:val="en-US"/>
        </w:rPr>
        <w:t>N</w:t>
      </w:r>
      <w:r w:rsidRPr="00F4189A">
        <w:rPr>
          <w:vertAlign w:val="subscript"/>
        </w:rPr>
        <w:t>1</w:t>
      </w:r>
      <w:r>
        <w:rPr>
          <w:vertAlign w:val="subscript"/>
        </w:rPr>
        <w:tab/>
      </w:r>
      <w:r>
        <w:t>(</w:t>
      </w:r>
      <w:r w:rsidRPr="00F140A9">
        <w:t>2.</w:t>
      </w:r>
      <w:r>
        <w:t>4)</w:t>
      </w:r>
    </w:p>
    <w:p w14:paraId="5B08AD6F" w14:textId="77777777" w:rsidR="00074CAD" w:rsidRDefault="00074CAD" w:rsidP="00074CAD">
      <w:pPr>
        <w:tabs>
          <w:tab w:val="clear" w:pos="709"/>
          <w:tab w:val="left" w:pos="0"/>
        </w:tabs>
      </w:pPr>
      <w:r>
        <w:t>Ток в любой ветви цепи модно представить в виде алгебраической суммы контурных токов, протекающих по этой ветви. Выбирают и обозначают известные и неизвестные контурные токи. Известные контурные токи можно считать совпадающими с соответствующими токами источников тока. Неизвестные контурные токи определяются по ЗНК и для них составляется система уравнений метода контурных токов. Решив данную систему находятся неизвестные контурные токи. И находят токи ветвей как сумма контурных токов, протекающих в этой ветви.</w:t>
      </w:r>
    </w:p>
    <w:p w14:paraId="76F250BD" w14:textId="77777777" w:rsidR="00074CAD" w:rsidRDefault="00074CAD" w:rsidP="00074CAD">
      <w:r>
        <w:t>Последовательность расчета:</w:t>
      </w:r>
    </w:p>
    <w:p w14:paraId="4910658F" w14:textId="77777777" w:rsidR="00074CAD" w:rsidRDefault="00074CAD" w:rsidP="00074CAD">
      <w:pPr>
        <w:tabs>
          <w:tab w:val="left" w:pos="1134"/>
        </w:tabs>
      </w:pPr>
      <w:r>
        <w:t>а)</w:t>
      </w:r>
      <w:r>
        <w:tab/>
        <w:t>топологический анализ схемы:</w:t>
      </w:r>
    </w:p>
    <w:p w14:paraId="15150561" w14:textId="77777777" w:rsidR="00074CAD" w:rsidRDefault="00074CAD" w:rsidP="00074CAD">
      <w:pPr>
        <w:tabs>
          <w:tab w:val="left" w:pos="1560"/>
        </w:tabs>
        <w:ind w:firstLine="1134"/>
      </w:pPr>
      <w:r>
        <w:t>1)</w:t>
      </w:r>
      <w:r>
        <w:tab/>
        <w:t>определяют число ветвей;</w:t>
      </w:r>
    </w:p>
    <w:p w14:paraId="627C1953" w14:textId="77777777" w:rsidR="00074CAD" w:rsidRDefault="00074CAD" w:rsidP="00074CAD">
      <w:pPr>
        <w:tabs>
          <w:tab w:val="left" w:pos="1560"/>
        </w:tabs>
        <w:ind w:firstLine="1134"/>
      </w:pPr>
      <w:r>
        <w:t>2)</w:t>
      </w:r>
      <w:r>
        <w:tab/>
        <w:t>определяют число узлов;</w:t>
      </w:r>
    </w:p>
    <w:p w14:paraId="4DE4831B" w14:textId="77777777" w:rsidR="00074CAD" w:rsidRDefault="00074CAD" w:rsidP="00074CAD">
      <w:pPr>
        <w:tabs>
          <w:tab w:val="left" w:pos="1560"/>
        </w:tabs>
        <w:ind w:firstLine="1134"/>
      </w:pPr>
      <w:r>
        <w:t>3)</w:t>
      </w:r>
      <w:r>
        <w:tab/>
        <w:t>посчитывают число независимых контуров;</w:t>
      </w:r>
    </w:p>
    <w:p w14:paraId="5286899C" w14:textId="77777777" w:rsidR="00074CAD" w:rsidRDefault="00074CAD" w:rsidP="00074CAD">
      <w:pPr>
        <w:tabs>
          <w:tab w:val="clear" w:pos="709"/>
          <w:tab w:val="left" w:pos="1134"/>
        </w:tabs>
      </w:pPr>
      <w:r>
        <w:lastRenderedPageBreak/>
        <w:t>б)</w:t>
      </w:r>
      <w:r>
        <w:tab/>
        <w:t>все независимые контура показывают дугой со стрелкой на них, которая показывает положительное направление обхода контура. Все контуры нумеруют и контуру присваивают свой контурный ток. За положительное направление контура принимают положительное направление обхода контура;</w:t>
      </w:r>
    </w:p>
    <w:p w14:paraId="0E5A079B" w14:textId="77777777" w:rsidR="00074CAD" w:rsidRDefault="00074CAD" w:rsidP="00074CAD">
      <w:pPr>
        <w:tabs>
          <w:tab w:val="left" w:pos="1134"/>
        </w:tabs>
      </w:pPr>
      <w:r>
        <w:t>в)</w:t>
      </w:r>
      <w:r>
        <w:tab/>
        <w:t>по ЗНК относительно контурных токов записывают уравнения, которые после приведения подобных членов образуют системы линейных уравнений;</w:t>
      </w:r>
    </w:p>
    <w:p w14:paraId="2EE2884C" w14:textId="77777777" w:rsidR="00074CAD" w:rsidRDefault="00074CAD" w:rsidP="00074CAD">
      <w:pPr>
        <w:tabs>
          <w:tab w:val="left" w:pos="1134"/>
        </w:tabs>
      </w:pPr>
      <w:r>
        <w:t>г)</w:t>
      </w:r>
      <w:r>
        <w:tab/>
        <w:t>по правилу Крамера находят контурные токи;</w:t>
      </w:r>
    </w:p>
    <w:p w14:paraId="43938DEC" w14:textId="77777777" w:rsidR="00074CAD" w:rsidRDefault="00074CAD" w:rsidP="00074CAD">
      <w:pPr>
        <w:tabs>
          <w:tab w:val="left" w:pos="1134"/>
        </w:tabs>
      </w:pPr>
      <w:r>
        <w:t>д)</w:t>
      </w:r>
      <w:r>
        <w:tab/>
        <w:t>токи в ветвях находят как алгебраическую сумму контурных токов, протекающих через данную ветвь. В алгебраической сумме контурные токи берутся с положительным знаком, если ток ветви совпадает с контурным и отрицательным, если не совпадает. Если токи ветви оказались положительными, то выбранное направление тока совпадает с истинным и наоборот.</w:t>
      </w:r>
    </w:p>
    <w:p w14:paraId="0EB86710" w14:textId="77777777" w:rsidR="00074CAD" w:rsidRDefault="00074CAD" w:rsidP="00074CAD">
      <w:pPr>
        <w:tabs>
          <w:tab w:val="clear" w:pos="709"/>
        </w:tabs>
        <w:spacing w:after="160" w:line="259" w:lineRule="auto"/>
        <w:ind w:firstLine="0"/>
        <w:jc w:val="left"/>
      </w:pPr>
    </w:p>
    <w:p w14:paraId="5356797F" w14:textId="77777777" w:rsidR="00074CAD" w:rsidRDefault="00074CAD" w:rsidP="00666C66">
      <w:pPr>
        <w:pStyle w:val="2"/>
        <w:numPr>
          <w:ilvl w:val="1"/>
          <w:numId w:val="1"/>
        </w:numPr>
      </w:pPr>
      <w:bookmarkStart w:id="25" w:name="_Toc481060979"/>
      <w:bookmarkStart w:id="26" w:name="_Toc481710696"/>
      <w:bookmarkStart w:id="27" w:name="_Toc484162370"/>
      <w:r>
        <w:t>Описание алгоритмов в коммерческих САПР</w:t>
      </w:r>
      <w:bookmarkEnd w:id="25"/>
      <w:bookmarkEnd w:id="26"/>
      <w:bookmarkEnd w:id="27"/>
    </w:p>
    <w:p w14:paraId="377FEF2E" w14:textId="77777777" w:rsidR="00074CAD" w:rsidRDefault="00074CAD" w:rsidP="00074CAD">
      <w:r>
        <w:t xml:space="preserve">Любая схема подчиняется трем основным законам: ЗНК, ЗТК и закону элементов (характеристики ветви) </w:t>
      </w:r>
      <w:r w:rsidRPr="003635C7">
        <w:t>[</w:t>
      </w:r>
      <w:r>
        <w:fldChar w:fldCharType="begin"/>
      </w:r>
      <w:r>
        <w:instrText xml:space="preserve"> REF _Ref481605845 \r \h </w:instrText>
      </w:r>
      <w:r>
        <w:fldChar w:fldCharType="separate"/>
      </w:r>
      <w:r>
        <w:t>1</w:t>
      </w:r>
      <w:r>
        <w:fldChar w:fldCharType="end"/>
      </w:r>
      <w:r w:rsidRPr="003635C7">
        <w:t>]</w:t>
      </w:r>
      <w:r>
        <w:t>. Топология схем рассматривает такие свойства сложных схем, которые связаны только с соединениями ветвей. Она является одним из направлений математики, называемой теорией графов.</w:t>
      </w:r>
    </w:p>
    <w:p w14:paraId="42077CB8" w14:textId="77777777" w:rsidR="00074CAD" w:rsidRDefault="00074CAD" w:rsidP="00074CAD">
      <w:r>
        <w:t xml:space="preserve">Естественным и простым путем для описания информации является изображение направленного графа, соответствующего заданной схеме, в соответствии со следующим правилом: каждый элемент с двумя выводами заменяется на линейный сегмент, называемый ветвью, имеющий стрелку в том направлении, в котором принимается положительное направление тока через эту ветвь. Эта стрелка служит также для обозначения опорного направления для напряжения ветви: стрелка направлена от вывода с положительным потенциалом. Применение такой опорной точки исключает необходимость использовать два набора опорных точек: для токов и для напряжений. Таким образом, направленный граф дает полную информацию. Например, на </w:t>
      </w:r>
      <w:r>
        <w:fldChar w:fldCharType="begin"/>
      </w:r>
      <w:r>
        <w:instrText xml:space="preserve"> REF _Ref481076205 \h </w:instrText>
      </w:r>
      <w:r>
        <w:fldChar w:fldCharType="separate"/>
      </w:r>
      <w:r>
        <w:t xml:space="preserve">Рисунок </w:t>
      </w:r>
      <w:r>
        <w:rPr>
          <w:noProof/>
        </w:rPr>
        <w:lastRenderedPageBreak/>
        <w:t>2</w:t>
      </w:r>
      <w:r>
        <w:t>.</w:t>
      </w:r>
      <w:r>
        <w:rPr>
          <w:noProof/>
        </w:rPr>
        <w:t>1</w:t>
      </w:r>
      <w:r>
        <w:fldChar w:fldCharType="end"/>
      </w:r>
      <w:r>
        <w:t xml:space="preserve"> показана схема</w:t>
      </w:r>
      <w:r w:rsidRPr="00A13FB7">
        <w:t xml:space="preserve"> </w:t>
      </w:r>
      <w:r>
        <w:rPr>
          <w:lang w:val="en-US"/>
        </w:rPr>
        <w:t>N</w:t>
      </w:r>
      <w:r>
        <w:t>,</w:t>
      </w:r>
      <w:r w:rsidRPr="00A13FB7">
        <w:t xml:space="preserve"> </w:t>
      </w:r>
      <w:r>
        <w:t>а на</w:t>
      </w:r>
      <w:r w:rsidRPr="000A0B0F">
        <w:t xml:space="preserve"> </w:t>
      </w:r>
      <w:r>
        <w:fldChar w:fldCharType="begin"/>
      </w:r>
      <w:r>
        <w:instrText xml:space="preserve"> REF _Ref481076673 \h </w:instrText>
      </w:r>
      <w:r>
        <w:fldChar w:fldCharType="separate"/>
      </w:r>
      <w:r>
        <w:t xml:space="preserve">Рисунок </w:t>
      </w:r>
      <w:r>
        <w:rPr>
          <w:noProof/>
        </w:rPr>
        <w:t>2</w:t>
      </w:r>
      <w:r>
        <w:t>.</w:t>
      </w:r>
      <w:r>
        <w:rPr>
          <w:noProof/>
        </w:rPr>
        <w:t>2</w:t>
      </w:r>
      <w:r>
        <w:fldChar w:fldCharType="end"/>
      </w:r>
      <w:r>
        <w:t xml:space="preserve"> – направленный граф G, соответствующий схеме N.</w:t>
      </w:r>
    </w:p>
    <w:p w14:paraId="086D437F" w14:textId="77777777" w:rsidR="00074CAD" w:rsidRDefault="00074CAD" w:rsidP="00666C66">
      <w:pPr>
        <w:pStyle w:val="a5"/>
        <w:sectPr w:rsidR="00074CAD" w:rsidSect="00074CAD">
          <w:headerReference w:type="default" r:id="rId10"/>
          <w:pgSz w:w="11906" w:h="16838"/>
          <w:pgMar w:top="1134" w:right="567" w:bottom="1134" w:left="1701" w:header="709" w:footer="709" w:gutter="0"/>
          <w:cols w:space="708"/>
          <w:titlePg/>
          <w:docGrid w:linePitch="381"/>
        </w:sectPr>
      </w:pPr>
    </w:p>
    <w:p w14:paraId="086122FD" w14:textId="2E0B73FC" w:rsidR="00074CAD" w:rsidRPr="000A0B0F" w:rsidRDefault="00074CAD" w:rsidP="00666C66">
      <w:pPr>
        <w:pStyle w:val="a5"/>
        <w:rPr>
          <w:lang w:val="en-US"/>
        </w:rPr>
      </w:pPr>
      <w:r>
        <w:rPr>
          <w:noProof/>
          <w:lang w:eastAsia="ru-RU"/>
        </w:rPr>
        <w:lastRenderedPageBreak/>
        <mc:AlternateContent>
          <mc:Choice Requires="wps">
            <w:drawing>
              <wp:anchor distT="0" distB="0" distL="114300" distR="114300" simplePos="0" relativeHeight="251660288" behindDoc="0" locked="0" layoutInCell="1" allowOverlap="1" wp14:anchorId="56CD56BB" wp14:editId="1E85292A">
                <wp:simplePos x="0" y="0"/>
                <wp:positionH relativeFrom="column">
                  <wp:posOffset>367665</wp:posOffset>
                </wp:positionH>
                <wp:positionV relativeFrom="paragraph">
                  <wp:posOffset>1940560</wp:posOffset>
                </wp:positionV>
                <wp:extent cx="285750" cy="2286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2857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A4057" id="Прямоугольник 5" o:spid="_x0000_s1026" style="position:absolute;margin-left:28.95pt;margin-top:152.8pt;width:2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" fillcolor="white [3212]" strokecolor="white [3212]" strokeweight="1pt"/>
            </w:pict>
          </mc:Fallback>
        </mc:AlternateContent>
      </w:r>
      <w:r>
        <w:rPr>
          <w:noProof/>
          <w:lang w:eastAsia="ru-RU"/>
        </w:rPr>
        <w:drawing>
          <wp:inline distT="0" distB="0" distL="0" distR="0" wp14:anchorId="7588F2F1" wp14:editId="21DCFAB8">
            <wp:extent cx="2668755"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17" t="30551" r="66381" b="35630"/>
                    <a:stretch/>
                  </pic:blipFill>
                  <pic:spPr bwMode="auto">
                    <a:xfrm>
                      <a:off x="0" y="0"/>
                      <a:ext cx="2668755" cy="2160000"/>
                    </a:xfrm>
                    <a:prstGeom prst="rect">
                      <a:avLst/>
                    </a:prstGeom>
                    <a:ln>
                      <a:noFill/>
                    </a:ln>
                    <a:extLst>
                      <a:ext uri="{53640926-AAD7-44D8-BBD7-CCE9431645EC}">
                        <a14:shadowObscured xmlns:a14="http://schemas.microsoft.com/office/drawing/2010/main"/>
                      </a:ext>
                    </a:extLst>
                  </pic:spPr>
                </pic:pic>
              </a:graphicData>
            </a:graphic>
          </wp:inline>
        </w:drawing>
      </w:r>
      <w:bookmarkStart w:id="28" w:name="_Ref481076205"/>
      <w:bookmarkStart w:id="29" w:name="_Ref481076189"/>
      <w:r>
        <w:t xml:space="preserve">Рисунок </w:t>
      </w:r>
      <w:r w:rsidR="0056228E">
        <w:fldChar w:fldCharType="begin"/>
      </w:r>
      <w:r w:rsidR="0056228E">
        <w:instrText xml:space="preserve"> STYLEREF 1 \s </w:instrText>
      </w:r>
      <w:r w:rsidR="0056228E">
        <w:fldChar w:fldCharType="separate"/>
      </w:r>
      <w:r>
        <w:rPr>
          <w:noProof/>
        </w:rPr>
        <w:t>2</w:t>
      </w:r>
      <w:r w:rsidR="0056228E">
        <w:rPr>
          <w:noProof/>
        </w:rPr>
        <w:fldChar w:fldCharType="end"/>
      </w:r>
      <w:r>
        <w:t>.</w:t>
      </w:r>
      <w:r w:rsidR="0056228E">
        <w:fldChar w:fldCharType="begin"/>
      </w:r>
      <w:r w:rsidR="0056228E">
        <w:instrText xml:space="preserve"> SEQ Рисунок \* ARABIC \s 1 </w:instrText>
      </w:r>
      <w:r w:rsidR="0056228E">
        <w:fldChar w:fldCharType="separate"/>
      </w:r>
      <w:r>
        <w:rPr>
          <w:noProof/>
        </w:rPr>
        <w:t>1</w:t>
      </w:r>
      <w:r w:rsidR="0056228E">
        <w:rPr>
          <w:noProof/>
        </w:rPr>
        <w:fldChar w:fldCharType="end"/>
      </w:r>
      <w:bookmarkEnd w:id="28"/>
      <w:r>
        <w:t xml:space="preserve"> – Схема</w:t>
      </w:r>
      <w:bookmarkEnd w:id="29"/>
      <w:r>
        <w:t xml:space="preserve"> </w:t>
      </w:r>
      <w:r>
        <w:rPr>
          <w:lang w:val="en-US"/>
        </w:rPr>
        <w:t>N</w:t>
      </w:r>
    </w:p>
    <w:p w14:paraId="1187FD3C" w14:textId="77777777" w:rsidR="00074CAD" w:rsidRDefault="00074CAD" w:rsidP="00074CAD">
      <w:pPr>
        <w:keepNext/>
        <w:ind w:firstLine="0"/>
        <w:jc w:val="center"/>
      </w:pPr>
      <w:r>
        <w:rPr>
          <w:noProof/>
          <w:lang w:eastAsia="ru-RU"/>
        </w:rPr>
        <w:lastRenderedPageBreak/>
        <mc:AlternateContent>
          <mc:Choice Requires="wps">
            <w:drawing>
              <wp:anchor distT="0" distB="0" distL="114300" distR="114300" simplePos="0" relativeHeight="251659264" behindDoc="0" locked="0" layoutInCell="1" allowOverlap="1" wp14:anchorId="358B1F5D" wp14:editId="353F074E">
                <wp:simplePos x="0" y="0"/>
                <wp:positionH relativeFrom="column">
                  <wp:posOffset>559435</wp:posOffset>
                </wp:positionH>
                <wp:positionV relativeFrom="paragraph">
                  <wp:posOffset>1933575</wp:posOffset>
                </wp:positionV>
                <wp:extent cx="323850" cy="247650"/>
                <wp:effectExtent l="0" t="0" r="19050" b="19050"/>
                <wp:wrapNone/>
                <wp:docPr id="4" name="Прямоугольник 4"/>
                <wp:cNvGraphicFramePr/>
                <a:graphic xmlns:a="http://schemas.openxmlformats.org/drawingml/2006/main">
                  <a:graphicData uri="http://schemas.microsoft.com/office/word/2010/wordprocessingShape">
                    <wps:wsp>
                      <wps:cNvSpPr/>
                      <wps:spPr>
                        <a:xfrm>
                          <a:off x="0" y="0"/>
                          <a:ext cx="32385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76435" id="Прямоугольник 4" o:spid="_x0000_s1026" style="position:absolute;margin-left:44.05pt;margin-top:152.25pt;width:25.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" fillcolor="white [3212]" strokecolor="white [3212]" strokeweight="1pt"/>
            </w:pict>
          </mc:Fallback>
        </mc:AlternateContent>
      </w:r>
      <w:r>
        <w:rPr>
          <w:noProof/>
          <w:lang w:eastAsia="ru-RU"/>
        </w:rPr>
        <w:drawing>
          <wp:inline distT="0" distB="0" distL="0" distR="0" wp14:anchorId="4E0810FA" wp14:editId="26803843">
            <wp:extent cx="2866692" cy="216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170" t="26563" r="52065" b="53657"/>
                    <a:stretch/>
                  </pic:blipFill>
                  <pic:spPr bwMode="auto">
                    <a:xfrm>
                      <a:off x="0" y="0"/>
                      <a:ext cx="2866692" cy="2160000"/>
                    </a:xfrm>
                    <a:prstGeom prst="rect">
                      <a:avLst/>
                    </a:prstGeom>
                    <a:ln>
                      <a:noFill/>
                    </a:ln>
                    <a:extLst>
                      <a:ext uri="{53640926-AAD7-44D8-BBD7-CCE9431645EC}">
                        <a14:shadowObscured xmlns:a14="http://schemas.microsoft.com/office/drawing/2010/main"/>
                      </a:ext>
                    </a:extLst>
                  </pic:spPr>
                </pic:pic>
              </a:graphicData>
            </a:graphic>
          </wp:inline>
        </w:drawing>
      </w:r>
    </w:p>
    <w:p w14:paraId="290A988D" w14:textId="77777777" w:rsidR="00074CAD" w:rsidRPr="000A0B0F" w:rsidRDefault="00074CAD" w:rsidP="00666C66">
      <w:pPr>
        <w:pStyle w:val="a6"/>
      </w:pPr>
      <w:bookmarkStart w:id="30" w:name="_Ref481076673"/>
      <w:r>
        <w:t xml:space="preserve">Рисунок </w:t>
      </w:r>
      <w:r w:rsidR="0056228E">
        <w:fldChar w:fldCharType="begin"/>
      </w:r>
      <w:r w:rsidR="0056228E">
        <w:instrText xml:space="preserve"> STYLEREF 1 \s </w:instrText>
      </w:r>
      <w:r w:rsidR="0056228E">
        <w:fldChar w:fldCharType="separate"/>
      </w:r>
      <w:r>
        <w:rPr>
          <w:noProof/>
        </w:rPr>
        <w:t>2</w:t>
      </w:r>
      <w:r w:rsidR="0056228E">
        <w:rPr>
          <w:noProof/>
        </w:rPr>
        <w:fldChar w:fldCharType="end"/>
      </w:r>
      <w:r>
        <w:t>.</w:t>
      </w:r>
      <w:r w:rsidR="0056228E">
        <w:fldChar w:fldCharType="begin"/>
      </w:r>
      <w:r w:rsidR="0056228E">
        <w:instrText xml:space="preserve"> SEQ Рисунок \* ARABIC \s 1 </w:instrText>
      </w:r>
      <w:r w:rsidR="0056228E">
        <w:fldChar w:fldCharType="separate"/>
      </w:r>
      <w:r>
        <w:rPr>
          <w:noProof/>
        </w:rPr>
        <w:t>2</w:t>
      </w:r>
      <w:r w:rsidR="0056228E">
        <w:rPr>
          <w:noProof/>
        </w:rPr>
        <w:fldChar w:fldCharType="end"/>
      </w:r>
      <w:bookmarkEnd w:id="30"/>
      <w:r w:rsidRPr="00683042">
        <w:t xml:space="preserve"> – </w:t>
      </w:r>
      <w:r>
        <w:t xml:space="preserve">Граф </w:t>
      </w:r>
      <w:r>
        <w:rPr>
          <w:lang w:val="en-US"/>
        </w:rPr>
        <w:t>G</w:t>
      </w:r>
    </w:p>
    <w:p w14:paraId="70F2DF9A" w14:textId="77777777" w:rsidR="00074CAD" w:rsidRDefault="00074CAD" w:rsidP="00074CAD">
      <w:pPr>
        <w:sectPr w:rsidR="00074CAD" w:rsidSect="00074CAD">
          <w:type w:val="continuous"/>
          <w:pgSz w:w="11906" w:h="16838"/>
          <w:pgMar w:top="1134" w:right="567" w:bottom="1134" w:left="1701" w:header="709" w:footer="709" w:gutter="0"/>
          <w:cols w:num="2" w:space="708"/>
          <w:docGrid w:linePitch="360"/>
        </w:sectPr>
      </w:pPr>
    </w:p>
    <w:p w14:paraId="72F3D859" w14:textId="62C31469" w:rsidR="00074CAD" w:rsidRDefault="00074CAD" w:rsidP="00074CAD">
      <w:r>
        <w:lastRenderedPageBreak/>
        <w:t>Хотя направленный граф G полностью описывается соединениями и опорными направлениями ветвей сложной схемы, эта форма выражения неудобна для записи в памяти ЭВМ. Для записи в цифровом виде наиболее удобно представление в виде матриц. Содержащаяся в направленном графе информация может быть полностью представлена матрицей, называемой матрицей инциденций.</w:t>
      </w:r>
    </w:p>
    <w:p w14:paraId="0FBFBA4F" w14:textId="77777777" w:rsidR="00074CAD" w:rsidRPr="002F05DF" w:rsidRDefault="00074CAD" w:rsidP="00074CAD">
      <w:r w:rsidRPr="002F05DF">
        <w:t xml:space="preserve">Матрица </w:t>
      </w:r>
      <w:r>
        <w:t>инциденций (</w:t>
      </w:r>
      <w:r w:rsidRPr="002F05DF">
        <w:t>инцидентности</w:t>
      </w:r>
      <w:r>
        <w:t>) – это</w:t>
      </w:r>
      <w:r w:rsidRPr="002F05DF">
        <w:t xml:space="preserve"> одна из форм представления графа, в которой указываются связи между инцидентными элементами графа (ребро(дуга) и вершина). Столбцы</w:t>
      </w:r>
      <w:r>
        <w:t xml:space="preserve"> </w:t>
      </w:r>
      <w:r w:rsidRPr="002F05DF">
        <w:t>матрицы</w:t>
      </w:r>
      <w:r>
        <w:t xml:space="preserve"> </w:t>
      </w:r>
      <w:r w:rsidRPr="002F05DF">
        <w:t>соответствуют ребрам, строки — вершинам.</w:t>
      </w:r>
    </w:p>
    <w:p w14:paraId="495B126F" w14:textId="77777777" w:rsidR="00074CAD" w:rsidRDefault="00074CAD" w:rsidP="00074CAD">
      <w:r>
        <w:t>Для того чтобы компактно выразить уравнения ЗНК в виде единственного матричного уравнения, необходимо ввести матрицу, называемую матрицей контуров (матрицей схемы), соответствующую направленному графу.</w:t>
      </w:r>
    </w:p>
    <w:p w14:paraId="45DF0CD5" w14:textId="77777777" w:rsidR="00074CAD" w:rsidRDefault="00074CAD" w:rsidP="00074CAD">
      <w:r>
        <w:t xml:space="preserve">Чтобы выразить уравнения обобщенного ЗТК в виде единственного матричного уравнения, введем матрицу, называемую матрицей сечений (применительно к направленному графу). Законы Кирхгофа для тока и напряжения накладывают определенные условия на токи и напряжения ветвей в схеме. Вследствие этого лишь небольшая часть токов и напряжений ветвей независимы, а остальные переменные ветвей могут быть выражены через независимые величины. </w:t>
      </w:r>
    </w:p>
    <w:p w14:paraId="18FC1F6C" w14:textId="77777777" w:rsidR="00074CAD" w:rsidRPr="008350E6" w:rsidRDefault="00074CAD" w:rsidP="00074CAD">
      <w:r>
        <w:lastRenderedPageBreak/>
        <w:t xml:space="preserve">Независимая система ЗНК и ЗТК уравнений для любого схемного графа может быть получена автоматически с помощью ЭВМ в виде топологических матриц. Результирующие уравнения относятся только к соединениям ветвей в схеме и содержат удвоенное количество переменных относительно количества независимых уравнений. Остальные уравнения можно получить из характеристик элементов. В этой работе рассматриваются только линейные схемы, содержащие </w:t>
      </w:r>
      <w:r>
        <w:rPr>
          <w:lang w:val="en-US"/>
        </w:rPr>
        <w:t>R</w:t>
      </w:r>
      <w:r>
        <w:t>LC-элементы, независимые источники</w:t>
      </w:r>
      <w:r w:rsidRPr="00D85355">
        <w:t xml:space="preserve"> </w:t>
      </w:r>
      <w:r>
        <w:t>напряжения или тока и управляемые напряжением источники тока.</w:t>
      </w:r>
    </w:p>
    <w:p w14:paraId="1B4E361F" w14:textId="77777777" w:rsidR="00074CAD" w:rsidRPr="000F6517" w:rsidRDefault="00074CAD" w:rsidP="00074CAD">
      <w:pPr>
        <w:tabs>
          <w:tab w:val="clear" w:pos="709"/>
        </w:tabs>
        <w:rPr>
          <w:lang w:val="en-US"/>
        </w:rPr>
      </w:pPr>
      <w:r>
        <w:t>Для анализа линейных электрических цепей в САПР используют модифицированный МУП.</w:t>
      </w:r>
      <w:r w:rsidRPr="004F15DA">
        <w:t xml:space="preserve"> </w:t>
      </w:r>
      <w:r>
        <w:t>Были</w:t>
      </w:r>
      <w:r w:rsidRPr="000F6517">
        <w:rPr>
          <w:lang w:val="en-US"/>
        </w:rPr>
        <w:t xml:space="preserve"> </w:t>
      </w:r>
      <w:r>
        <w:t>рассмотрены</w:t>
      </w:r>
      <w:r w:rsidRPr="000F6517">
        <w:rPr>
          <w:lang w:val="en-US"/>
        </w:rPr>
        <w:t xml:space="preserve"> </w:t>
      </w:r>
      <w:r>
        <w:t>следующие</w:t>
      </w:r>
      <w:r w:rsidRPr="000F6517">
        <w:rPr>
          <w:lang w:val="en-US"/>
        </w:rPr>
        <w:t xml:space="preserve"> </w:t>
      </w:r>
      <w:r>
        <w:t>САПР</w:t>
      </w:r>
      <w:r w:rsidRPr="000F6517">
        <w:rPr>
          <w:lang w:val="en-US"/>
        </w:rPr>
        <w:t xml:space="preserve">: </w:t>
      </w:r>
      <w:r>
        <w:rPr>
          <w:lang w:val="en-US"/>
        </w:rPr>
        <w:t>Microwave Office [</w:t>
      </w:r>
      <w:r>
        <w:rPr>
          <w:lang w:val="en-US"/>
        </w:rPr>
        <w:fldChar w:fldCharType="begin"/>
      </w:r>
      <w:r>
        <w:rPr>
          <w:lang w:val="en-US"/>
        </w:rPr>
        <w:instrText xml:space="preserve"> REF _Ref481605913 \r \h </w:instrText>
      </w:r>
      <w:r>
        <w:rPr>
          <w:lang w:val="en-US"/>
        </w:rPr>
      </w:r>
      <w:r>
        <w:rPr>
          <w:lang w:val="en-US"/>
        </w:rPr>
        <w:fldChar w:fldCharType="separate"/>
      </w:r>
      <w:r>
        <w:rPr>
          <w:lang w:val="en-US"/>
        </w:rPr>
        <w:t>7</w:t>
      </w:r>
      <w:r>
        <w:rPr>
          <w:lang w:val="en-US"/>
        </w:rPr>
        <w:fldChar w:fldCharType="end"/>
      </w:r>
      <w:r>
        <w:rPr>
          <w:lang w:val="en-US"/>
        </w:rPr>
        <w:t>] (National Instruments Applied Wave Research</w:t>
      </w:r>
      <w:r w:rsidRPr="00CC3EEE">
        <w:rPr>
          <w:lang w:val="en-US"/>
        </w:rPr>
        <w:t xml:space="preserve"> (</w:t>
      </w:r>
      <w:r>
        <w:rPr>
          <w:lang w:val="en-US"/>
        </w:rPr>
        <w:t>NI AWR</w:t>
      </w:r>
      <w:r w:rsidRPr="00CC3EEE">
        <w:rPr>
          <w:lang w:val="en-US"/>
        </w:rPr>
        <w:t>)</w:t>
      </w:r>
      <w:r>
        <w:rPr>
          <w:lang w:val="en-US"/>
        </w:rPr>
        <w:t xml:space="preserve">, </w:t>
      </w:r>
      <w:r>
        <w:t>США</w:t>
      </w:r>
      <w:r>
        <w:rPr>
          <w:lang w:val="en-US"/>
        </w:rPr>
        <w:t>)</w:t>
      </w:r>
      <w:r w:rsidRPr="004F15DA">
        <w:rPr>
          <w:lang w:val="en-US"/>
        </w:rPr>
        <w:t xml:space="preserve"> </w:t>
      </w:r>
      <w:r>
        <w:t>и</w:t>
      </w:r>
      <w:r w:rsidRPr="000F6517">
        <w:rPr>
          <w:lang w:val="en-US"/>
        </w:rPr>
        <w:t xml:space="preserve"> </w:t>
      </w:r>
      <w:r>
        <w:rPr>
          <w:lang w:val="en-US"/>
        </w:rPr>
        <w:t>Advanced Design System [</w:t>
      </w:r>
      <w:r>
        <w:rPr>
          <w:lang w:val="en-US"/>
        </w:rPr>
        <w:fldChar w:fldCharType="begin"/>
      </w:r>
      <w:r>
        <w:rPr>
          <w:lang w:val="en-US"/>
        </w:rPr>
        <w:instrText xml:space="preserve"> REF _Ref481605923 \r \h </w:instrText>
      </w:r>
      <w:r>
        <w:rPr>
          <w:lang w:val="en-US"/>
        </w:rPr>
      </w:r>
      <w:r>
        <w:rPr>
          <w:lang w:val="en-US"/>
        </w:rPr>
        <w:fldChar w:fldCharType="separate"/>
      </w:r>
      <w:r>
        <w:rPr>
          <w:lang w:val="en-US"/>
        </w:rPr>
        <w:t>8</w:t>
      </w:r>
      <w:r>
        <w:rPr>
          <w:lang w:val="en-US"/>
        </w:rPr>
        <w:fldChar w:fldCharType="end"/>
      </w:r>
      <w:r>
        <w:rPr>
          <w:lang w:val="en-US"/>
        </w:rPr>
        <w:t>] (Keysight</w:t>
      </w:r>
      <w:r w:rsidRPr="000F6517">
        <w:rPr>
          <w:lang w:val="en-US"/>
        </w:rPr>
        <w:t xml:space="preserve"> </w:t>
      </w:r>
      <w:r>
        <w:rPr>
          <w:lang w:val="en-US"/>
        </w:rPr>
        <w:t>Technologies</w:t>
      </w:r>
      <w:r w:rsidRPr="00CC3EEE">
        <w:rPr>
          <w:lang w:val="en-US"/>
        </w:rPr>
        <w:t xml:space="preserve">, </w:t>
      </w:r>
      <w:r>
        <w:t>США</w:t>
      </w:r>
      <w:r>
        <w:rPr>
          <w:lang w:val="en-US"/>
        </w:rPr>
        <w:t>).</w:t>
      </w:r>
    </w:p>
    <w:p w14:paraId="227F0C78" w14:textId="77777777" w:rsidR="00074CAD" w:rsidRDefault="00074CAD" w:rsidP="00074CAD">
      <w:r>
        <w:t>Идея модифицированного МУП заключается в разбиении элементов цепи (ветвей) на группы [</w:t>
      </w:r>
      <w:r>
        <w:fldChar w:fldCharType="begin"/>
      </w:r>
      <w:r>
        <w:instrText xml:space="preserve"> REF _Ref481605931 \r \h </w:instrText>
      </w:r>
      <w:r>
        <w:fldChar w:fldCharType="separate"/>
      </w:r>
      <w:r>
        <w:t>9</w:t>
      </w:r>
      <w:r>
        <w:fldChar w:fldCharType="end"/>
      </w:r>
      <w:r w:rsidRPr="00F4189A">
        <w:t>]</w:t>
      </w:r>
      <w:r>
        <w:t>:</w:t>
      </w:r>
    </w:p>
    <w:p w14:paraId="7F0E1CD3" w14:textId="77777777" w:rsidR="00074CAD" w:rsidRPr="004B2D29" w:rsidRDefault="00074CAD" w:rsidP="00074CAD">
      <w:pPr>
        <w:pStyle w:val="a"/>
        <w:numPr>
          <w:ilvl w:val="0"/>
          <w:numId w:val="19"/>
        </w:numPr>
      </w:pPr>
      <w:r w:rsidRPr="004B2D29">
        <w:t>ветви, которые можно описать через проводимости (ток через них не будет определен);</w:t>
      </w:r>
    </w:p>
    <w:p w14:paraId="5B74C48F" w14:textId="77777777" w:rsidR="00074CAD" w:rsidRPr="004B2D29" w:rsidRDefault="00074CAD" w:rsidP="00074CAD">
      <w:pPr>
        <w:pStyle w:val="a"/>
        <w:numPr>
          <w:ilvl w:val="0"/>
          <w:numId w:val="19"/>
        </w:numPr>
      </w:pPr>
      <w:r w:rsidRPr="004B2D29">
        <w:t>ветви, которые нельзя описать через проводимости, либо те элементы, ток в которых необходимо определить;</w:t>
      </w:r>
    </w:p>
    <w:p w14:paraId="29A5902C" w14:textId="77777777" w:rsidR="00074CAD" w:rsidRPr="004B2D29" w:rsidRDefault="00074CAD" w:rsidP="00074CAD">
      <w:pPr>
        <w:pStyle w:val="a"/>
        <w:numPr>
          <w:ilvl w:val="0"/>
          <w:numId w:val="19"/>
        </w:numPr>
      </w:pPr>
      <w:r w:rsidRPr="004B2D29">
        <w:t>ветви независимых источников тока.</w:t>
      </w:r>
    </w:p>
    <w:p w14:paraId="4F98A2E1" w14:textId="77777777" w:rsidR="00074CAD" w:rsidRDefault="00074CAD" w:rsidP="00074CAD">
      <w:pPr>
        <w:tabs>
          <w:tab w:val="clear" w:pos="709"/>
        </w:tabs>
      </w:pPr>
      <w:r>
        <w:t xml:space="preserve">В результате решения будут найдены напряжения узлов </w:t>
      </w:r>
      <w:r>
        <w:rPr>
          <w:lang w:val="en-US"/>
        </w:rPr>
        <w:t>U</w:t>
      </w:r>
      <w:r w:rsidRPr="00D822BB">
        <w:rPr>
          <w:vertAlign w:val="subscript"/>
          <w:lang w:val="en-US"/>
        </w:rPr>
        <w:t>n</w:t>
      </w:r>
      <w:r w:rsidRPr="00D822BB">
        <w:t xml:space="preserve"> </w:t>
      </w:r>
      <w:r>
        <w:t>и токи ветвей второй группы</w:t>
      </w:r>
      <w:r w:rsidRPr="00D822BB">
        <w:t xml:space="preserve"> </w:t>
      </w:r>
      <w:r>
        <w:rPr>
          <w:lang w:val="en-US"/>
        </w:rPr>
        <w:t>I</w:t>
      </w:r>
      <w:r w:rsidRPr="00D822BB">
        <w:rPr>
          <w:vertAlign w:val="subscript"/>
        </w:rPr>
        <w:t>2</w:t>
      </w:r>
      <w:r>
        <w:t>. Напряжение ветвей можно определить позже по уравнении связи напряжений ветвей и узлов</w:t>
      </w:r>
      <w:r w:rsidRPr="00D822BB">
        <w:t xml:space="preserve"> </w:t>
      </w:r>
      <w:r>
        <w:rPr>
          <w:lang w:val="en-US"/>
        </w:rPr>
        <w:t>U</w:t>
      </w:r>
      <w:r w:rsidRPr="00D822BB">
        <w:rPr>
          <w:vertAlign w:val="subscript"/>
          <w:lang w:val="en-US"/>
        </w:rPr>
        <w:t>b</w:t>
      </w:r>
      <w:r w:rsidRPr="00D822BB">
        <w:t xml:space="preserve"> = </w:t>
      </w:r>
      <w:r>
        <w:rPr>
          <w:lang w:val="en-US"/>
        </w:rPr>
        <w:t>A</w:t>
      </w:r>
      <w:r w:rsidRPr="00D822BB">
        <w:rPr>
          <w:vertAlign w:val="superscript"/>
          <w:lang w:val="en-US"/>
        </w:rPr>
        <w:t>t</w:t>
      </w:r>
      <w:r w:rsidRPr="00D822BB">
        <w:rPr>
          <w:rFonts w:cs="Times New Roman"/>
        </w:rPr>
        <w:t>∙</w:t>
      </w:r>
      <w:r>
        <w:rPr>
          <w:lang w:val="en-US"/>
        </w:rPr>
        <w:t>U</w:t>
      </w:r>
      <w:r w:rsidRPr="00D822BB">
        <w:rPr>
          <w:vertAlign w:val="subscript"/>
          <w:lang w:val="en-US"/>
        </w:rPr>
        <w:t>n</w:t>
      </w:r>
      <w:r>
        <w:t>, а токи ветвей первой группы – на основании компонентных уравнений</w:t>
      </w:r>
      <w:r w:rsidRPr="00D822BB">
        <w:t xml:space="preserve"> </w:t>
      </w:r>
      <w:r>
        <w:rPr>
          <w:lang w:val="en-US"/>
        </w:rPr>
        <w:t>I</w:t>
      </w:r>
      <w:r w:rsidRPr="00D822BB">
        <w:rPr>
          <w:vertAlign w:val="subscript"/>
        </w:rPr>
        <w:t>1</w:t>
      </w:r>
      <w:r w:rsidRPr="00D822BB">
        <w:t xml:space="preserve"> = </w:t>
      </w:r>
      <w:r>
        <w:rPr>
          <w:lang w:val="en-US"/>
        </w:rPr>
        <w:t>Y</w:t>
      </w:r>
      <w:r w:rsidRPr="00D822BB">
        <w:rPr>
          <w:vertAlign w:val="subscript"/>
        </w:rPr>
        <w:t>1</w:t>
      </w:r>
      <w:r w:rsidRPr="00D822BB">
        <w:rPr>
          <w:rFonts w:cs="Times New Roman"/>
        </w:rPr>
        <w:t>∙</w:t>
      </w:r>
      <w:r>
        <w:rPr>
          <w:lang w:val="en-US"/>
        </w:rPr>
        <w:t>U</w:t>
      </w:r>
      <w:r w:rsidRPr="00D822BB">
        <w:rPr>
          <w:vertAlign w:val="subscript"/>
        </w:rPr>
        <w:t>1</w:t>
      </w:r>
      <w:r>
        <w:t>. При расчете во временной области начальные токи в катушках и напряжения на конденсаторах учитываются с помощью эквивалентных источников, следующих из преобразования Лапласа.</w:t>
      </w:r>
    </w:p>
    <w:p w14:paraId="2DAD62BD" w14:textId="77777777" w:rsidR="00074CAD" w:rsidRDefault="00074CAD" w:rsidP="00074CAD">
      <w:pPr>
        <w:tabs>
          <w:tab w:val="clear" w:pos="709"/>
        </w:tabs>
      </w:pPr>
      <w:r>
        <w:t>Матричная форма уравнения модифицированного метода узловых потенциалов имеет вид:</w:t>
      </w:r>
    </w:p>
    <w:p w14:paraId="6FB1ADB2" w14:textId="77777777" w:rsidR="00074CAD" w:rsidRDefault="0056228E" w:rsidP="00074CAD">
      <w:pPr>
        <w:tabs>
          <w:tab w:val="clear" w:pos="709"/>
          <w:tab w:val="left" w:pos="6237"/>
        </w:tabs>
        <w:jc w:val="right"/>
        <w:rPr>
          <w:rFonts w:eastAsiaTheme="minorEastAsia"/>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R</m:t>
                      </m:r>
                    </m:sub>
                  </m:sSub>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rPr>
                        <m:t>0</m:t>
                      </m:r>
                    </m:sub>
                  </m:sSub>
                </m:e>
              </m:mr>
              <m:mr>
                <m:e>
                  <m:r>
                    <w:rPr>
                      <w:rFonts w:ascii="Cambria Math" w:hAnsi="Cambria Math"/>
                      <w:lang w:val="en-US"/>
                    </w:rPr>
                    <m:t>I</m:t>
                  </m:r>
                </m:e>
              </m:mr>
            </m:m>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G</m:t>
                  </m:r>
                </m:e>
              </m:mr>
              <m:mr>
                <m:e>
                  <m:r>
                    <w:rPr>
                      <w:rFonts w:ascii="Cambria Math" w:hAnsi="Cambria Math"/>
                      <w:lang w:val="en-US"/>
                    </w:rPr>
                    <m:t>F</m:t>
                  </m:r>
                </m:e>
              </m:mr>
            </m:m>
          </m:e>
        </m:d>
      </m:oMath>
      <w:r w:rsidR="00074CAD" w:rsidRPr="00BD24C0">
        <w:rPr>
          <w:rFonts w:eastAsiaTheme="minorEastAsia"/>
        </w:rPr>
        <w:tab/>
      </w:r>
      <w:r w:rsidR="00074CAD">
        <w:rPr>
          <w:rFonts w:eastAsiaTheme="minorEastAsia"/>
        </w:rPr>
        <w:t>(</w:t>
      </w:r>
      <w:r w:rsidR="00074CAD" w:rsidRPr="00F140A9">
        <w:rPr>
          <w:rFonts w:eastAsiaTheme="minorEastAsia"/>
        </w:rPr>
        <w:t>2.</w:t>
      </w:r>
      <w:r w:rsidR="00074CAD">
        <w:rPr>
          <w:rFonts w:eastAsiaTheme="minorEastAsia"/>
        </w:rPr>
        <w:t>5)</w:t>
      </w:r>
    </w:p>
    <w:p w14:paraId="0E6178FB" w14:textId="77777777" w:rsidR="00074CAD" w:rsidRDefault="00074CAD" w:rsidP="00074CAD">
      <w:pPr>
        <w:tabs>
          <w:tab w:val="clear" w:pos="709"/>
          <w:tab w:val="left" w:pos="6237"/>
        </w:tabs>
        <w:rPr>
          <w:rFonts w:eastAsiaTheme="minorEastAsia"/>
        </w:rPr>
      </w:pPr>
      <w:r>
        <w:rPr>
          <w:rFonts w:eastAsiaTheme="minorEastAsia"/>
          <w:lang w:val="en-US"/>
        </w:rPr>
        <w:lastRenderedPageBreak/>
        <w:t>Y</w:t>
      </w:r>
      <w:r>
        <w:rPr>
          <w:rFonts w:eastAsiaTheme="minorEastAsia"/>
          <w:vertAlign w:val="subscript"/>
          <w:lang w:val="en-US"/>
        </w:rPr>
        <w:t>R</w:t>
      </w:r>
      <w:r>
        <w:rPr>
          <w:rFonts w:eastAsiaTheme="minorEastAsia"/>
        </w:rPr>
        <w:t xml:space="preserve"> – сокращенная подматрица узловых проводимостей, не учитывающая управляемые током элементы, </w:t>
      </w:r>
      <w:r>
        <w:rPr>
          <w:rFonts w:eastAsiaTheme="minorEastAsia"/>
          <w:lang w:val="en-US"/>
        </w:rPr>
        <w:t>G</w:t>
      </w:r>
      <w:r>
        <w:rPr>
          <w:rFonts w:eastAsiaTheme="minorEastAsia"/>
        </w:rPr>
        <w:t xml:space="preserve"> – подвектор независимых источников тока, подматрица </w:t>
      </w:r>
      <w:r>
        <w:rPr>
          <w:rFonts w:eastAsiaTheme="minorEastAsia"/>
          <w:lang w:val="en-US"/>
        </w:rPr>
        <w:t>B</w:t>
      </w:r>
      <w:r>
        <w:rPr>
          <w:rFonts w:eastAsiaTheme="minorEastAsia"/>
        </w:rPr>
        <w:t xml:space="preserve"> содержит частные производные от полученных по закону Кирхгофа для токов уравнений по дополнительным переменным. Вольтамперные связи, дифференцированные по дополнительным переменным,</w:t>
      </w:r>
      <w:r w:rsidRPr="009058C4">
        <w:rPr>
          <w:rFonts w:eastAsiaTheme="minorEastAsia"/>
        </w:rPr>
        <w:t xml:space="preserve"> </w:t>
      </w:r>
      <w:r>
        <w:rPr>
          <w:rFonts w:eastAsiaTheme="minorEastAsia"/>
        </w:rPr>
        <w:t xml:space="preserve">представлены подматрицами </w:t>
      </w:r>
      <w:r>
        <w:rPr>
          <w:rFonts w:eastAsiaTheme="minorEastAsia"/>
          <w:lang w:val="en-US"/>
        </w:rPr>
        <w:t>C</w:t>
      </w:r>
      <w:r w:rsidRPr="009058C4">
        <w:rPr>
          <w:rFonts w:eastAsiaTheme="minorEastAsia"/>
        </w:rPr>
        <w:t xml:space="preserve"> </w:t>
      </w:r>
      <w:r>
        <w:rPr>
          <w:rFonts w:eastAsiaTheme="minorEastAsia"/>
        </w:rPr>
        <w:t xml:space="preserve">и </w:t>
      </w:r>
      <w:r>
        <w:rPr>
          <w:rFonts w:eastAsiaTheme="minorEastAsia"/>
          <w:lang w:val="en-US"/>
        </w:rPr>
        <w:t>D</w:t>
      </w:r>
      <w:r>
        <w:rPr>
          <w:rFonts w:eastAsiaTheme="minorEastAsia"/>
        </w:rPr>
        <w:t xml:space="preserve">. Подвектор </w:t>
      </w:r>
      <w:r>
        <w:rPr>
          <w:rFonts w:eastAsiaTheme="minorEastAsia"/>
          <w:lang w:val="en-US"/>
        </w:rPr>
        <w:t>F</w:t>
      </w:r>
      <w:r w:rsidRPr="009058C4">
        <w:rPr>
          <w:rFonts w:eastAsiaTheme="minorEastAsia"/>
        </w:rPr>
        <w:t xml:space="preserve"> </w:t>
      </w:r>
      <w:r>
        <w:rPr>
          <w:rFonts w:eastAsiaTheme="minorEastAsia"/>
        </w:rPr>
        <w:t>содержит вклад реактивных элементов в полный вектор независимых источников тока. Реактивные элементы рассматриваются только во временной области с учетом их конечно-разностного представления.</w:t>
      </w:r>
    </w:p>
    <w:p w14:paraId="4C6AFDA4" w14:textId="77777777" w:rsidR="00074CAD" w:rsidRDefault="00074CAD" w:rsidP="00074CAD">
      <w:pPr>
        <w:tabs>
          <w:tab w:val="clear" w:pos="709"/>
          <w:tab w:val="left" w:pos="6237"/>
        </w:tabs>
      </w:pPr>
      <w:r>
        <w:t>Таким образом, модифицированная узловая система представляет</w:t>
      </w:r>
      <w:r w:rsidRPr="008B3021">
        <w:t xml:space="preserve"> </w:t>
      </w:r>
      <w:r>
        <w:t>собой обычную узловую матрицу, построенную из ветвей первой группы,</w:t>
      </w:r>
      <w:r w:rsidRPr="008B3021">
        <w:t xml:space="preserve"> </w:t>
      </w:r>
      <w:r>
        <w:t>дополненную по принципу модифицированных табличных уравнений</w:t>
      </w:r>
      <w:r w:rsidRPr="008B3021">
        <w:t xml:space="preserve"> </w:t>
      </w:r>
      <w:r>
        <w:t>уравнениями ветвей второй группы. Вектор свободных членов</w:t>
      </w:r>
      <w:r w:rsidRPr="008B3021">
        <w:t xml:space="preserve"> </w:t>
      </w:r>
      <w:r>
        <w:t>соответственно представляет собой вектор эквивалентных узловых</w:t>
      </w:r>
      <w:r w:rsidRPr="008B3021">
        <w:t xml:space="preserve"> </w:t>
      </w:r>
      <w:r>
        <w:t>источников тока, дополненный источниками напряжениями ветвей второй</w:t>
      </w:r>
      <w:r w:rsidRPr="008B3021">
        <w:t xml:space="preserve"> </w:t>
      </w:r>
      <w:r>
        <w:t>группы. Вектор неизвестных содержит узловые напряжения и токи ветвей</w:t>
      </w:r>
      <w:r w:rsidRPr="008B3021">
        <w:t xml:space="preserve"> </w:t>
      </w:r>
      <w:r>
        <w:t>второй группы.</w:t>
      </w:r>
    </w:p>
    <w:p w14:paraId="3F9148DB" w14:textId="77777777" w:rsidR="00074CAD" w:rsidRDefault="00074CAD" w:rsidP="00074CAD">
      <w:pPr>
        <w:tabs>
          <w:tab w:val="clear" w:pos="709"/>
          <w:tab w:val="left" w:pos="6237"/>
        </w:tabs>
      </w:pPr>
      <w:r>
        <w:t>Реализация модифицированного метода узловых потенциалов</w:t>
      </w:r>
      <w:r w:rsidRPr="008B3021">
        <w:t xml:space="preserve"> </w:t>
      </w:r>
      <w:r>
        <w:t>достаточно проста и состоит в анализе признака ветви и внесении</w:t>
      </w:r>
      <w:r w:rsidRPr="008B3021">
        <w:t xml:space="preserve"> </w:t>
      </w:r>
      <w:r>
        <w:t>определенных коэффициентов либо в узловую матрицу, либо в ее</w:t>
      </w:r>
      <w:r w:rsidRPr="008B3021">
        <w:t xml:space="preserve"> </w:t>
      </w:r>
      <w:r>
        <w:t>дополнение. Источники тока вносятся в первую часть вектора свободных</w:t>
      </w:r>
      <w:r w:rsidRPr="008B3021">
        <w:t xml:space="preserve"> </w:t>
      </w:r>
      <w:r>
        <w:t>членов, а источники напряжения – во вторую.</w:t>
      </w:r>
    </w:p>
    <w:p w14:paraId="43A4CFF3" w14:textId="77777777" w:rsidR="00074CAD" w:rsidRDefault="00074CAD" w:rsidP="00074CAD">
      <w:pPr>
        <w:tabs>
          <w:tab w:val="clear" w:pos="709"/>
        </w:tabs>
      </w:pPr>
      <w:r>
        <w:t xml:space="preserve">В </w:t>
      </w:r>
      <w:r>
        <w:rPr>
          <w:lang w:val="en-US"/>
        </w:rPr>
        <w:t>Microwave</w:t>
      </w:r>
      <w:r w:rsidRPr="004F15DA">
        <w:t xml:space="preserve"> </w:t>
      </w:r>
      <w:r>
        <w:rPr>
          <w:lang w:val="en-US"/>
        </w:rPr>
        <w:t>Office</w:t>
      </w:r>
      <w:r w:rsidRPr="004F15DA">
        <w:t xml:space="preserve"> </w:t>
      </w:r>
      <w:r>
        <w:t>интегрированы библиотеки</w:t>
      </w:r>
      <w:r w:rsidRPr="004F15DA">
        <w:t xml:space="preserve"> </w:t>
      </w:r>
      <w:r>
        <w:rPr>
          <w:lang w:val="en-US"/>
        </w:rPr>
        <w:t>HSPICE</w:t>
      </w:r>
      <w:r w:rsidRPr="0021094C">
        <w:t xml:space="preserve"> (</w:t>
      </w:r>
      <w:r>
        <w:rPr>
          <w:lang w:val="en-US"/>
        </w:rPr>
        <w:t>Synopsys</w:t>
      </w:r>
      <w:r w:rsidRPr="0021094C">
        <w:t>)</w:t>
      </w:r>
      <w:r>
        <w:t xml:space="preserve">, </w:t>
      </w:r>
      <w:r>
        <w:rPr>
          <w:lang w:val="en-US"/>
        </w:rPr>
        <w:t>APLAC</w:t>
      </w:r>
      <w:r w:rsidRPr="0021094C">
        <w:t xml:space="preserve"> (</w:t>
      </w:r>
      <w:r>
        <w:rPr>
          <w:lang w:val="en-US"/>
        </w:rPr>
        <w:t>NI</w:t>
      </w:r>
      <w:r w:rsidRPr="00CC3EEE">
        <w:t xml:space="preserve"> </w:t>
      </w:r>
      <w:r>
        <w:rPr>
          <w:lang w:val="en-US"/>
        </w:rPr>
        <w:t>AWR</w:t>
      </w:r>
      <w:r w:rsidRPr="0021094C">
        <w:t>)</w:t>
      </w:r>
      <w:r>
        <w:t xml:space="preserve"> и </w:t>
      </w:r>
      <w:r>
        <w:rPr>
          <w:lang w:val="en-US"/>
        </w:rPr>
        <w:t>Spectre</w:t>
      </w:r>
      <w:r w:rsidRPr="001B127B">
        <w:t xml:space="preserve"> (</w:t>
      </w:r>
      <w:r>
        <w:rPr>
          <w:lang w:val="en-US"/>
        </w:rPr>
        <w:t>Cadence</w:t>
      </w:r>
      <w:r w:rsidRPr="001B127B">
        <w:t>)</w:t>
      </w:r>
      <w:r>
        <w:t>.</w:t>
      </w:r>
      <w:r w:rsidRPr="004F15DA">
        <w:t xml:space="preserve"> </w:t>
      </w:r>
      <w:r>
        <w:t>В</w:t>
      </w:r>
      <w:r w:rsidRPr="001B127B">
        <w:t xml:space="preserve"> </w:t>
      </w:r>
      <w:r>
        <w:rPr>
          <w:lang w:val="en-US"/>
        </w:rPr>
        <w:t>Advanced</w:t>
      </w:r>
      <w:r w:rsidRPr="001B127B">
        <w:t xml:space="preserve"> </w:t>
      </w:r>
      <w:r>
        <w:rPr>
          <w:lang w:val="en-US"/>
        </w:rPr>
        <w:t>Design</w:t>
      </w:r>
      <w:r w:rsidRPr="001B127B">
        <w:t xml:space="preserve"> </w:t>
      </w:r>
      <w:r>
        <w:rPr>
          <w:lang w:val="en-US"/>
        </w:rPr>
        <w:t>System</w:t>
      </w:r>
      <w:r w:rsidRPr="001B127B">
        <w:t xml:space="preserve"> </w:t>
      </w:r>
      <w:r>
        <w:t xml:space="preserve">за линейный анализ отвечает элемент линейного моделирования – </w:t>
      </w:r>
      <w:r>
        <w:rPr>
          <w:lang w:val="en-US"/>
        </w:rPr>
        <w:t>W</w:t>
      </w:r>
      <w:r w:rsidRPr="001B127B">
        <w:t>2306</w:t>
      </w:r>
      <w:r>
        <w:rPr>
          <w:lang w:val="en-US"/>
        </w:rPr>
        <w:t>EP</w:t>
      </w:r>
      <w:r w:rsidRPr="001B127B">
        <w:t xml:space="preserve"> </w:t>
      </w:r>
      <w:r>
        <w:rPr>
          <w:lang w:val="en-US"/>
        </w:rPr>
        <w:t>Linear</w:t>
      </w:r>
      <w:r w:rsidRPr="001B127B">
        <w:t xml:space="preserve"> </w:t>
      </w:r>
      <w:r>
        <w:rPr>
          <w:lang w:val="en-US"/>
        </w:rPr>
        <w:t>Simulator</w:t>
      </w:r>
      <w:r w:rsidRPr="001B127B">
        <w:t>.</w:t>
      </w:r>
    </w:p>
    <w:p w14:paraId="08C3CEFE" w14:textId="77777777" w:rsidR="00074CAD" w:rsidRPr="006769FF" w:rsidRDefault="00074CAD" w:rsidP="00074CAD">
      <w:pPr>
        <w:tabs>
          <w:tab w:val="clear" w:pos="709"/>
        </w:tabs>
        <w:spacing w:after="160" w:line="259" w:lineRule="auto"/>
        <w:jc w:val="left"/>
        <w:rPr>
          <w:b/>
        </w:rPr>
      </w:pPr>
      <w:r w:rsidRPr="006769FF">
        <w:rPr>
          <w:b/>
        </w:rPr>
        <w:br w:type="page"/>
      </w:r>
    </w:p>
    <w:p w14:paraId="5AE8A344" w14:textId="77777777" w:rsidR="00074CAD" w:rsidRDefault="00074CAD" w:rsidP="00666C66">
      <w:pPr>
        <w:pStyle w:val="2"/>
        <w:numPr>
          <w:ilvl w:val="1"/>
          <w:numId w:val="1"/>
        </w:numPr>
      </w:pPr>
      <w:bookmarkStart w:id="31" w:name="_Toc481060980"/>
      <w:bookmarkStart w:id="32" w:name="_Toc481710697"/>
      <w:bookmarkStart w:id="33" w:name="_Toc484162371"/>
      <w:r>
        <w:lastRenderedPageBreak/>
        <w:t>Сравн</w:t>
      </w:r>
      <w:bookmarkEnd w:id="31"/>
      <w:r>
        <w:t>ение существующих библиотек</w:t>
      </w:r>
      <w:bookmarkEnd w:id="32"/>
      <w:bookmarkEnd w:id="33"/>
    </w:p>
    <w:p w14:paraId="29CC3C00" w14:textId="77777777" w:rsidR="00074CAD" w:rsidRPr="00474714" w:rsidRDefault="00074CAD" w:rsidP="00074CAD">
      <w:r>
        <w:t xml:space="preserve">В ходе исследовательской работы были рассмотрены следующие симуляторы электронных схем: </w:t>
      </w:r>
      <w:r>
        <w:rPr>
          <w:lang w:val="en-US"/>
        </w:rPr>
        <w:t>SPICE</w:t>
      </w:r>
      <w:r w:rsidRPr="00FA16F1">
        <w:t xml:space="preserve">, </w:t>
      </w:r>
      <w:r>
        <w:rPr>
          <w:lang w:val="en-US"/>
        </w:rPr>
        <w:t>SIMetrix</w:t>
      </w:r>
      <w:r w:rsidRPr="00FA16F1">
        <w:t>/</w:t>
      </w:r>
      <w:r>
        <w:rPr>
          <w:lang w:val="en-US"/>
        </w:rPr>
        <w:t>SIMPLIS</w:t>
      </w:r>
      <w:r w:rsidRPr="00FA16F1">
        <w:t xml:space="preserve">, </w:t>
      </w:r>
      <w:r>
        <w:rPr>
          <w:lang w:val="en-US"/>
        </w:rPr>
        <w:t>Ngspice</w:t>
      </w:r>
      <w:r w:rsidRPr="00FA16F1">
        <w:t xml:space="preserve">, </w:t>
      </w:r>
      <w:r>
        <w:rPr>
          <w:lang w:val="en-US"/>
        </w:rPr>
        <w:t>LTspice</w:t>
      </w:r>
      <w:r w:rsidRPr="00FA16F1">
        <w:t xml:space="preserve">, </w:t>
      </w:r>
      <w:r>
        <w:rPr>
          <w:lang w:val="en-US"/>
        </w:rPr>
        <w:t>TINA</w:t>
      </w:r>
      <w:r w:rsidRPr="00FA16F1">
        <w:t xml:space="preserve"> </w:t>
      </w:r>
      <w:r>
        <w:rPr>
          <w:lang w:val="en-US"/>
        </w:rPr>
        <w:t>TI</w:t>
      </w:r>
      <w:r>
        <w:t xml:space="preserve">, </w:t>
      </w:r>
      <w:r>
        <w:rPr>
          <w:lang w:val="en-US"/>
        </w:rPr>
        <w:t>Qucs</w:t>
      </w:r>
      <w:r w:rsidRPr="00D77711">
        <w:t xml:space="preserve">, </w:t>
      </w:r>
      <w:r>
        <w:rPr>
          <w:lang w:val="en-US"/>
        </w:rPr>
        <w:t>HSPICE</w:t>
      </w:r>
      <w:r w:rsidRPr="00FA16F1">
        <w:t xml:space="preserve">. </w:t>
      </w:r>
      <w:r>
        <w:t>Ниже приведены их описания.</w:t>
      </w:r>
    </w:p>
    <w:p w14:paraId="1B268CBE" w14:textId="77777777" w:rsidR="00074CAD" w:rsidRPr="00066A3A" w:rsidRDefault="00074CAD" w:rsidP="00074CAD">
      <w:r w:rsidRPr="00474714">
        <w:rPr>
          <w:b/>
          <w:lang w:val="en-US"/>
        </w:rPr>
        <w:t>SPICE</w:t>
      </w:r>
      <w:r w:rsidRPr="00474714">
        <w:t xml:space="preserve"> (</w:t>
      </w:r>
      <w:r w:rsidRPr="00474714">
        <w:rPr>
          <w:lang w:val="en-US"/>
        </w:rPr>
        <w:t>Simulation</w:t>
      </w:r>
      <w:r w:rsidRPr="00474714">
        <w:t xml:space="preserve"> </w:t>
      </w:r>
      <w:r w:rsidRPr="00474714">
        <w:rPr>
          <w:lang w:val="en-US"/>
        </w:rPr>
        <w:t>Program</w:t>
      </w:r>
      <w:r w:rsidRPr="00474714">
        <w:t xml:space="preserve"> </w:t>
      </w:r>
      <w:r w:rsidRPr="00474714">
        <w:rPr>
          <w:lang w:val="en-US"/>
        </w:rPr>
        <w:t>with</w:t>
      </w:r>
      <w:r w:rsidRPr="00474714">
        <w:t xml:space="preserve"> </w:t>
      </w:r>
      <w:r w:rsidRPr="00474714">
        <w:rPr>
          <w:lang w:val="en-US"/>
        </w:rPr>
        <w:t>Integrated</w:t>
      </w:r>
      <w:r w:rsidRPr="00474714">
        <w:t xml:space="preserve"> </w:t>
      </w:r>
      <w:r w:rsidRPr="00474714">
        <w:rPr>
          <w:lang w:val="en-US"/>
        </w:rPr>
        <w:t>Circuit</w:t>
      </w:r>
      <w:r w:rsidRPr="00474714">
        <w:t xml:space="preserve"> </w:t>
      </w:r>
      <w:r w:rsidRPr="00474714">
        <w:rPr>
          <w:lang w:val="en-US"/>
        </w:rPr>
        <w:t>Emphasis</w:t>
      </w:r>
      <w:r w:rsidRPr="00474714">
        <w:t xml:space="preserve">) — </w:t>
      </w:r>
      <w:r w:rsidRPr="00066A3A">
        <w:t>симулятор</w:t>
      </w:r>
      <w:r w:rsidRPr="00474714">
        <w:t xml:space="preserve"> </w:t>
      </w:r>
      <w:r w:rsidRPr="00066A3A">
        <w:t>электронных</w:t>
      </w:r>
      <w:r w:rsidRPr="00474714">
        <w:t xml:space="preserve"> </w:t>
      </w:r>
      <w:r w:rsidRPr="00066A3A">
        <w:t>схем</w:t>
      </w:r>
      <w:r w:rsidRPr="00474714">
        <w:t xml:space="preserve"> </w:t>
      </w:r>
      <w:r w:rsidRPr="00066A3A">
        <w:t>общего</w:t>
      </w:r>
      <w:r w:rsidRPr="00474714">
        <w:t xml:space="preserve"> </w:t>
      </w:r>
      <w:r w:rsidRPr="00066A3A">
        <w:t>назначения</w:t>
      </w:r>
      <w:r w:rsidRPr="00474714">
        <w:t xml:space="preserve"> </w:t>
      </w:r>
      <w:r w:rsidRPr="00066A3A">
        <w:t>с</w:t>
      </w:r>
      <w:r w:rsidRPr="00474714">
        <w:t xml:space="preserve"> </w:t>
      </w:r>
      <w:r w:rsidRPr="00066A3A">
        <w:t>открытым</w:t>
      </w:r>
      <w:r w:rsidRPr="00474714">
        <w:t xml:space="preserve"> </w:t>
      </w:r>
      <w:r w:rsidRPr="00066A3A">
        <w:t>исходным</w:t>
      </w:r>
      <w:r w:rsidRPr="00474714">
        <w:t xml:space="preserve"> </w:t>
      </w:r>
      <w:r w:rsidRPr="00066A3A">
        <w:t>кодом</w:t>
      </w:r>
      <w:r w:rsidRPr="00474714">
        <w:t xml:space="preserve">. </w:t>
      </w:r>
      <w:r w:rsidRPr="00066A3A">
        <w:t>Является мощной программой, используемой в разработке как интегральных схем, так и печатных плат для проверки целостности схемы и для анализа её поведения</w:t>
      </w:r>
      <w:r>
        <w:t xml:space="preserve"> [</w:t>
      </w:r>
      <w:r>
        <w:fldChar w:fldCharType="begin"/>
      </w:r>
      <w:r>
        <w:instrText xml:space="preserve"> REF _Ref481605950 \r \h </w:instrText>
      </w:r>
      <w:r>
        <w:fldChar w:fldCharType="separate"/>
      </w:r>
      <w:r>
        <w:t>10</w:t>
      </w:r>
      <w:r>
        <w:fldChar w:fldCharType="end"/>
      </w:r>
      <w:r w:rsidRPr="00066A3A">
        <w:t>].</w:t>
      </w:r>
    </w:p>
    <w:p w14:paraId="30F2061A" w14:textId="77777777" w:rsidR="00074CAD" w:rsidRDefault="00074CAD" w:rsidP="00074CAD">
      <w:pPr>
        <w:rPr>
          <w:lang w:val="en-US"/>
        </w:rPr>
      </w:pPr>
      <w:r w:rsidRPr="00066A3A">
        <w:t>SPICE был разработан в Electronics Research Laboratory в Калифорнийском университете в Беркли Лоуренсом Нагелем. SPICE стала индустриальным стандартом симуляции электрических схем. SPICE послужил основой для разработки множества других программ симуляции схем, как в академической, так и в промышленной среде. Первая коммерческая версия — ISPICE, (National CSS). Наиболее выдающиеся коммерческие версии SPICE: HSPICE (изначально Meta Software, ныне Synopsys) и PSPICE (ныне Cadence Design Systems). Академические версии программы: XSPICE (Georgia Tech, с поддержкой смешанных аналого-цифровых моделей) и Cider (ранее CODECS, UC Berkeley и Oregon State Univ.; с поддержкой полупроводниковых устройств). Индустрия проектирования интегральных схем достаточно рано начала пользоваться SPICE, и, до развития коммерческих реализаций, многие компании-разработчики микросхем имели собственные версии SPICE.</w:t>
      </w:r>
      <w:r>
        <w:t xml:space="preserve"> </w:t>
      </w:r>
      <w:r w:rsidRPr="00066A3A">
        <w:t>В настоящее время крупные производители микросхем развивают собственные программы симулирования на базе SPICE. Например</w:t>
      </w:r>
      <w:r w:rsidRPr="00066A3A">
        <w:rPr>
          <w:lang w:val="en-US"/>
        </w:rPr>
        <w:t xml:space="preserve">, ADICE </w:t>
      </w:r>
      <w:r w:rsidRPr="00066A3A">
        <w:t>у</w:t>
      </w:r>
      <w:r w:rsidRPr="00066A3A">
        <w:rPr>
          <w:lang w:val="en-US"/>
        </w:rPr>
        <w:t xml:space="preserve"> </w:t>
      </w:r>
      <w:r w:rsidRPr="00066A3A">
        <w:t>компании</w:t>
      </w:r>
      <w:r w:rsidRPr="00066A3A">
        <w:rPr>
          <w:lang w:val="en-US"/>
        </w:rPr>
        <w:t xml:space="preserve"> Analog Devices, LTspice </w:t>
      </w:r>
      <w:r w:rsidRPr="00066A3A">
        <w:t>у</w:t>
      </w:r>
      <w:r w:rsidRPr="00066A3A">
        <w:rPr>
          <w:lang w:val="en-US"/>
        </w:rPr>
        <w:t xml:space="preserve"> Linear Technology, Mica </w:t>
      </w:r>
      <w:r w:rsidRPr="00066A3A">
        <w:t>у</w:t>
      </w:r>
      <w:r w:rsidRPr="00066A3A">
        <w:rPr>
          <w:lang w:val="en-US"/>
        </w:rPr>
        <w:t xml:space="preserve"> Freescale Semiconductor, TISPICE </w:t>
      </w:r>
      <w:r w:rsidRPr="00066A3A">
        <w:t>у</w:t>
      </w:r>
      <w:r w:rsidRPr="00066A3A">
        <w:rPr>
          <w:lang w:val="en-US"/>
        </w:rPr>
        <w:t xml:space="preserve"> Texas Instruments.</w:t>
      </w:r>
    </w:p>
    <w:p w14:paraId="4FE0EC4F" w14:textId="77777777" w:rsidR="00074CAD" w:rsidRPr="00CE1939" w:rsidRDefault="00074CAD" w:rsidP="00074CAD">
      <w:r w:rsidRPr="00CE1939">
        <w:t>Впервые SPICE1 был представлен на конференции в 1973. Программа была написана на языке</w:t>
      </w:r>
      <w:r>
        <w:t xml:space="preserve"> </w:t>
      </w:r>
      <w:r w:rsidRPr="00CE1939">
        <w:t>FORTRAN</w:t>
      </w:r>
      <w:r>
        <w:t xml:space="preserve"> </w:t>
      </w:r>
      <w:r w:rsidRPr="00CE1939">
        <w:t>и использовала анализ цепи</w:t>
      </w:r>
      <w:r>
        <w:t xml:space="preserve"> </w:t>
      </w:r>
      <w:r w:rsidRPr="00CE1939">
        <w:t>методом узловых потенциалов</w:t>
      </w:r>
      <w:r>
        <w:t xml:space="preserve"> </w:t>
      </w:r>
      <w:r w:rsidRPr="00CE1939">
        <w:t xml:space="preserve">для построения уравнений схемы. Метод узловых потенциалов имел ограничения в работе с индуктивностями, источниками переменного напряжения и с различными вариантами управляемых генераторов тока и </w:t>
      </w:r>
      <w:r w:rsidRPr="00CE1939">
        <w:lastRenderedPageBreak/>
        <w:t>напряжения. В SPICE1 было доступно небольшое количество элементов, программа использовала</w:t>
      </w:r>
      <w:r>
        <w:t xml:space="preserve"> </w:t>
      </w:r>
      <w:r w:rsidRPr="00CE1939">
        <w:t>анализ переходных процессов</w:t>
      </w:r>
      <w:r>
        <w:t xml:space="preserve"> </w:t>
      </w:r>
      <w:r w:rsidRPr="00CE1939">
        <w:t>(transient analysis) с фиксированным шагом по времени. Популярность пришла ко второй версии программы, SPICE2, в 1975 году. Она тоже была написана на FORTRAN, но имела больше элементов, позволяла изменять шаг по времени при анализе переходных процессов, уравнения цепей формулировались при помощи модифицированного метода узловых потенциалов (modified nodal analysis), устраняя тем самым ограничения метода узловых потенциалов. Последняя версия SPICE, написанная на языке F</w:t>
      </w:r>
      <w:r>
        <w:t>ORTRAN, -</w:t>
      </w:r>
      <w:r w:rsidRPr="00CE1939">
        <w:t xml:space="preserve"> 2G</w:t>
      </w:r>
      <w:r>
        <w:t>.</w:t>
      </w:r>
      <w:r w:rsidRPr="00CE1939">
        <w:t>6 (1983 год). Следующую версию, SPICE3</w:t>
      </w:r>
      <w:r>
        <w:t xml:space="preserve"> </w:t>
      </w:r>
      <w:r w:rsidRPr="00CE1939">
        <w:t>разработал Томас Кворлс (Thomas Quarles) в 1989. Она написана на языке</w:t>
      </w:r>
      <w:r>
        <w:t xml:space="preserve"> </w:t>
      </w:r>
      <w:r w:rsidRPr="00CE1939">
        <w:t>Си, использует тот же формат данных об электрических цепях (netlist) и поддерживает визуализацию в среде</w:t>
      </w:r>
      <w:r>
        <w:t xml:space="preserve"> </w:t>
      </w:r>
      <w:r w:rsidRPr="00CE1939">
        <w:t>X Window System.</w:t>
      </w:r>
    </w:p>
    <w:p w14:paraId="02D67CE0" w14:textId="77777777" w:rsidR="00074CAD" w:rsidRPr="00066A3A" w:rsidRDefault="00074CAD" w:rsidP="00074CAD">
      <w:r w:rsidRPr="00066A3A">
        <w:t>В 2011 году появление SPICE было отнесено к IEEE Milestone, было отмечено, что SPICE и его производные стали неотъемлемой частью разработки практически любой интегральной схемы.</w:t>
      </w:r>
    </w:p>
    <w:p w14:paraId="79815F9C" w14:textId="77777777" w:rsidR="00074CAD" w:rsidRPr="00066A3A" w:rsidRDefault="00074CAD" w:rsidP="00074CAD">
      <w:r w:rsidRPr="00066A3A">
        <w:t>SPICE стал популярен, поскольку поддерживал анализ и содержал модели, необходимые для разработки интегральных схем того времени, и при этом был достаточно быстрым для практического использования. Предшественники SPICE часто имели лишь одно предназначение, например, BIAS позволял рассчитывать режимы биполярных транзисторов; SLIC производил анализ малых сигналов. SPICE комбинировал в себе несколько режимов анализа и достаточно обширную библиотеку моделей устройств.</w:t>
      </w:r>
    </w:p>
    <w:p w14:paraId="733DD364" w14:textId="77777777" w:rsidR="00074CAD" w:rsidRPr="00066A3A" w:rsidRDefault="00074CAD" w:rsidP="00074CAD">
      <w:r w:rsidRPr="00066A3A">
        <w:t>SPICE2 включает в себя:</w:t>
      </w:r>
    </w:p>
    <w:p w14:paraId="25E38D81" w14:textId="77777777" w:rsidR="00074CAD" w:rsidRPr="00066A3A" w:rsidRDefault="00074CAD" w:rsidP="00074CAD">
      <w:pPr>
        <w:tabs>
          <w:tab w:val="clear" w:pos="709"/>
          <w:tab w:val="left" w:pos="993"/>
        </w:tabs>
      </w:pPr>
      <w:r w:rsidRPr="00066A3A">
        <w:t>-</w:t>
      </w:r>
      <w:r w:rsidRPr="00066A3A">
        <w:tab/>
        <w:t>AC анализ (анализ по переменному току);</w:t>
      </w:r>
    </w:p>
    <w:p w14:paraId="25B8502D" w14:textId="77777777" w:rsidR="00074CAD" w:rsidRPr="00066A3A" w:rsidRDefault="00074CAD" w:rsidP="00074CAD">
      <w:pPr>
        <w:tabs>
          <w:tab w:val="clear" w:pos="709"/>
          <w:tab w:val="left" w:pos="993"/>
        </w:tabs>
      </w:pPr>
      <w:r w:rsidRPr="00066A3A">
        <w:t>-</w:t>
      </w:r>
      <w:r w:rsidRPr="00066A3A">
        <w:tab/>
        <w:t>DC анализ (анализ по постоянному току) для слабых сигналов;</w:t>
      </w:r>
    </w:p>
    <w:p w14:paraId="2AE89EAC" w14:textId="77777777" w:rsidR="00074CAD" w:rsidRPr="00066A3A" w:rsidRDefault="00074CAD" w:rsidP="00074CAD">
      <w:pPr>
        <w:tabs>
          <w:tab w:val="clear" w:pos="709"/>
          <w:tab w:val="left" w:pos="993"/>
        </w:tabs>
      </w:pPr>
      <w:r w:rsidRPr="00066A3A">
        <w:t>-</w:t>
      </w:r>
      <w:r w:rsidRPr="00066A3A">
        <w:tab/>
        <w:t>анализ DC transfer curve;</w:t>
      </w:r>
    </w:p>
    <w:p w14:paraId="391BFB89" w14:textId="77777777" w:rsidR="00074CAD" w:rsidRPr="00066A3A" w:rsidRDefault="00074CAD" w:rsidP="00074CAD">
      <w:pPr>
        <w:tabs>
          <w:tab w:val="clear" w:pos="709"/>
          <w:tab w:val="left" w:pos="993"/>
        </w:tabs>
      </w:pPr>
      <w:r w:rsidRPr="00066A3A">
        <w:t>-</w:t>
      </w:r>
      <w:r w:rsidRPr="00066A3A">
        <w:tab/>
        <w:t>анализ шумов;</w:t>
      </w:r>
    </w:p>
    <w:p w14:paraId="018D8274" w14:textId="77777777" w:rsidR="00074CAD" w:rsidRPr="00066A3A" w:rsidRDefault="00074CAD" w:rsidP="00074CAD">
      <w:pPr>
        <w:tabs>
          <w:tab w:val="clear" w:pos="709"/>
          <w:tab w:val="left" w:pos="993"/>
        </w:tabs>
      </w:pPr>
      <w:r w:rsidRPr="00066A3A">
        <w:t>-</w:t>
      </w:r>
      <w:r w:rsidRPr="00066A3A">
        <w:tab/>
        <w:t>анализ передаточной функции (входное и выходное усиление малых сигналов и вычисление импеданса);</w:t>
      </w:r>
    </w:p>
    <w:p w14:paraId="2CD23ACA" w14:textId="77777777" w:rsidR="00074CAD" w:rsidRDefault="00074CAD" w:rsidP="00074CAD">
      <w:pPr>
        <w:tabs>
          <w:tab w:val="clear" w:pos="709"/>
          <w:tab w:val="left" w:pos="993"/>
        </w:tabs>
      </w:pPr>
      <w:r w:rsidRPr="00066A3A">
        <w:t>-</w:t>
      </w:r>
      <w:r w:rsidRPr="00066A3A">
        <w:tab/>
        <w:t>анализ переходных процессов.</w:t>
      </w:r>
    </w:p>
    <w:p w14:paraId="18261607" w14:textId="77777777" w:rsidR="00074CAD" w:rsidRDefault="00074CAD" w:rsidP="00074CAD">
      <w:r>
        <w:lastRenderedPageBreak/>
        <w:t xml:space="preserve">Все </w:t>
      </w:r>
      <w:r>
        <w:rPr>
          <w:lang w:val="en-US"/>
        </w:rPr>
        <w:t>SPICE</w:t>
      </w:r>
      <w:r>
        <w:t xml:space="preserve"> симуляторы работают с текстовым файлом списка соединений (</w:t>
      </w:r>
      <w:r>
        <w:rPr>
          <w:lang w:val="en-US"/>
        </w:rPr>
        <w:t>netlist</w:t>
      </w:r>
      <w:r>
        <w:t xml:space="preserve">). Список соединений сдержит перечень схемных элементов, узлов, с которыми эти элементы связаны, определения моделей и различные </w:t>
      </w:r>
      <w:r>
        <w:rPr>
          <w:lang w:val="en-US"/>
        </w:rPr>
        <w:t>SPICE</w:t>
      </w:r>
      <w:r w:rsidRPr="00BF037F">
        <w:t xml:space="preserve"> </w:t>
      </w:r>
      <w:r>
        <w:t>директивы.</w:t>
      </w:r>
    </w:p>
    <w:p w14:paraId="0827C3D4" w14:textId="77777777" w:rsidR="00074CAD" w:rsidRPr="00AD6844" w:rsidRDefault="00074CAD" w:rsidP="00074CAD">
      <w:r>
        <w:t>Далее представлено о</w:t>
      </w:r>
      <w:r w:rsidRPr="00AD6844">
        <w:t>чен</w:t>
      </w:r>
      <w:r>
        <w:t>ь краткое описание SPICE языка:</w:t>
      </w:r>
    </w:p>
    <w:p w14:paraId="78905D76" w14:textId="77777777" w:rsidR="00074CAD" w:rsidRPr="00AD6844" w:rsidRDefault="00074CAD" w:rsidP="00074CAD">
      <w:r w:rsidRPr="00AD6844">
        <w:t>* КОММЕНТАРИЙ</w:t>
      </w:r>
    </w:p>
    <w:p w14:paraId="555E7E53" w14:textId="77777777" w:rsidR="00074CAD" w:rsidRPr="00AD6844" w:rsidRDefault="00074CAD" w:rsidP="00074CAD">
      <w:r w:rsidRPr="00AD6844">
        <w:t>[ТИП_ИМЯ_КОМПОНЕНТА] [УЗЕЛ</w:t>
      </w:r>
      <w:proofErr w:type="gramStart"/>
      <w:r w:rsidRPr="00AD6844">
        <w:t>1] ..</w:t>
      </w:r>
      <w:proofErr w:type="gramEnd"/>
      <w:r w:rsidRPr="00AD6844">
        <w:t xml:space="preserve"> [УЗЕЛ_N] [ПАРАМЕТР_1] ... [ПАРАМЕТР_N]</w:t>
      </w:r>
    </w:p>
    <w:p w14:paraId="25212187" w14:textId="77777777" w:rsidR="00074CAD" w:rsidRPr="00AD6844" w:rsidRDefault="00074CAD" w:rsidP="00074CAD">
      <w:proofErr w:type="gramStart"/>
      <w:r w:rsidRPr="00AD6844">
        <w:t>.END</w:t>
      </w:r>
      <w:proofErr w:type="gramEnd"/>
      <w:r w:rsidRPr="00AD6844">
        <w:tab/>
      </w:r>
      <w:r w:rsidRPr="00AD6844">
        <w:tab/>
        <w:t>ставится в конце файла</w:t>
      </w:r>
    </w:p>
    <w:p w14:paraId="030FF6B0" w14:textId="77777777" w:rsidR="00074CAD" w:rsidRPr="00AD6844" w:rsidRDefault="00074CAD" w:rsidP="00074CAD">
      <w:r w:rsidRPr="00AD6844">
        <w:t>Типы компонентов</w:t>
      </w:r>
      <w:r>
        <w:t>:</w:t>
      </w:r>
    </w:p>
    <w:p w14:paraId="16776BB9" w14:textId="77777777" w:rsidR="00074CAD" w:rsidRPr="00AD6844" w:rsidRDefault="00074CAD" w:rsidP="00074CAD">
      <w:r w:rsidRPr="00AD6844">
        <w:t>Rxx</w:t>
      </w:r>
      <w:r w:rsidRPr="00AD6844">
        <w:tab/>
        <w:t>resistor</w:t>
      </w:r>
      <w:r w:rsidRPr="00AD6844">
        <w:tab/>
      </w:r>
      <w:r w:rsidRPr="00AD6844">
        <w:tab/>
      </w:r>
      <w:r w:rsidRPr="00AD6844">
        <w:tab/>
      </w:r>
      <w:r w:rsidRPr="00AD6844">
        <w:tab/>
        <w:t>резистор</w:t>
      </w:r>
    </w:p>
    <w:p w14:paraId="7E6C4B02" w14:textId="77777777" w:rsidR="00074CAD" w:rsidRPr="00AD6844" w:rsidRDefault="00074CAD" w:rsidP="00074CAD">
      <w:r w:rsidRPr="00AD6844">
        <w:t>Lxx</w:t>
      </w:r>
      <w:r w:rsidRPr="00AD6844">
        <w:tab/>
        <w:t>inductor</w:t>
      </w:r>
      <w:r w:rsidRPr="00AD6844">
        <w:tab/>
      </w:r>
      <w:r w:rsidRPr="00AD6844">
        <w:tab/>
      </w:r>
      <w:r w:rsidRPr="00AD6844">
        <w:tab/>
      </w:r>
      <w:r w:rsidRPr="00AD6844">
        <w:tab/>
        <w:t>катушка индуктивности</w:t>
      </w:r>
    </w:p>
    <w:p w14:paraId="1B86826A" w14:textId="77777777" w:rsidR="00074CAD" w:rsidRPr="00AD6844" w:rsidRDefault="00074CAD" w:rsidP="00074CAD">
      <w:r w:rsidRPr="00AD6844">
        <w:t>Cxx</w:t>
      </w:r>
      <w:r w:rsidRPr="00AD6844">
        <w:tab/>
        <w:t>capacitor</w:t>
      </w:r>
      <w:r w:rsidRPr="00AD6844">
        <w:tab/>
      </w:r>
      <w:r w:rsidRPr="00AD6844">
        <w:tab/>
      </w:r>
      <w:r w:rsidRPr="00AD6844">
        <w:tab/>
      </w:r>
      <w:r w:rsidRPr="00AD6844">
        <w:tab/>
        <w:t>конденсатор</w:t>
      </w:r>
    </w:p>
    <w:p w14:paraId="1245EB8F" w14:textId="77777777" w:rsidR="00074CAD" w:rsidRPr="00E0705F" w:rsidRDefault="00074CAD" w:rsidP="00074CAD">
      <w:r w:rsidRPr="00AD6844">
        <w:rPr>
          <w:lang w:val="en-US"/>
        </w:rPr>
        <w:t>Vxx</w:t>
      </w:r>
      <w:r w:rsidRPr="00E0705F">
        <w:tab/>
      </w:r>
      <w:r w:rsidRPr="00AD6844">
        <w:rPr>
          <w:lang w:val="en-US"/>
        </w:rPr>
        <w:t>voltage</w:t>
      </w:r>
      <w:r w:rsidRPr="00E0705F">
        <w:t xml:space="preserve"> </w:t>
      </w:r>
      <w:r w:rsidRPr="00AD6844">
        <w:rPr>
          <w:lang w:val="en-US"/>
        </w:rPr>
        <w:t>source</w:t>
      </w:r>
      <w:r w:rsidRPr="00E0705F">
        <w:tab/>
      </w:r>
      <w:r w:rsidRPr="00E0705F">
        <w:tab/>
      </w:r>
      <w:r w:rsidRPr="00E0705F">
        <w:tab/>
      </w:r>
      <w:r w:rsidRPr="00AD6844">
        <w:t>источник</w:t>
      </w:r>
      <w:r w:rsidRPr="00E0705F">
        <w:t xml:space="preserve"> </w:t>
      </w:r>
      <w:r w:rsidRPr="00AD6844">
        <w:t>напряжения</w:t>
      </w:r>
    </w:p>
    <w:p w14:paraId="1F6A98A1" w14:textId="77777777" w:rsidR="00074CAD" w:rsidRPr="00AD6844" w:rsidRDefault="00074CAD" w:rsidP="00074CAD">
      <w:pPr>
        <w:rPr>
          <w:lang w:val="en-US"/>
        </w:rPr>
      </w:pPr>
      <w:r>
        <w:rPr>
          <w:lang w:val="en-US"/>
        </w:rPr>
        <w:t>Ixx</w:t>
      </w:r>
      <w:r>
        <w:rPr>
          <w:lang w:val="en-US"/>
        </w:rPr>
        <w:tab/>
        <w:t>current source</w:t>
      </w:r>
      <w:r>
        <w:rPr>
          <w:lang w:val="en-US"/>
        </w:rPr>
        <w:tab/>
      </w:r>
      <w:r>
        <w:rPr>
          <w:lang w:val="en-US"/>
        </w:rPr>
        <w:tab/>
      </w:r>
      <w:r>
        <w:rPr>
          <w:lang w:val="en-US"/>
        </w:rPr>
        <w:tab/>
      </w:r>
      <w:r w:rsidRPr="00AD6844">
        <w:t>источник</w:t>
      </w:r>
      <w:r w:rsidRPr="00AD6844">
        <w:rPr>
          <w:lang w:val="en-US"/>
        </w:rPr>
        <w:t xml:space="preserve"> </w:t>
      </w:r>
      <w:r w:rsidRPr="00AD6844">
        <w:t>тока</w:t>
      </w:r>
    </w:p>
    <w:p w14:paraId="576E1D7F" w14:textId="77777777" w:rsidR="00074CAD" w:rsidRPr="00AD6844" w:rsidRDefault="00074CAD" w:rsidP="00074CAD">
      <w:pPr>
        <w:rPr>
          <w:lang w:val="en-US"/>
        </w:rPr>
      </w:pPr>
      <w:r w:rsidRPr="00AD6844">
        <w:rPr>
          <w:lang w:val="en-US"/>
        </w:rPr>
        <w:t>Exx</w:t>
      </w:r>
      <w:r w:rsidRPr="00AD6844">
        <w:rPr>
          <w:lang w:val="en-US"/>
        </w:rPr>
        <w:tab/>
        <w:t>voltage controlled voltage source</w:t>
      </w:r>
    </w:p>
    <w:p w14:paraId="366E7624" w14:textId="77777777" w:rsidR="00074CAD" w:rsidRPr="00AD6844" w:rsidRDefault="00074CAD" w:rsidP="00074CAD">
      <w:pPr>
        <w:rPr>
          <w:lang w:val="en-US"/>
        </w:rPr>
      </w:pPr>
      <w:r w:rsidRPr="00AD6844">
        <w:rPr>
          <w:lang w:val="en-US"/>
        </w:rPr>
        <w:t>Hxx</w:t>
      </w:r>
      <w:r w:rsidRPr="00AD6844">
        <w:rPr>
          <w:lang w:val="en-US"/>
        </w:rPr>
        <w:tab/>
        <w:t>current controlled voltage source</w:t>
      </w:r>
    </w:p>
    <w:p w14:paraId="46B71739" w14:textId="77777777" w:rsidR="00074CAD" w:rsidRPr="00AD6844" w:rsidRDefault="00074CAD" w:rsidP="00074CAD">
      <w:pPr>
        <w:rPr>
          <w:lang w:val="en-US"/>
        </w:rPr>
      </w:pPr>
      <w:r w:rsidRPr="00AD6844">
        <w:rPr>
          <w:lang w:val="en-US"/>
        </w:rPr>
        <w:t>Fxx</w:t>
      </w:r>
      <w:r w:rsidRPr="00AD6844">
        <w:rPr>
          <w:lang w:val="en-US"/>
        </w:rPr>
        <w:tab/>
        <w:t>current controlled current source</w:t>
      </w:r>
    </w:p>
    <w:p w14:paraId="7902BEDE" w14:textId="77777777" w:rsidR="00074CAD" w:rsidRPr="00AD6844" w:rsidRDefault="00074CAD" w:rsidP="00074CAD">
      <w:pPr>
        <w:rPr>
          <w:lang w:val="en-US"/>
        </w:rPr>
      </w:pPr>
      <w:r w:rsidRPr="00AD6844">
        <w:rPr>
          <w:lang w:val="en-US"/>
        </w:rPr>
        <w:t>Gxx</w:t>
      </w:r>
      <w:r w:rsidRPr="00AD6844">
        <w:rPr>
          <w:lang w:val="en-US"/>
        </w:rPr>
        <w:tab/>
        <w:t>voltage controlled current source</w:t>
      </w:r>
    </w:p>
    <w:p w14:paraId="796150B1" w14:textId="77777777" w:rsidR="00074CAD" w:rsidRPr="00AD6844" w:rsidRDefault="00074CAD" w:rsidP="00074CAD">
      <w:pPr>
        <w:rPr>
          <w:lang w:val="en-US"/>
        </w:rPr>
      </w:pPr>
      <w:r w:rsidRPr="00AD6844">
        <w:rPr>
          <w:lang w:val="en-US"/>
        </w:rPr>
        <w:t>Dxx</w:t>
      </w:r>
      <w:r w:rsidRPr="00AD6844">
        <w:rPr>
          <w:lang w:val="en-US"/>
        </w:rPr>
        <w:tab/>
        <w:t>diode</w:t>
      </w:r>
      <w:r w:rsidRPr="00AD6844">
        <w:rPr>
          <w:lang w:val="en-US"/>
        </w:rPr>
        <w:tab/>
      </w:r>
      <w:r w:rsidRPr="00AD6844">
        <w:rPr>
          <w:lang w:val="en-US"/>
        </w:rPr>
        <w:tab/>
      </w:r>
      <w:r w:rsidRPr="00AD6844">
        <w:rPr>
          <w:lang w:val="en-US"/>
        </w:rPr>
        <w:tab/>
      </w:r>
      <w:r w:rsidRPr="00AD6844">
        <w:rPr>
          <w:lang w:val="en-US"/>
        </w:rPr>
        <w:tab/>
      </w:r>
      <w:r w:rsidRPr="00AD6844">
        <w:rPr>
          <w:lang w:val="en-US"/>
        </w:rPr>
        <w:tab/>
      </w:r>
      <w:r w:rsidRPr="00AD6844">
        <w:t>диод</w:t>
      </w:r>
    </w:p>
    <w:p w14:paraId="256194DB" w14:textId="77777777" w:rsidR="00074CAD" w:rsidRPr="00AD6844" w:rsidRDefault="00074CAD" w:rsidP="00074CAD">
      <w:pPr>
        <w:rPr>
          <w:lang w:val="en-US"/>
        </w:rPr>
      </w:pPr>
      <w:r>
        <w:rPr>
          <w:lang w:val="en-US"/>
        </w:rPr>
        <w:t>Jxx</w:t>
      </w:r>
      <w:r>
        <w:rPr>
          <w:lang w:val="en-US"/>
        </w:rPr>
        <w:tab/>
        <w:t>junction FET</w:t>
      </w:r>
      <w:r>
        <w:rPr>
          <w:lang w:val="en-US"/>
        </w:rPr>
        <w:tab/>
      </w:r>
      <w:r>
        <w:rPr>
          <w:lang w:val="en-US"/>
        </w:rPr>
        <w:tab/>
      </w:r>
      <w:r>
        <w:rPr>
          <w:lang w:val="en-US"/>
        </w:rPr>
        <w:tab/>
      </w:r>
      <w:r w:rsidRPr="00AD6844">
        <w:rPr>
          <w:lang w:val="en-US"/>
        </w:rPr>
        <w:t xml:space="preserve">JFET </w:t>
      </w:r>
      <w:r w:rsidRPr="00AD6844">
        <w:t>транзистор</w:t>
      </w:r>
    </w:p>
    <w:p w14:paraId="2B986775" w14:textId="77777777" w:rsidR="00074CAD" w:rsidRPr="00AD6844" w:rsidRDefault="00074CAD" w:rsidP="00074CAD">
      <w:pPr>
        <w:rPr>
          <w:lang w:val="en-US"/>
        </w:rPr>
      </w:pPr>
      <w:r w:rsidRPr="00AD6844">
        <w:rPr>
          <w:lang w:val="en-US"/>
        </w:rPr>
        <w:t>Mxx</w:t>
      </w:r>
      <w:r w:rsidRPr="00AD6844">
        <w:rPr>
          <w:lang w:val="en-US"/>
        </w:rPr>
        <w:tab/>
        <w:t>MOSFET</w:t>
      </w:r>
      <w:r w:rsidRPr="00AD6844">
        <w:rPr>
          <w:lang w:val="en-US"/>
        </w:rPr>
        <w:tab/>
      </w:r>
      <w:r w:rsidRPr="00AD6844">
        <w:rPr>
          <w:lang w:val="en-US"/>
        </w:rPr>
        <w:tab/>
      </w:r>
      <w:r w:rsidRPr="00AD6844">
        <w:rPr>
          <w:lang w:val="en-US"/>
        </w:rPr>
        <w:tab/>
      </w:r>
      <w:r w:rsidRPr="00AD6844">
        <w:rPr>
          <w:lang w:val="en-US"/>
        </w:rPr>
        <w:tab/>
      </w:r>
      <w:r w:rsidRPr="00AD6844">
        <w:t>МОС</w:t>
      </w:r>
      <w:r w:rsidRPr="00AD6844">
        <w:rPr>
          <w:lang w:val="en-US"/>
        </w:rPr>
        <w:t xml:space="preserve"> </w:t>
      </w:r>
      <w:r w:rsidRPr="00AD6844">
        <w:t>транзистор</w:t>
      </w:r>
    </w:p>
    <w:p w14:paraId="10C5BB70" w14:textId="77777777" w:rsidR="00074CAD" w:rsidRPr="00E0705F" w:rsidRDefault="00074CAD" w:rsidP="00074CAD">
      <w:r w:rsidRPr="00AD6844">
        <w:rPr>
          <w:lang w:val="en-US"/>
        </w:rPr>
        <w:t>Bxx</w:t>
      </w:r>
      <w:r w:rsidRPr="00E0705F">
        <w:tab/>
      </w:r>
      <w:r w:rsidRPr="00AD6844">
        <w:rPr>
          <w:lang w:val="en-US"/>
        </w:rPr>
        <w:t>GaAsFET</w:t>
      </w:r>
      <w:r w:rsidRPr="00E0705F">
        <w:tab/>
      </w:r>
      <w:r w:rsidRPr="00E0705F">
        <w:tab/>
      </w:r>
      <w:r w:rsidRPr="00E0705F">
        <w:tab/>
      </w:r>
      <w:r w:rsidRPr="00E0705F">
        <w:tab/>
      </w:r>
      <w:r w:rsidRPr="00AD6844">
        <w:t>транзистор</w:t>
      </w:r>
      <w:r w:rsidRPr="00E0705F">
        <w:t xml:space="preserve"> </w:t>
      </w:r>
      <w:r w:rsidRPr="00AD6844">
        <w:t>на</w:t>
      </w:r>
      <w:r w:rsidRPr="00E0705F">
        <w:t xml:space="preserve"> </w:t>
      </w:r>
      <w:r w:rsidRPr="00AD6844">
        <w:t>арсениде</w:t>
      </w:r>
      <w:r w:rsidRPr="00E0705F">
        <w:t xml:space="preserve"> </w:t>
      </w:r>
      <w:r w:rsidRPr="00AD6844">
        <w:t>галлия</w:t>
      </w:r>
      <w:r w:rsidRPr="00E0705F">
        <w:t xml:space="preserve"> </w:t>
      </w:r>
      <w:r w:rsidRPr="00AD6844">
        <w:rPr>
          <w:lang w:val="en-US"/>
        </w:rPr>
        <w:t>GaAs</w:t>
      </w:r>
    </w:p>
    <w:p w14:paraId="0CB4798E" w14:textId="77777777" w:rsidR="00074CAD" w:rsidRDefault="00074CAD" w:rsidP="00074CAD">
      <w:r w:rsidRPr="00AD6844">
        <w:t>Qxx</w:t>
      </w:r>
      <w:r w:rsidRPr="00AD6844">
        <w:tab/>
        <w:t>BJT</w:t>
      </w:r>
      <w:r w:rsidRPr="00AD6844">
        <w:tab/>
      </w:r>
      <w:r w:rsidRPr="00AD6844">
        <w:tab/>
      </w:r>
      <w:r w:rsidRPr="00AD6844">
        <w:tab/>
      </w:r>
      <w:r w:rsidRPr="00AD6844">
        <w:tab/>
      </w:r>
      <w:r w:rsidRPr="00AD6844">
        <w:tab/>
        <w:t>биполярный транзистор</w:t>
      </w:r>
    </w:p>
    <w:p w14:paraId="02A7E31A" w14:textId="77777777" w:rsidR="00074CAD" w:rsidRPr="00573242" w:rsidRDefault="00074CAD" w:rsidP="00074CAD">
      <w:pPr>
        <w:rPr>
          <w:b/>
        </w:rPr>
      </w:pPr>
      <w:r w:rsidRPr="00573242">
        <w:rPr>
          <w:b/>
        </w:rPr>
        <w:t>SIMetrix/SIMPLIS</w:t>
      </w:r>
      <w:r>
        <w:rPr>
          <w:b/>
        </w:rPr>
        <w:t xml:space="preserve"> – </w:t>
      </w:r>
      <w:r w:rsidRPr="00573242">
        <w:t>уникальный</w:t>
      </w:r>
      <w:r w:rsidRPr="00066A3A">
        <w:t xml:space="preserve"> симулятор, созданный для высокоскоростного анализа линейных и смешанных цепей</w:t>
      </w:r>
      <w:r>
        <w:t xml:space="preserve"> [</w:t>
      </w:r>
      <w:r>
        <w:fldChar w:fldCharType="begin"/>
      </w:r>
      <w:r>
        <w:instrText xml:space="preserve"> REF _Ref481605962 \r \h </w:instrText>
      </w:r>
      <w:r>
        <w:fldChar w:fldCharType="separate"/>
      </w:r>
      <w:r>
        <w:t>11</w:t>
      </w:r>
      <w:r>
        <w:fldChar w:fldCharType="end"/>
      </w:r>
      <w:r w:rsidRPr="00066A3A">
        <w:t>].</w:t>
      </w:r>
    </w:p>
    <w:p w14:paraId="7DC01DDB" w14:textId="77777777" w:rsidR="00074CAD" w:rsidRPr="00066A3A" w:rsidRDefault="00074CAD" w:rsidP="00074CAD">
      <w:r w:rsidRPr="00066A3A">
        <w:t>Приложение SIMPLIS (аббревиатура от «SIMulation for Piecewise LInear System») было создано с целью быстрого моделирования источников питания и импульсных стабилизаторов, а также исследования ключевых схем преобразователей напряжения</w:t>
      </w:r>
      <w:r>
        <w:t>. Оно</w:t>
      </w:r>
      <w:r w:rsidRPr="00066A3A">
        <w:t xml:space="preserve"> также</w:t>
      </w:r>
      <w:r>
        <w:t>,</w:t>
      </w:r>
      <w:r w:rsidRPr="00066A3A">
        <w:t xml:space="preserve"> как и программа SPICE, </w:t>
      </w:r>
      <w:r w:rsidRPr="00066A3A">
        <w:lastRenderedPageBreak/>
        <w:t>функционирует на уровне компонентов радиосхемы, однако анализы переходных процессов выполняет в 10-50 раз быстрее. Подобной скорости моделирования модуль SIMPLIS достигает благодаря применению кусочно-линейной аппроксимации взамен решения систем нелинейных уравнений, используемых в программе SPICE. Приложение выполняет следующие виды анализов: переходных процессов, ФЧХ/АЧХ с замкнутой петлей авторегулирования и в рабочей точке. Последний анализ представляет собой ускоренный расчет установившегося режима работы импульсного блока питания при постоянных нагрузке и питании. Для особо сложных в плане симуляции случаев предусмотрен еще один режим анализа – Multi-Tone AC, являющийся подобием двухчастотного метода определения интермодуляционных искажений. Кроме того</w:t>
      </w:r>
      <w:r>
        <w:t>,</w:t>
      </w:r>
      <w:r w:rsidRPr="00066A3A">
        <w:t xml:space="preserve"> в программе имеется функция автоматического преобразования SPICE-моделей в модели формата SIMPLIS.</w:t>
      </w:r>
    </w:p>
    <w:p w14:paraId="4E464A5A" w14:textId="77777777" w:rsidR="00074CAD" w:rsidRPr="00066A3A" w:rsidRDefault="00074CAD" w:rsidP="00074CAD">
      <w:r w:rsidRPr="00066A3A">
        <w:t>Вторая программа SIMetrix является полноценным симулятором аналогово-цифровых схем. В ее основе лежат два распространенных продукта – XSPICE и SPIСE. Приложение имеет схемный редактор, симулятор и графический постпроцессор. В качестве основного метода итерации применяется решение Ньютона-Рэфсона, обеспечивающего быстроту расчетов режимов переходных процессов и по постоянному току. Для особо «каверзных» схем имеется алгоритм псевдопереходного анализа с изоляцией/фиксацией не вычисляемых узловых потенциалов и адаптируемым шагом итерации. Программа SIMetrix выполняет поддержку моделей элементов спецификации MOS9, BSIM3/4, Mextram, VBIC и совместима с файлами HSPICE. Кроме того</w:t>
      </w:r>
      <w:r>
        <w:t>,</w:t>
      </w:r>
      <w:r w:rsidRPr="00066A3A">
        <w:t xml:space="preserve"> приложение имеет пробник Бодэ и калькулятор КПД, а также поддерживает создание произвольного логического блока, имитирующего работу цифрового устройства.</w:t>
      </w:r>
    </w:p>
    <w:p w14:paraId="799F4FE9" w14:textId="77777777" w:rsidR="00074CAD" w:rsidRDefault="00074CAD" w:rsidP="00074CAD">
      <w:r w:rsidRPr="00066A3A">
        <w:t>Программы, входящие в данный комплект, были разработаны благодаря усилиям двух компаний-партнеров – SIMetrix Technologies (Великобритания, графство Беркшир, город Тэтчем) и SIMPLIS Technologies (США, штат Орегон, город Портленд).</w:t>
      </w:r>
    </w:p>
    <w:p w14:paraId="6FC98917" w14:textId="77777777" w:rsidR="00074CAD" w:rsidRDefault="00074CAD" w:rsidP="00074CAD">
      <w:r>
        <w:rPr>
          <w:b/>
          <w:bCs/>
        </w:rPr>
        <w:lastRenderedPageBreak/>
        <w:t>N</w:t>
      </w:r>
      <w:r w:rsidRPr="000377D5">
        <w:rPr>
          <w:b/>
          <w:bCs/>
        </w:rPr>
        <w:t>gspice</w:t>
      </w:r>
      <w:r>
        <w:t xml:space="preserve"> – симулятор электронных схем общего назначения с открытым исходным кодом, обеспечивающий моделирование в режиме смешанных сигналов и на смешанном уровне [</w:t>
      </w:r>
      <w:r>
        <w:fldChar w:fldCharType="begin"/>
      </w:r>
      <w:r>
        <w:instrText xml:space="preserve"> REF _Ref481605971 \r \h </w:instrText>
      </w:r>
      <w:r>
        <w:fldChar w:fldCharType="separate"/>
      </w:r>
      <w:r>
        <w:t>12</w:t>
      </w:r>
      <w:r>
        <w:fldChar w:fldCharType="end"/>
      </w:r>
      <w:r w:rsidRPr="00406DA1">
        <w:t>]</w:t>
      </w:r>
      <w:r>
        <w:t xml:space="preserve">. Является расширением </w:t>
      </w:r>
      <w:r w:rsidRPr="00BB448D">
        <w:t>Spice3f5</w:t>
      </w:r>
      <w:r>
        <w:t>, включившим в себя код проекта Cider, обеспечивающий моделирование на смешанном уровне, и проекта XSPICE, обеспечивающий моделирование смешанных сигналов. Является мощной программой, используемой в разработке как интегральных схем, так и печатных плат для проверки целостности схемы и для анализа её поведения.</w:t>
      </w:r>
    </w:p>
    <w:p w14:paraId="219D237B" w14:textId="77777777" w:rsidR="00074CAD" w:rsidRPr="00406DA1" w:rsidRDefault="00074CAD" w:rsidP="00074CAD">
      <w:r w:rsidRPr="00474714">
        <w:rPr>
          <w:b/>
        </w:rPr>
        <w:t>LTspice</w:t>
      </w:r>
      <w:r w:rsidRPr="00406DA1">
        <w:t xml:space="preserve"> (он же SwitcherCAD) представляет собой универсальную среду для проектирования и создания электрических схем с интегрированным симулятором смешанного моделирования [</w:t>
      </w:r>
      <w:r>
        <w:fldChar w:fldCharType="begin"/>
      </w:r>
      <w:r>
        <w:instrText xml:space="preserve"> REF _Ref481605962 \r \h </w:instrText>
      </w:r>
      <w:r>
        <w:fldChar w:fldCharType="separate"/>
      </w:r>
      <w:r>
        <w:t>11</w:t>
      </w:r>
      <w:r>
        <w:fldChar w:fldCharType="end"/>
      </w:r>
      <w:r w:rsidRPr="00406DA1">
        <w:t>]. Программа позволяет быстро менять компоненты и параметры электронных схем, испытывать работоспособность новых вариантов, находить оптимальные решения. Возможна загрузка списка соединений, сгенерированного другими инструментами для рисования схем или созданного вручную. От аналогичных программ (Microcap, OrCAD) рассматриваемое ПО отличается малым объемом необходимого дискового пространства и более высокой скоростью моделирования процессов.</w:t>
      </w:r>
    </w:p>
    <w:p w14:paraId="2466DD5B" w14:textId="77777777" w:rsidR="00074CAD" w:rsidRPr="00406DA1" w:rsidRDefault="00074CAD" w:rsidP="00074CAD">
      <w:pPr>
        <w:rPr>
          <w:lang w:eastAsia="ru-RU"/>
        </w:rPr>
      </w:pPr>
      <w:r w:rsidRPr="00406DA1">
        <w:t>LTspice содержит полную библиотеку компонентов компании Linear Technology Corporation (пассивные элементы и интегральные схемы, включая редкие модели импульсных контроллеров и регуляторов). Поскольку программа использует стандартные SPICE-модели электронных деталей, к имеющейся базе можно добавлять библиотеки сторонних производителей, а также создавать свои собственные модели.</w:t>
      </w:r>
    </w:p>
    <w:p w14:paraId="1946C454" w14:textId="77777777" w:rsidR="00074CAD" w:rsidRPr="0058456C" w:rsidRDefault="00074CAD" w:rsidP="00074CAD">
      <w:r>
        <w:rPr>
          <w:b/>
        </w:rPr>
        <w:t>TINA-</w:t>
      </w:r>
      <w:r w:rsidRPr="0058456C">
        <w:rPr>
          <w:b/>
        </w:rPr>
        <w:t>TI</w:t>
      </w:r>
      <w:r w:rsidRPr="0058456C">
        <w:t xml:space="preserve"> представляет собой обычный SPICE-симулятор с простым, интуитивно понятным графическим интерфейсом, позволяющим освои</w:t>
      </w:r>
      <w:r>
        <w:t>ть программу в кратчайшие сроки</w:t>
      </w:r>
      <w:r w:rsidRPr="00406DA1">
        <w:t xml:space="preserve"> [</w:t>
      </w:r>
      <w:r>
        <w:fldChar w:fldCharType="begin"/>
      </w:r>
      <w:r>
        <w:instrText xml:space="preserve"> REF _Ref481605962 \r \h </w:instrText>
      </w:r>
      <w:r>
        <w:fldChar w:fldCharType="separate"/>
      </w:r>
      <w:r>
        <w:t>11</w:t>
      </w:r>
      <w:r>
        <w:fldChar w:fldCharType="end"/>
      </w:r>
      <w:r w:rsidRPr="00406DA1">
        <w:t>]</w:t>
      </w:r>
      <w:r>
        <w:t>.</w:t>
      </w:r>
      <w:r w:rsidRPr="0058456C">
        <w:t xml:space="preserve"> Все компоненты, представленные в TINA-TI, распределены по шести группам: основные пассивные радиодетали, ключи, полупроводники, измерительные приборы, макромодели сложных устройств и </w:t>
      </w:r>
      <w:r w:rsidRPr="0058456C">
        <w:lastRenderedPageBreak/>
        <w:t>источники. Также данная программа включает в себя несколько десятков разнообразных примеров.</w:t>
      </w:r>
    </w:p>
    <w:p w14:paraId="4AE67CF1" w14:textId="77777777" w:rsidR="00074CAD" w:rsidRPr="00D77711" w:rsidRDefault="00074CAD" w:rsidP="00074CAD">
      <w:r w:rsidRPr="0058456C">
        <w:t>TINA-TI предоставляет широкие возможности по рисованию и редактированию электронных схем. Имеются следующие виды анализов: по постоянному и переменному току (сюда входит: вычисление узловых напряжений, создание таблицы результатов, построение переходных характеристик и температурный анализ), переходных процессов, шумов, преобразование Фурье и некоторые другие. В зависимости от вида выполняемого анализа программа генерирует результаты в виде графиков или таблиц</w:t>
      </w:r>
      <w:r>
        <w:t xml:space="preserve">. </w:t>
      </w:r>
      <w:r w:rsidRPr="0058456C">
        <w:t>В программе TINA-TI также доступны возможности тестирования и измерения сигналов. Для этого существуют следующие виртуальные приборы: осциллограф, анализатор сигналов, цифровой тестер (с измерителем частоты), генератор функций и записывающее устройство. Виртуальные приборы программного комплекса максимально приближены по использованию к реальным устройствам. «Подключить» их можно к любой точке рассматриваемой схемы. Вся информация, снятая виртуальными приборами, может с</w:t>
      </w:r>
      <w:r>
        <w:t>охраняться в памяти компьютера.</w:t>
      </w:r>
      <w:r w:rsidRPr="00F61EF9">
        <w:t xml:space="preserve"> </w:t>
      </w:r>
    </w:p>
    <w:p w14:paraId="07540CC2" w14:textId="77777777" w:rsidR="00074CAD" w:rsidRDefault="00074CAD" w:rsidP="00074CAD">
      <w:r w:rsidRPr="001B127B">
        <w:rPr>
          <w:b/>
          <w:lang w:val="en-US"/>
        </w:rPr>
        <w:t>Qucs</w:t>
      </w:r>
      <w:r w:rsidRPr="00E0705F">
        <w:t xml:space="preserve"> </w:t>
      </w:r>
      <w:r>
        <w:t xml:space="preserve">– </w:t>
      </w:r>
      <w:r w:rsidRPr="00E0705F">
        <w:t>свободная программа</w:t>
      </w:r>
      <w:r w:rsidRPr="0070171E">
        <w:t>, предназначенная для моделирования электронных цепей. Распространяется по лицензии</w:t>
      </w:r>
      <w:r>
        <w:t xml:space="preserve"> </w:t>
      </w:r>
      <w:r w:rsidRPr="00E0705F">
        <w:t>GPL</w:t>
      </w:r>
      <w:r w:rsidRPr="0070171E">
        <w:t>. Позволяет моделировать электронную аппаратуру в режиме малого и большого сигнала, а также шумовые характеристики. Пользовательский интерфейс — графический. Цифровая аппаратура моделируется с использованием</w:t>
      </w:r>
      <w:r>
        <w:t xml:space="preserve"> </w:t>
      </w:r>
      <w:r w:rsidRPr="00E0705F">
        <w:t>VHDL</w:t>
      </w:r>
      <w:r>
        <w:t xml:space="preserve"> </w:t>
      </w:r>
      <w:r w:rsidRPr="0070171E">
        <w:t>и/или</w:t>
      </w:r>
      <w:r>
        <w:t xml:space="preserve"> </w:t>
      </w:r>
      <w:r w:rsidRPr="00E0705F">
        <w:t>Verilog</w:t>
      </w:r>
      <w:r>
        <w:t xml:space="preserve"> </w:t>
      </w:r>
      <w:r w:rsidRPr="00AF5DD3">
        <w:t>[</w:t>
      </w:r>
      <w:r>
        <w:rPr>
          <w:lang w:val="en-US"/>
        </w:rPr>
        <w:fldChar w:fldCharType="begin"/>
      </w:r>
      <w:r w:rsidRPr="00AF5DD3">
        <w:instrText xml:space="preserve"> </w:instrText>
      </w:r>
      <w:r>
        <w:rPr>
          <w:lang w:val="en-US"/>
        </w:rPr>
        <w:instrText>REF</w:instrText>
      </w:r>
      <w:r w:rsidRPr="00AF5DD3">
        <w:instrText xml:space="preserve"> _</w:instrText>
      </w:r>
      <w:r>
        <w:rPr>
          <w:lang w:val="en-US"/>
        </w:rPr>
        <w:instrText>Ref</w:instrText>
      </w:r>
      <w:r w:rsidRPr="00AF5DD3">
        <w:instrText>481681077 \</w:instrText>
      </w:r>
      <w:r>
        <w:rPr>
          <w:lang w:val="en-US"/>
        </w:rPr>
        <w:instrText>r</w:instrText>
      </w:r>
      <w:r w:rsidRPr="00AF5DD3">
        <w:instrText xml:space="preserve"> \</w:instrText>
      </w:r>
      <w:r>
        <w:rPr>
          <w:lang w:val="en-US"/>
        </w:rPr>
        <w:instrText>h</w:instrText>
      </w:r>
      <w:r w:rsidRPr="00AF5DD3">
        <w:instrText xml:space="preserve"> </w:instrText>
      </w:r>
      <w:r>
        <w:rPr>
          <w:lang w:val="en-US"/>
        </w:rPr>
      </w:r>
      <w:r>
        <w:rPr>
          <w:lang w:val="en-US"/>
        </w:rPr>
        <w:fldChar w:fldCharType="separate"/>
      </w:r>
      <w:r w:rsidRPr="00231F5C">
        <w:t>13</w:t>
      </w:r>
      <w:r>
        <w:rPr>
          <w:lang w:val="en-US"/>
        </w:rPr>
        <w:fldChar w:fldCharType="end"/>
      </w:r>
      <w:r w:rsidRPr="00AF5DD3">
        <w:t>]</w:t>
      </w:r>
      <w:r w:rsidRPr="0070171E">
        <w:t>.</w:t>
      </w:r>
      <w:r>
        <w:t xml:space="preserve"> </w:t>
      </w:r>
    </w:p>
    <w:p w14:paraId="3E7A34D6" w14:textId="77777777" w:rsidR="00074CAD" w:rsidRDefault="00074CAD" w:rsidP="00074CAD">
      <w:r w:rsidRPr="00E73562">
        <w:t>Отличительной особенность данного симулятора является расширенные функции для моделирования схем СВЧ-устройств: моделирование S-параметров, специальные модели СВЧ-компонентов и постпроцессор с расширенными функциями анализа комплексных со</w:t>
      </w:r>
      <w:r>
        <w:t>противлений в частотной области.</w:t>
      </w:r>
      <w:r w:rsidRPr="00E73562">
        <w:t xml:space="preserve"> По возможностям анализа СВЧ-устройств Qucs приближается к таким проеприетарным аналогам как AWR MicrowaveOffice. Но симулятор Qucsator несовместим со SPICE и поддерживает SPICE только через слой совместимости, что значительно осложняет использование существующих библиотек моделей </w:t>
      </w:r>
      <w:r w:rsidRPr="00E73562">
        <w:lastRenderedPageBreak/>
        <w:t xml:space="preserve">электронных компонентов. Несмотря на отличные характеристики движка Qucsator для моделирования СВЧ-схем в частотной, во временной области имеются многочисленные </w:t>
      </w:r>
      <w:r>
        <w:t>ошибки</w:t>
      </w:r>
      <w:r w:rsidRPr="00E73562">
        <w:t>.</w:t>
      </w:r>
    </w:p>
    <w:p w14:paraId="7149BEB8" w14:textId="77777777" w:rsidR="00074CAD" w:rsidRDefault="00074CAD" w:rsidP="00074CAD">
      <w:r w:rsidRPr="001B127B">
        <w:rPr>
          <w:b/>
        </w:rPr>
        <w:t>HSPICE</w:t>
      </w:r>
      <w:r>
        <w:t xml:space="preserve"> – </w:t>
      </w:r>
      <w:r w:rsidRPr="006769FF">
        <w:t>система</w:t>
      </w:r>
      <w:r>
        <w:t xml:space="preserve"> </w:t>
      </w:r>
      <w:r w:rsidRPr="006769FF">
        <w:t>моделирования,</w:t>
      </w:r>
      <w:r>
        <w:t xml:space="preserve"> </w:t>
      </w:r>
      <w:r w:rsidRPr="006769FF">
        <w:t>а</w:t>
      </w:r>
      <w:r>
        <w:t xml:space="preserve"> </w:t>
      </w:r>
      <w:r w:rsidRPr="006769FF">
        <w:t>также</w:t>
      </w:r>
      <w:r>
        <w:t xml:space="preserve"> </w:t>
      </w:r>
      <w:r w:rsidRPr="006769FF">
        <w:t>сами</w:t>
      </w:r>
      <w:r>
        <w:t xml:space="preserve"> </w:t>
      </w:r>
      <w:r w:rsidRPr="006769FF">
        <w:t>модели,</w:t>
      </w:r>
      <w:r>
        <w:t xml:space="preserve"> </w:t>
      </w:r>
      <w:r w:rsidRPr="006769FF">
        <w:t>основанные</w:t>
      </w:r>
      <w:r>
        <w:t xml:space="preserve"> </w:t>
      </w:r>
      <w:r w:rsidRPr="006769FF">
        <w:t>на</w:t>
      </w:r>
      <w:r>
        <w:t xml:space="preserve"> </w:t>
      </w:r>
      <w:r w:rsidRPr="006769FF">
        <w:t>SPICE</w:t>
      </w:r>
      <w:r>
        <w:t xml:space="preserve"> </w:t>
      </w:r>
      <w:r w:rsidRPr="0048544C">
        <w:t>[</w:t>
      </w:r>
      <w:r>
        <w:fldChar w:fldCharType="begin"/>
      </w:r>
      <w:r>
        <w:instrText xml:space="preserve"> REF _Ref481681328 \r \h </w:instrText>
      </w:r>
      <w:r>
        <w:fldChar w:fldCharType="separate"/>
      </w:r>
      <w:r>
        <w:t>14</w:t>
      </w:r>
      <w:r>
        <w:fldChar w:fldCharType="end"/>
      </w:r>
      <w:r w:rsidRPr="0048544C">
        <w:t>]</w:t>
      </w:r>
      <w:r w:rsidRPr="006769FF">
        <w:t>.</w:t>
      </w:r>
      <w:r>
        <w:t xml:space="preserve"> </w:t>
      </w:r>
      <w:r w:rsidRPr="006769FF">
        <w:t>Изначально</w:t>
      </w:r>
      <w:r>
        <w:t xml:space="preserve"> </w:t>
      </w:r>
      <w:r w:rsidRPr="006769FF">
        <w:t>был</w:t>
      </w:r>
      <w:r>
        <w:t xml:space="preserve"> </w:t>
      </w:r>
      <w:r w:rsidRPr="006769FF">
        <w:t>создан</w:t>
      </w:r>
      <w:r>
        <w:t xml:space="preserve"> </w:t>
      </w:r>
      <w:r w:rsidRPr="006769FF">
        <w:t>Ashawna Hailey, позднее был куплен фирмой Synopsys. В настоящее время HSPICE является стандартом де-факто ("золотой" стандарт индустрии) для</w:t>
      </w:r>
      <w:r>
        <w:t xml:space="preserve"> </w:t>
      </w:r>
      <w:r w:rsidRPr="006769FF">
        <w:t>производителей микросхем,</w:t>
      </w:r>
      <w:r>
        <w:t xml:space="preserve"> </w:t>
      </w:r>
      <w:r w:rsidRPr="006769FF">
        <w:t>т.к.</w:t>
      </w:r>
      <w:r>
        <w:t xml:space="preserve"> </w:t>
      </w:r>
      <w:r w:rsidRPr="006769FF">
        <w:t>обеспечивает</w:t>
      </w:r>
      <w:r>
        <w:t xml:space="preserve"> </w:t>
      </w:r>
      <w:r w:rsidRPr="006769FF">
        <w:t>максимально</w:t>
      </w:r>
      <w:r>
        <w:t xml:space="preserve"> </w:t>
      </w:r>
      <w:r w:rsidRPr="006769FF">
        <w:t>правдоподобное</w:t>
      </w:r>
      <w:r>
        <w:t xml:space="preserve"> </w:t>
      </w:r>
      <w:r w:rsidRPr="006769FF">
        <w:t>моделирование</w:t>
      </w:r>
      <w:r>
        <w:t xml:space="preserve"> </w:t>
      </w:r>
      <w:r w:rsidRPr="006769FF">
        <w:t>узлов</w:t>
      </w:r>
      <w:r>
        <w:t xml:space="preserve"> </w:t>
      </w:r>
      <w:r w:rsidRPr="006769FF">
        <w:t>на</w:t>
      </w:r>
      <w:r>
        <w:t xml:space="preserve"> </w:t>
      </w:r>
      <w:r w:rsidRPr="006769FF">
        <w:t>транзисторном</w:t>
      </w:r>
      <w:r>
        <w:t xml:space="preserve"> </w:t>
      </w:r>
      <w:r w:rsidRPr="006769FF">
        <w:t>уровне.</w:t>
      </w:r>
      <w:r>
        <w:t xml:space="preserve"> </w:t>
      </w:r>
      <w:r w:rsidRPr="006769FF">
        <w:t>В</w:t>
      </w:r>
      <w:r>
        <w:t xml:space="preserve"> </w:t>
      </w:r>
      <w:r w:rsidRPr="006769FF">
        <w:t>настоящее</w:t>
      </w:r>
      <w:r>
        <w:t xml:space="preserve"> </w:t>
      </w:r>
      <w:r w:rsidRPr="006769FF">
        <w:t>время</w:t>
      </w:r>
      <w:r>
        <w:t xml:space="preserve"> </w:t>
      </w:r>
      <w:r w:rsidRPr="006769FF">
        <w:t>пакет</w:t>
      </w:r>
      <w:r>
        <w:t xml:space="preserve"> </w:t>
      </w:r>
      <w:r w:rsidRPr="006769FF">
        <w:t>сильно</w:t>
      </w:r>
      <w:r>
        <w:t xml:space="preserve"> </w:t>
      </w:r>
      <w:r w:rsidRPr="006769FF">
        <w:t>расширен</w:t>
      </w:r>
      <w:r>
        <w:t xml:space="preserve"> </w:t>
      </w:r>
      <w:r w:rsidRPr="006769FF">
        <w:t>за</w:t>
      </w:r>
      <w:r>
        <w:t xml:space="preserve"> </w:t>
      </w:r>
      <w:r w:rsidRPr="006769FF">
        <w:t>счет</w:t>
      </w:r>
      <w:r>
        <w:t xml:space="preserve"> </w:t>
      </w:r>
      <w:r w:rsidRPr="006769FF">
        <w:t>внедрения</w:t>
      </w:r>
      <w:r>
        <w:t xml:space="preserve"> </w:t>
      </w:r>
      <w:r w:rsidRPr="006769FF">
        <w:t>возможностей</w:t>
      </w:r>
      <w:r>
        <w:t xml:space="preserve"> </w:t>
      </w:r>
      <w:r w:rsidRPr="006769FF">
        <w:t>анализа</w:t>
      </w:r>
      <w:r>
        <w:t xml:space="preserve"> </w:t>
      </w:r>
      <w:r w:rsidRPr="006769FF">
        <w:t>в</w:t>
      </w:r>
      <w:r>
        <w:t xml:space="preserve"> </w:t>
      </w:r>
      <w:r w:rsidRPr="006769FF">
        <w:t>частотной</w:t>
      </w:r>
      <w:r>
        <w:t xml:space="preserve"> </w:t>
      </w:r>
      <w:r w:rsidRPr="006769FF">
        <w:t>области,</w:t>
      </w:r>
      <w:r>
        <w:t xml:space="preserve"> </w:t>
      </w:r>
      <w:r w:rsidRPr="006769FF">
        <w:t>анализа</w:t>
      </w:r>
      <w:r>
        <w:t xml:space="preserve"> </w:t>
      </w:r>
      <w:r w:rsidRPr="006769FF">
        <w:t>кабелей</w:t>
      </w:r>
      <w:r>
        <w:t xml:space="preserve"> </w:t>
      </w:r>
      <w:r w:rsidRPr="006769FF">
        <w:t>и</w:t>
      </w:r>
      <w:r>
        <w:t xml:space="preserve"> </w:t>
      </w:r>
      <w:r w:rsidRPr="006769FF">
        <w:t>полосковых</w:t>
      </w:r>
      <w:r>
        <w:t xml:space="preserve"> </w:t>
      </w:r>
      <w:r w:rsidRPr="006769FF">
        <w:t>линий</w:t>
      </w:r>
      <w:r>
        <w:t xml:space="preserve">, </w:t>
      </w:r>
      <w:r w:rsidRPr="006769FF">
        <w:t>а</w:t>
      </w:r>
      <w:r>
        <w:t xml:space="preserve"> </w:t>
      </w:r>
      <w:r w:rsidRPr="006769FF">
        <w:t>также</w:t>
      </w:r>
      <w:r>
        <w:t xml:space="preserve"> </w:t>
      </w:r>
      <w:r w:rsidRPr="006769FF">
        <w:t>возможности</w:t>
      </w:r>
      <w:r>
        <w:t xml:space="preserve"> </w:t>
      </w:r>
      <w:r w:rsidRPr="006769FF">
        <w:t>импорта результата</w:t>
      </w:r>
      <w:r>
        <w:t xml:space="preserve"> </w:t>
      </w:r>
      <w:r w:rsidRPr="006769FF">
        <w:t>моделирования</w:t>
      </w:r>
      <w:r>
        <w:t xml:space="preserve"> </w:t>
      </w:r>
      <w:r w:rsidRPr="006769FF">
        <w:t>в</w:t>
      </w:r>
      <w:r>
        <w:t xml:space="preserve"> </w:t>
      </w:r>
      <w:r w:rsidRPr="006769FF">
        <w:t>других САПР</w:t>
      </w:r>
      <w:r>
        <w:t xml:space="preserve"> </w:t>
      </w:r>
      <w:r w:rsidRPr="006769FF">
        <w:t>(например,</w:t>
      </w:r>
      <w:r>
        <w:t xml:space="preserve"> </w:t>
      </w:r>
      <w:r w:rsidRPr="006769FF">
        <w:t>импорт</w:t>
      </w:r>
      <w:r>
        <w:t xml:space="preserve"> </w:t>
      </w:r>
      <w:r w:rsidRPr="006769FF">
        <w:t>S-параметров,</w:t>
      </w:r>
      <w:r>
        <w:t xml:space="preserve"> </w:t>
      </w:r>
      <w:r w:rsidRPr="006769FF">
        <w:t>с</w:t>
      </w:r>
      <w:r>
        <w:t xml:space="preserve"> </w:t>
      </w:r>
      <w:r w:rsidRPr="006769FF">
        <w:t>последующим</w:t>
      </w:r>
      <w:r>
        <w:t xml:space="preserve"> </w:t>
      </w:r>
      <w:r w:rsidRPr="006769FF">
        <w:t>обратным</w:t>
      </w:r>
      <w:r>
        <w:t xml:space="preserve"> </w:t>
      </w:r>
      <w:r w:rsidRPr="006769FF">
        <w:t>преобразованием</w:t>
      </w:r>
      <w:r>
        <w:t xml:space="preserve"> </w:t>
      </w:r>
      <w:r w:rsidRPr="006769FF">
        <w:t>Фурье).</w:t>
      </w:r>
      <w:r>
        <w:t xml:space="preserve"> </w:t>
      </w:r>
      <w:r w:rsidRPr="006769FF">
        <w:t>Стоит отметить,</w:t>
      </w:r>
      <w:r>
        <w:t xml:space="preserve"> </w:t>
      </w:r>
      <w:r w:rsidRPr="006769FF">
        <w:t>что</w:t>
      </w:r>
      <w:r>
        <w:t xml:space="preserve"> </w:t>
      </w:r>
      <w:r w:rsidRPr="006769FF">
        <w:t>эти</w:t>
      </w:r>
      <w:r>
        <w:t xml:space="preserve"> </w:t>
      </w:r>
      <w:r w:rsidRPr="006769FF">
        <w:t>возможности</w:t>
      </w:r>
      <w:r>
        <w:t xml:space="preserve"> </w:t>
      </w:r>
      <w:r w:rsidRPr="006769FF">
        <w:t>уже</w:t>
      </w:r>
      <w:r>
        <w:t xml:space="preserve"> </w:t>
      </w:r>
      <w:r w:rsidRPr="006769FF">
        <w:t>не</w:t>
      </w:r>
      <w:r>
        <w:t xml:space="preserve"> </w:t>
      </w:r>
      <w:r w:rsidRPr="006769FF">
        <w:t>могут</w:t>
      </w:r>
      <w:r>
        <w:t xml:space="preserve"> </w:t>
      </w:r>
      <w:r w:rsidRPr="006769FF">
        <w:t>обеспечить</w:t>
      </w:r>
      <w:r>
        <w:t xml:space="preserve"> </w:t>
      </w:r>
      <w:r w:rsidRPr="006769FF">
        <w:t>точности,</w:t>
      </w:r>
      <w:r>
        <w:t xml:space="preserve"> </w:t>
      </w:r>
      <w:r w:rsidRPr="006769FF">
        <w:t>которую</w:t>
      </w:r>
      <w:r>
        <w:t xml:space="preserve"> </w:t>
      </w:r>
      <w:r w:rsidRPr="006769FF">
        <w:t>дают</w:t>
      </w:r>
      <w:r>
        <w:t xml:space="preserve"> </w:t>
      </w:r>
      <w:r w:rsidRPr="006769FF">
        <w:t>специализированные</w:t>
      </w:r>
      <w:r>
        <w:t xml:space="preserve"> </w:t>
      </w:r>
      <w:r w:rsidRPr="006769FF">
        <w:t>САПР</w:t>
      </w:r>
      <w:r>
        <w:t xml:space="preserve"> </w:t>
      </w:r>
      <w:r w:rsidRPr="006769FF">
        <w:t>(например</w:t>
      </w:r>
      <w:r>
        <w:t xml:space="preserve">, </w:t>
      </w:r>
      <w:r w:rsidRPr="006769FF">
        <w:t>HFSS</w:t>
      </w:r>
      <w:r>
        <w:t xml:space="preserve"> </w:t>
      </w:r>
      <w:r w:rsidRPr="006769FF">
        <w:t>(AnSys),</w:t>
      </w:r>
      <w:r>
        <w:t xml:space="preserve"> </w:t>
      </w:r>
      <w:r w:rsidRPr="006769FF">
        <w:t>или</w:t>
      </w:r>
      <w:r>
        <w:t xml:space="preserve"> </w:t>
      </w:r>
      <w:r w:rsidRPr="006769FF">
        <w:t>ADS (Agilent</w:t>
      </w:r>
      <w:r>
        <w:t xml:space="preserve"> </w:t>
      </w:r>
      <w:r w:rsidRPr="006769FF">
        <w:t>Techologies)</w:t>
      </w:r>
      <w:r>
        <w:t xml:space="preserve"> </w:t>
      </w:r>
      <w:r w:rsidRPr="006769FF">
        <w:t>для</w:t>
      </w:r>
      <w:r>
        <w:t xml:space="preserve"> </w:t>
      </w:r>
      <w:r w:rsidRPr="006769FF">
        <w:t>анализа</w:t>
      </w:r>
      <w:r>
        <w:t xml:space="preserve"> </w:t>
      </w:r>
      <w:r w:rsidRPr="006769FF">
        <w:t>кабелей,</w:t>
      </w:r>
      <w:r>
        <w:t xml:space="preserve"> </w:t>
      </w:r>
      <w:r w:rsidRPr="006769FF">
        <w:t>или</w:t>
      </w:r>
      <w:r>
        <w:t xml:space="preserve"> </w:t>
      </w:r>
      <w:r w:rsidRPr="006769FF">
        <w:t>печатных</w:t>
      </w:r>
      <w:r>
        <w:t xml:space="preserve"> </w:t>
      </w:r>
      <w:r w:rsidRPr="006769FF">
        <w:t>проводников),</w:t>
      </w:r>
      <w:r>
        <w:t xml:space="preserve"> </w:t>
      </w:r>
      <w:r w:rsidRPr="006769FF">
        <w:t>но позволяют</w:t>
      </w:r>
      <w:r>
        <w:t xml:space="preserve"> </w:t>
      </w:r>
      <w:r w:rsidRPr="006769FF">
        <w:t>качественно</w:t>
      </w:r>
      <w:r>
        <w:t xml:space="preserve"> </w:t>
      </w:r>
      <w:r w:rsidRPr="006769FF">
        <w:t>оценить</w:t>
      </w:r>
      <w:r>
        <w:t xml:space="preserve"> </w:t>
      </w:r>
      <w:r w:rsidRPr="006769FF">
        <w:t>работу</w:t>
      </w:r>
      <w:r>
        <w:t xml:space="preserve"> </w:t>
      </w:r>
      <w:r w:rsidRPr="006769FF">
        <w:t>системы.</w:t>
      </w:r>
    </w:p>
    <w:p w14:paraId="352695E6" w14:textId="77777777" w:rsidR="00074CAD" w:rsidRDefault="00074CAD" w:rsidP="00074CAD">
      <w:pPr>
        <w:tabs>
          <w:tab w:val="clear" w:pos="709"/>
        </w:tabs>
        <w:spacing w:after="160" w:line="259" w:lineRule="auto"/>
        <w:ind w:firstLine="0"/>
        <w:jc w:val="left"/>
      </w:pPr>
      <w:r>
        <w:br w:type="page"/>
      </w:r>
    </w:p>
    <w:p w14:paraId="2451788A" w14:textId="77777777" w:rsidR="00074CAD" w:rsidRDefault="00074CAD" w:rsidP="00074CAD">
      <w:r>
        <w:lastRenderedPageBreak/>
        <w:t>В таблице 2.1 представлено сравнение существующих библиотек для анализа принципиальных схем СВЧ диапазона.</w:t>
      </w:r>
    </w:p>
    <w:p w14:paraId="648A13C2" w14:textId="77777777" w:rsidR="00074CAD" w:rsidRDefault="00074CAD" w:rsidP="0056228E">
      <w:pPr>
        <w:pStyle w:val="a5"/>
      </w:pPr>
      <w:r>
        <w:t xml:space="preserve">Таблица </w:t>
      </w:r>
      <w:r w:rsidR="0056228E">
        <w:fldChar w:fldCharType="begin"/>
      </w:r>
      <w:r w:rsidR="0056228E">
        <w:instrText xml:space="preserve"> STYLEREF 1 \s </w:instrText>
      </w:r>
      <w:r w:rsidR="0056228E">
        <w:fldChar w:fldCharType="separate"/>
      </w:r>
      <w:r>
        <w:rPr>
          <w:noProof/>
        </w:rPr>
        <w:t>2</w:t>
      </w:r>
      <w:r w:rsidR="0056228E">
        <w:rPr>
          <w:noProof/>
        </w:rPr>
        <w:fldChar w:fldCharType="end"/>
      </w:r>
      <w:r>
        <w:t>.</w:t>
      </w:r>
      <w:r w:rsidR="0056228E">
        <w:fldChar w:fldCharType="begin"/>
      </w:r>
      <w:r w:rsidR="0056228E">
        <w:instrText xml:space="preserve"> SEQ Таблица \* ARABIC \s 1 </w:instrText>
      </w:r>
      <w:r w:rsidR="0056228E">
        <w:fldChar w:fldCharType="separate"/>
      </w:r>
      <w:r>
        <w:rPr>
          <w:noProof/>
        </w:rPr>
        <w:t>1</w:t>
      </w:r>
      <w:r w:rsidR="0056228E">
        <w:rPr>
          <w:noProof/>
        </w:rPr>
        <w:fldChar w:fldCharType="end"/>
      </w:r>
      <w:r>
        <w:t xml:space="preserve"> – Сравнительная таблица</w:t>
      </w:r>
    </w:p>
    <w:tbl>
      <w:tblPr>
        <w:tblStyle w:val="af0"/>
        <w:tblW w:w="5000" w:type="pct"/>
        <w:tblLook w:val="04A0" w:firstRow="1" w:lastRow="0" w:firstColumn="1" w:lastColumn="0" w:noHBand="0" w:noVBand="1"/>
      </w:tblPr>
      <w:tblGrid>
        <w:gridCol w:w="2455"/>
        <w:gridCol w:w="2049"/>
        <w:gridCol w:w="5124"/>
      </w:tblGrid>
      <w:tr w:rsidR="00074CAD" w:rsidRPr="00C02C16" w14:paraId="632C76D6" w14:textId="77777777" w:rsidTr="0056228E">
        <w:trPr>
          <w:cantSplit/>
          <w:trHeight w:val="483"/>
        </w:trPr>
        <w:tc>
          <w:tcPr>
            <w:tcW w:w="1275" w:type="pct"/>
            <w:vAlign w:val="center"/>
          </w:tcPr>
          <w:p w14:paraId="2024DA36" w14:textId="77777777" w:rsidR="00074CAD" w:rsidRPr="00C02C16" w:rsidRDefault="00074CAD" w:rsidP="00666C66">
            <w:pPr>
              <w:pStyle w:val="a5"/>
            </w:pPr>
            <w:r w:rsidRPr="00C02C16">
              <w:t>Библиотека</w:t>
            </w:r>
          </w:p>
        </w:tc>
        <w:tc>
          <w:tcPr>
            <w:tcW w:w="1064" w:type="pct"/>
            <w:vAlign w:val="center"/>
          </w:tcPr>
          <w:p w14:paraId="40D41033" w14:textId="77777777" w:rsidR="00074CAD" w:rsidRPr="00C02C16" w:rsidRDefault="00074CAD" w:rsidP="00666C66">
            <w:pPr>
              <w:pStyle w:val="a5"/>
            </w:pPr>
            <w:r w:rsidRPr="00C02C16">
              <w:t>Лицензия</w:t>
            </w:r>
          </w:p>
        </w:tc>
        <w:tc>
          <w:tcPr>
            <w:tcW w:w="2662" w:type="pct"/>
            <w:vAlign w:val="center"/>
          </w:tcPr>
          <w:p w14:paraId="227E526A" w14:textId="77777777" w:rsidR="00074CAD" w:rsidRPr="00C02C16" w:rsidRDefault="00074CAD" w:rsidP="00666C66">
            <w:pPr>
              <w:pStyle w:val="a5"/>
            </w:pPr>
            <w:r>
              <w:t>Анализ</w:t>
            </w:r>
          </w:p>
        </w:tc>
      </w:tr>
      <w:tr w:rsidR="00074CAD" w:rsidRPr="00474714" w14:paraId="754DA6F9" w14:textId="77777777" w:rsidTr="0056228E">
        <w:trPr>
          <w:cantSplit/>
          <w:trHeight w:val="483"/>
        </w:trPr>
        <w:tc>
          <w:tcPr>
            <w:tcW w:w="1275" w:type="pct"/>
            <w:vAlign w:val="center"/>
          </w:tcPr>
          <w:p w14:paraId="3BD7D0C6" w14:textId="77777777" w:rsidR="00074CAD" w:rsidRPr="00C02C16" w:rsidRDefault="00074CAD" w:rsidP="00666C66">
            <w:pPr>
              <w:pStyle w:val="a5"/>
            </w:pPr>
            <w:r w:rsidRPr="00C02C16">
              <w:t>SPICE</w:t>
            </w:r>
          </w:p>
        </w:tc>
        <w:tc>
          <w:tcPr>
            <w:tcW w:w="1064" w:type="pct"/>
            <w:vAlign w:val="center"/>
          </w:tcPr>
          <w:p w14:paraId="61711E62" w14:textId="77777777" w:rsidR="00074CAD" w:rsidRPr="00C02C16" w:rsidRDefault="00074CAD" w:rsidP="00666C66">
            <w:pPr>
              <w:pStyle w:val="a5"/>
            </w:pPr>
            <w:r w:rsidRPr="00C02C16">
              <w:t>BSD</w:t>
            </w:r>
          </w:p>
        </w:tc>
        <w:tc>
          <w:tcPr>
            <w:tcW w:w="2662" w:type="pct"/>
            <w:vAlign w:val="center"/>
          </w:tcPr>
          <w:p w14:paraId="4BA7895E" w14:textId="77777777" w:rsidR="00074CAD" w:rsidRPr="004876FA" w:rsidRDefault="00074CAD" w:rsidP="00666C66">
            <w:pPr>
              <w:pStyle w:val="a5"/>
            </w:pPr>
            <w:r>
              <w:t>По переменному току, по постоянному току, передаточной функции</w:t>
            </w:r>
            <w:r w:rsidRPr="00474714">
              <w:t xml:space="preserve">, </w:t>
            </w:r>
            <w:r>
              <w:t>шумов</w:t>
            </w:r>
            <w:r w:rsidRPr="00474714">
              <w:t>,</w:t>
            </w:r>
            <w:r>
              <w:t xml:space="preserve"> переходных процессов</w:t>
            </w:r>
          </w:p>
        </w:tc>
      </w:tr>
      <w:tr w:rsidR="00074CAD" w:rsidRPr="009B566B" w14:paraId="157FF424" w14:textId="77777777" w:rsidTr="0056228E">
        <w:trPr>
          <w:cantSplit/>
          <w:trHeight w:val="483"/>
        </w:trPr>
        <w:tc>
          <w:tcPr>
            <w:tcW w:w="1275" w:type="pct"/>
            <w:vAlign w:val="center"/>
          </w:tcPr>
          <w:p w14:paraId="3F0B97C4" w14:textId="77777777" w:rsidR="00074CAD" w:rsidRPr="00C02C16" w:rsidRDefault="00074CAD" w:rsidP="00666C66">
            <w:pPr>
              <w:pStyle w:val="a5"/>
            </w:pPr>
            <w:r w:rsidRPr="00C02C16">
              <w:t>SIMetrix/</w:t>
            </w:r>
            <w:r>
              <w:t xml:space="preserve"> </w:t>
            </w:r>
            <w:r w:rsidRPr="00C02C16">
              <w:t>SIMPLIS</w:t>
            </w:r>
          </w:p>
        </w:tc>
        <w:tc>
          <w:tcPr>
            <w:tcW w:w="1064" w:type="pct"/>
            <w:vAlign w:val="center"/>
          </w:tcPr>
          <w:p w14:paraId="3ACA170A" w14:textId="77777777" w:rsidR="00074CAD" w:rsidRPr="00DC3F35" w:rsidRDefault="00074CAD" w:rsidP="00666C66">
            <w:pPr>
              <w:pStyle w:val="a5"/>
            </w:pPr>
            <w:r>
              <w:t>платная</w:t>
            </w:r>
          </w:p>
        </w:tc>
        <w:tc>
          <w:tcPr>
            <w:tcW w:w="2662" w:type="pct"/>
            <w:vAlign w:val="center"/>
          </w:tcPr>
          <w:p w14:paraId="75E2B67E" w14:textId="77777777" w:rsidR="00074CAD" w:rsidRPr="009B566B" w:rsidRDefault="00074CAD" w:rsidP="00666C66">
            <w:pPr>
              <w:pStyle w:val="a5"/>
            </w:pPr>
            <w:r>
              <w:t>Переходного</w:t>
            </w:r>
            <w:r w:rsidRPr="009B566B">
              <w:t xml:space="preserve"> </w:t>
            </w:r>
            <w:r>
              <w:t>процесса</w:t>
            </w:r>
            <w:r w:rsidRPr="009B566B">
              <w:t xml:space="preserve">, </w:t>
            </w:r>
            <w:r>
              <w:t>периодический анализ рабочих точек</w:t>
            </w:r>
            <w:r w:rsidRPr="009B566B">
              <w:t xml:space="preserve">, </w:t>
            </w:r>
            <w:r>
              <w:t>по переменному току</w:t>
            </w:r>
          </w:p>
        </w:tc>
      </w:tr>
      <w:tr w:rsidR="00074CAD" w:rsidRPr="009B566B" w14:paraId="061943B4" w14:textId="77777777" w:rsidTr="0056228E">
        <w:trPr>
          <w:cantSplit/>
          <w:trHeight w:val="483"/>
        </w:trPr>
        <w:tc>
          <w:tcPr>
            <w:tcW w:w="1275" w:type="pct"/>
            <w:vAlign w:val="center"/>
          </w:tcPr>
          <w:p w14:paraId="68C5C000" w14:textId="77777777" w:rsidR="00074CAD" w:rsidRPr="00C02C16" w:rsidRDefault="00074CAD" w:rsidP="00666C66">
            <w:pPr>
              <w:pStyle w:val="a5"/>
            </w:pPr>
            <w:r w:rsidRPr="00C02C16">
              <w:t>Ngspice</w:t>
            </w:r>
          </w:p>
        </w:tc>
        <w:tc>
          <w:tcPr>
            <w:tcW w:w="1064" w:type="pct"/>
            <w:vAlign w:val="center"/>
          </w:tcPr>
          <w:p w14:paraId="05639F50" w14:textId="77777777" w:rsidR="00074CAD" w:rsidRPr="00DC3F35" w:rsidRDefault="00074CAD" w:rsidP="00666C66">
            <w:pPr>
              <w:pStyle w:val="a5"/>
              <w:rPr>
                <w:lang w:val="en-US"/>
              </w:rPr>
            </w:pPr>
            <w:r w:rsidRPr="00C02C16">
              <w:t>BSD</w:t>
            </w:r>
          </w:p>
        </w:tc>
        <w:tc>
          <w:tcPr>
            <w:tcW w:w="2662" w:type="pct"/>
            <w:vAlign w:val="center"/>
          </w:tcPr>
          <w:p w14:paraId="59E37556" w14:textId="77777777" w:rsidR="00074CAD" w:rsidRPr="009B566B" w:rsidRDefault="00074CAD" w:rsidP="00666C66">
            <w:pPr>
              <w:pStyle w:val="a5"/>
            </w:pPr>
            <w:r>
              <w:t>Нелинейный по постоянному току</w:t>
            </w:r>
            <w:r w:rsidRPr="009B566B">
              <w:t xml:space="preserve">, </w:t>
            </w:r>
            <w:r>
              <w:t>нелинейный переходных процессов</w:t>
            </w:r>
            <w:r w:rsidRPr="009B566B">
              <w:t xml:space="preserve">, </w:t>
            </w:r>
            <w:r>
              <w:t>линейный по переменному току</w:t>
            </w:r>
          </w:p>
        </w:tc>
      </w:tr>
      <w:tr w:rsidR="00074CAD" w:rsidRPr="009B566B" w14:paraId="79298984" w14:textId="77777777" w:rsidTr="0056228E">
        <w:trPr>
          <w:cantSplit/>
          <w:trHeight w:val="483"/>
        </w:trPr>
        <w:tc>
          <w:tcPr>
            <w:tcW w:w="1275" w:type="pct"/>
            <w:vAlign w:val="center"/>
          </w:tcPr>
          <w:p w14:paraId="1247139B" w14:textId="77777777" w:rsidR="00074CAD" w:rsidRPr="00C02C16" w:rsidRDefault="00074CAD" w:rsidP="00666C66">
            <w:pPr>
              <w:pStyle w:val="a5"/>
            </w:pPr>
            <w:r w:rsidRPr="00C02C16">
              <w:t>LTSpice</w:t>
            </w:r>
          </w:p>
        </w:tc>
        <w:tc>
          <w:tcPr>
            <w:tcW w:w="1064" w:type="pct"/>
            <w:vAlign w:val="center"/>
          </w:tcPr>
          <w:p w14:paraId="4BC7D229" w14:textId="77777777" w:rsidR="00074CAD" w:rsidRPr="00C02C16" w:rsidRDefault="00074CAD" w:rsidP="00666C66">
            <w:pPr>
              <w:pStyle w:val="a5"/>
            </w:pPr>
            <w:r>
              <w:rPr>
                <w:lang w:val="en-US"/>
              </w:rPr>
              <w:t>freeware</w:t>
            </w:r>
          </w:p>
        </w:tc>
        <w:tc>
          <w:tcPr>
            <w:tcW w:w="2662" w:type="pct"/>
            <w:vAlign w:val="center"/>
          </w:tcPr>
          <w:p w14:paraId="4BD65938" w14:textId="77777777" w:rsidR="00074CAD" w:rsidRPr="009B566B" w:rsidRDefault="00074CAD" w:rsidP="00666C66">
            <w:pPr>
              <w:pStyle w:val="a5"/>
            </w:pPr>
            <w:r>
              <w:t>Переходных</w:t>
            </w:r>
            <w:r w:rsidRPr="009B566B">
              <w:t xml:space="preserve"> </w:t>
            </w:r>
            <w:r>
              <w:t>процессов</w:t>
            </w:r>
            <w:r w:rsidRPr="009B566B">
              <w:t xml:space="preserve">, </w:t>
            </w:r>
            <w:r>
              <w:t>по</w:t>
            </w:r>
            <w:r w:rsidRPr="009B566B">
              <w:t xml:space="preserve"> </w:t>
            </w:r>
            <w:r>
              <w:t>переменному</w:t>
            </w:r>
            <w:r w:rsidRPr="009B566B">
              <w:t xml:space="preserve"> </w:t>
            </w:r>
            <w:r>
              <w:t>току</w:t>
            </w:r>
            <w:r w:rsidRPr="009B566B">
              <w:t xml:space="preserve">, </w:t>
            </w:r>
            <w:r>
              <w:t>шумов</w:t>
            </w:r>
            <w:r w:rsidRPr="009B566B">
              <w:t xml:space="preserve"> </w:t>
            </w:r>
            <w:r>
              <w:t xml:space="preserve">и по постоянному току, </w:t>
            </w:r>
            <w:r w:rsidRPr="0058456C">
              <w:t>преобразование Фурье</w:t>
            </w:r>
          </w:p>
        </w:tc>
      </w:tr>
      <w:tr w:rsidR="00074CAD" w:rsidRPr="009B566B" w14:paraId="4217445C" w14:textId="77777777" w:rsidTr="0056228E">
        <w:trPr>
          <w:cantSplit/>
          <w:trHeight w:val="483"/>
        </w:trPr>
        <w:tc>
          <w:tcPr>
            <w:tcW w:w="1275" w:type="pct"/>
            <w:vAlign w:val="center"/>
          </w:tcPr>
          <w:p w14:paraId="498D746E" w14:textId="77777777" w:rsidR="00074CAD" w:rsidRPr="00C02C16" w:rsidRDefault="00074CAD" w:rsidP="00666C66">
            <w:pPr>
              <w:pStyle w:val="a5"/>
            </w:pPr>
            <w:r w:rsidRPr="00C02C16">
              <w:t>TINA</w:t>
            </w:r>
          </w:p>
        </w:tc>
        <w:tc>
          <w:tcPr>
            <w:tcW w:w="1064" w:type="pct"/>
            <w:vAlign w:val="center"/>
          </w:tcPr>
          <w:p w14:paraId="52B873F4" w14:textId="77777777" w:rsidR="00074CAD" w:rsidRPr="00986260" w:rsidRDefault="00074CAD" w:rsidP="00666C66">
            <w:pPr>
              <w:pStyle w:val="a5"/>
              <w:rPr>
                <w:lang w:val="en-US"/>
              </w:rPr>
            </w:pPr>
            <w:r>
              <w:rPr>
                <w:lang w:val="en-US"/>
              </w:rPr>
              <w:t>freeware</w:t>
            </w:r>
          </w:p>
        </w:tc>
        <w:tc>
          <w:tcPr>
            <w:tcW w:w="2662" w:type="pct"/>
            <w:vAlign w:val="center"/>
          </w:tcPr>
          <w:p w14:paraId="0945493C" w14:textId="77777777" w:rsidR="00074CAD" w:rsidRPr="009B566B" w:rsidRDefault="00074CAD" w:rsidP="00666C66">
            <w:pPr>
              <w:pStyle w:val="a5"/>
            </w:pPr>
            <w:r>
              <w:t>По</w:t>
            </w:r>
            <w:r w:rsidRPr="009B566B">
              <w:t xml:space="preserve"> </w:t>
            </w:r>
            <w:r>
              <w:t>переменному</w:t>
            </w:r>
            <w:r w:rsidRPr="009B566B">
              <w:t xml:space="preserve"> </w:t>
            </w:r>
            <w:r>
              <w:t>току</w:t>
            </w:r>
            <w:r w:rsidRPr="009B566B">
              <w:t xml:space="preserve">, </w:t>
            </w:r>
            <w:r>
              <w:t>переходных</w:t>
            </w:r>
            <w:r w:rsidRPr="009B566B">
              <w:t xml:space="preserve"> </w:t>
            </w:r>
            <w:r>
              <w:t>процессов</w:t>
            </w:r>
            <w:r w:rsidRPr="009B566B">
              <w:t xml:space="preserve">, </w:t>
            </w:r>
            <w:r>
              <w:t>по постоянному току</w:t>
            </w:r>
            <w:r w:rsidRPr="009B566B">
              <w:t xml:space="preserve">, </w:t>
            </w:r>
            <w:r w:rsidRPr="0058456C">
              <w:t>преобразование Фурье</w:t>
            </w:r>
          </w:p>
        </w:tc>
      </w:tr>
      <w:tr w:rsidR="00074CAD" w:rsidRPr="009B566B" w14:paraId="45FBF138" w14:textId="77777777" w:rsidTr="0056228E">
        <w:trPr>
          <w:cantSplit/>
          <w:trHeight w:val="483"/>
        </w:trPr>
        <w:tc>
          <w:tcPr>
            <w:tcW w:w="1275" w:type="pct"/>
            <w:vAlign w:val="center"/>
          </w:tcPr>
          <w:p w14:paraId="11A654CB" w14:textId="77777777" w:rsidR="00074CAD" w:rsidRPr="001B127B" w:rsidRDefault="00074CAD" w:rsidP="00666C66">
            <w:pPr>
              <w:pStyle w:val="a5"/>
              <w:rPr>
                <w:lang w:val="en-US"/>
              </w:rPr>
            </w:pPr>
            <w:r>
              <w:rPr>
                <w:lang w:val="en-US"/>
              </w:rPr>
              <w:t>qucsator</w:t>
            </w:r>
          </w:p>
        </w:tc>
        <w:tc>
          <w:tcPr>
            <w:tcW w:w="1064" w:type="pct"/>
            <w:vAlign w:val="center"/>
          </w:tcPr>
          <w:p w14:paraId="350F9B48" w14:textId="77777777" w:rsidR="00074CAD" w:rsidRDefault="00074CAD" w:rsidP="00666C66">
            <w:pPr>
              <w:pStyle w:val="a5"/>
              <w:rPr>
                <w:lang w:val="en-US"/>
              </w:rPr>
            </w:pPr>
            <w:r>
              <w:rPr>
                <w:lang w:val="en-US"/>
              </w:rPr>
              <w:t>GPL</w:t>
            </w:r>
          </w:p>
        </w:tc>
        <w:tc>
          <w:tcPr>
            <w:tcW w:w="2662" w:type="pct"/>
            <w:vAlign w:val="center"/>
          </w:tcPr>
          <w:p w14:paraId="32C4E117" w14:textId="77777777" w:rsidR="00074CAD" w:rsidRPr="009E59C7" w:rsidRDefault="00074CAD" w:rsidP="00666C66">
            <w:pPr>
              <w:pStyle w:val="a5"/>
            </w:pPr>
            <w:r>
              <w:t xml:space="preserve">По постоянному току, по переменному току, гармонический баланс, по цифровому сигналу, переходных процессов, </w:t>
            </w:r>
            <w:r>
              <w:rPr>
                <w:lang w:val="en-US"/>
              </w:rPr>
              <w:t>S</w:t>
            </w:r>
            <w:r w:rsidRPr="009E59C7">
              <w:t>-</w:t>
            </w:r>
            <w:r>
              <w:t>параметров, развертка по параметру, оптимизация</w:t>
            </w:r>
          </w:p>
        </w:tc>
      </w:tr>
      <w:tr w:rsidR="00074CAD" w:rsidRPr="009B566B" w14:paraId="1EDFF820" w14:textId="77777777" w:rsidTr="0056228E">
        <w:trPr>
          <w:cantSplit/>
          <w:trHeight w:val="483"/>
        </w:trPr>
        <w:tc>
          <w:tcPr>
            <w:tcW w:w="1275" w:type="pct"/>
            <w:vAlign w:val="center"/>
          </w:tcPr>
          <w:p w14:paraId="6D61BE38" w14:textId="77777777" w:rsidR="00074CAD" w:rsidRPr="001B127B" w:rsidRDefault="00074CAD" w:rsidP="00666C66">
            <w:pPr>
              <w:pStyle w:val="a5"/>
              <w:rPr>
                <w:lang w:val="en-US"/>
              </w:rPr>
            </w:pPr>
            <w:r>
              <w:rPr>
                <w:lang w:val="en-US"/>
              </w:rPr>
              <w:t>HSPICE</w:t>
            </w:r>
          </w:p>
        </w:tc>
        <w:tc>
          <w:tcPr>
            <w:tcW w:w="1064" w:type="pct"/>
            <w:vAlign w:val="center"/>
          </w:tcPr>
          <w:p w14:paraId="59CB521E" w14:textId="77777777" w:rsidR="00074CAD" w:rsidRDefault="00074CAD" w:rsidP="00666C66">
            <w:pPr>
              <w:pStyle w:val="a5"/>
            </w:pPr>
            <w:r>
              <w:t>платная</w:t>
            </w:r>
          </w:p>
          <w:p w14:paraId="681A38C4" w14:textId="77777777" w:rsidR="00074CAD" w:rsidRPr="00144D98" w:rsidRDefault="00074CAD" w:rsidP="00666C66">
            <w:pPr>
              <w:pStyle w:val="a5"/>
            </w:pPr>
            <w:r>
              <w:t xml:space="preserve">от </w:t>
            </w:r>
            <w:r w:rsidRPr="00144D98">
              <w:t>$</w:t>
            </w:r>
            <w:r>
              <w:t xml:space="preserve">1000 </w:t>
            </w:r>
            <w:r w:rsidRPr="00144D98">
              <w:t>в год</w:t>
            </w:r>
            <w:r>
              <w:t xml:space="preserve"> (учебная версия)</w:t>
            </w:r>
          </w:p>
        </w:tc>
        <w:tc>
          <w:tcPr>
            <w:tcW w:w="2662" w:type="pct"/>
            <w:vAlign w:val="center"/>
          </w:tcPr>
          <w:p w14:paraId="5100984F" w14:textId="77777777" w:rsidR="00074CAD" w:rsidRDefault="00074CAD" w:rsidP="00666C66">
            <w:pPr>
              <w:pStyle w:val="a5"/>
            </w:pPr>
            <w:r>
              <w:t>По переменному току, по постоянному току, по цифровому сигналу, переходных процессов,</w:t>
            </w:r>
            <w:r w:rsidRPr="009E59C7">
              <w:t xml:space="preserve"> </w:t>
            </w:r>
            <w:r>
              <w:t>спектральный, линейный, статистический, Монте-Карло, оптимизация</w:t>
            </w:r>
          </w:p>
        </w:tc>
      </w:tr>
    </w:tbl>
    <w:p w14:paraId="113EACE8" w14:textId="77777777" w:rsidR="00074CAD" w:rsidRDefault="00074CAD" w:rsidP="00074CAD"/>
    <w:p w14:paraId="2C7C0C7C" w14:textId="77777777" w:rsidR="00074CAD" w:rsidRDefault="00074CAD" w:rsidP="00074CAD">
      <w:r>
        <w:lastRenderedPageBreak/>
        <w:t>Информация по типам лицензий представлен в приложении А.</w:t>
      </w:r>
    </w:p>
    <w:p w14:paraId="2DF7C079" w14:textId="77777777" w:rsidR="00074CAD" w:rsidRDefault="00074CAD" w:rsidP="00074CAD">
      <w:r>
        <w:t>Сделав обзор существующих библиотек можно сделать следующие выводы:</w:t>
      </w:r>
    </w:p>
    <w:p w14:paraId="149FAA1E" w14:textId="77777777" w:rsidR="00074CAD" w:rsidRDefault="00074CAD" w:rsidP="00074CAD">
      <w:pPr>
        <w:tabs>
          <w:tab w:val="left" w:pos="1134"/>
        </w:tabs>
      </w:pPr>
      <w:r>
        <w:t>-</w:t>
      </w:r>
      <w:r>
        <w:tab/>
        <w:t>возможности бесплатных библиотеки не сильно уступают платным;</w:t>
      </w:r>
    </w:p>
    <w:p w14:paraId="4C4DF14D" w14:textId="77777777" w:rsidR="00074CAD" w:rsidRDefault="00074CAD" w:rsidP="00074CAD">
      <w:pPr>
        <w:tabs>
          <w:tab w:val="left" w:pos="1134"/>
        </w:tabs>
      </w:pPr>
      <w:r>
        <w:t>-</w:t>
      </w:r>
      <w:r>
        <w:tab/>
      </w:r>
      <w:r>
        <w:rPr>
          <w:lang w:val="en-US"/>
        </w:rPr>
        <w:t>qucsator</w:t>
      </w:r>
      <w:r>
        <w:t xml:space="preserve"> имеет расширенные функции для анализа СВЧ-устройств. Однако он несовместим со </w:t>
      </w:r>
      <w:r>
        <w:rPr>
          <w:lang w:val="en-US"/>
        </w:rPr>
        <w:t>SPICE</w:t>
      </w:r>
      <w:r>
        <w:t xml:space="preserve"> и поддерживает </w:t>
      </w:r>
      <w:r>
        <w:rPr>
          <w:lang w:val="en-US"/>
        </w:rPr>
        <w:t>SPICE</w:t>
      </w:r>
      <w:r w:rsidRPr="007B4818">
        <w:t xml:space="preserve"> </w:t>
      </w:r>
      <w:r>
        <w:t>только через конвертер, что значительно осложняет использование существующих библиотек моделей электронных компонентов;</w:t>
      </w:r>
    </w:p>
    <w:p w14:paraId="652EFDD9" w14:textId="77777777" w:rsidR="00074CAD" w:rsidRDefault="00074CAD" w:rsidP="00074CAD">
      <w:pPr>
        <w:tabs>
          <w:tab w:val="left" w:pos="1134"/>
        </w:tabs>
      </w:pPr>
      <w:r>
        <w:t>-</w:t>
      </w:r>
      <w:r>
        <w:tab/>
        <w:t xml:space="preserve">библиотеки </w:t>
      </w:r>
      <w:r>
        <w:rPr>
          <w:lang w:val="en-US"/>
        </w:rPr>
        <w:t>SPICE</w:t>
      </w:r>
      <w:r>
        <w:t xml:space="preserve"> и </w:t>
      </w:r>
      <w:r>
        <w:rPr>
          <w:lang w:val="en-US"/>
        </w:rPr>
        <w:t>Ngspice</w:t>
      </w:r>
      <w:r>
        <w:t xml:space="preserve"> являются хорошим вариантом для разработки своего программного продукта.</w:t>
      </w:r>
    </w:p>
    <w:p w14:paraId="578BA9B2" w14:textId="77777777" w:rsidR="00074CAD" w:rsidRDefault="00074CAD" w:rsidP="002173B6">
      <w:pPr>
        <w:spacing w:after="160" w:line="259" w:lineRule="auto"/>
        <w:ind w:firstLine="0"/>
        <w:jc w:val="left"/>
      </w:pPr>
    </w:p>
    <w:p w14:paraId="7D4C93C3" w14:textId="3EA4E901" w:rsidR="00DD2843" w:rsidRDefault="00DD2843" w:rsidP="002173B6">
      <w:pPr>
        <w:spacing w:after="160" w:line="259" w:lineRule="auto"/>
        <w:ind w:firstLine="0"/>
        <w:jc w:val="left"/>
      </w:pPr>
      <w:r>
        <w:br w:type="page"/>
      </w:r>
    </w:p>
    <w:p w14:paraId="7DCDA822" w14:textId="1E913026" w:rsidR="00DD2843" w:rsidRDefault="00FD40FA" w:rsidP="0013638E">
      <w:pPr>
        <w:pStyle w:val="10"/>
      </w:pPr>
      <w:bookmarkStart w:id="34" w:name="_Toc484162372"/>
      <w:r>
        <w:lastRenderedPageBreak/>
        <w:t>О</w:t>
      </w:r>
      <w:r w:rsidR="007A396A">
        <w:t xml:space="preserve">писание </w:t>
      </w:r>
      <w:r>
        <w:t xml:space="preserve">функциональности </w:t>
      </w:r>
      <w:r w:rsidR="007A396A">
        <w:t>выбранной библиотеки</w:t>
      </w:r>
      <w:bookmarkEnd w:id="34"/>
    </w:p>
    <w:p w14:paraId="2853BF44" w14:textId="03073963" w:rsidR="00FD40FA" w:rsidRDefault="00FD40FA">
      <w:pPr>
        <w:tabs>
          <w:tab w:val="clear" w:pos="709"/>
        </w:tabs>
        <w:spacing w:after="160" w:line="259" w:lineRule="auto"/>
        <w:ind w:firstLine="0"/>
        <w:jc w:val="left"/>
      </w:pPr>
      <w:r w:rsidRPr="00FD40FA">
        <w:t>[</w:t>
      </w:r>
      <w:r>
        <w:t>входные-выходные данные библиотеки, описания импортируемых методов</w:t>
      </w:r>
      <w:r w:rsidRPr="00FD40FA">
        <w:t>]</w:t>
      </w:r>
    </w:p>
    <w:p w14:paraId="473147F5" w14:textId="7EDFB03D" w:rsidR="00666C66" w:rsidRDefault="006077C7">
      <w:pPr>
        <w:tabs>
          <w:tab w:val="clear" w:pos="709"/>
        </w:tabs>
        <w:spacing w:after="160" w:line="259" w:lineRule="auto"/>
        <w:ind w:firstLine="0"/>
        <w:jc w:val="left"/>
      </w:pPr>
      <w:r>
        <w:t>Входные данные для библиотеки передаются в виде файла требуемого формата. Выходными данными является массив строк.</w:t>
      </w:r>
    </w:p>
    <w:p w14:paraId="66792286" w14:textId="5214F54D" w:rsidR="006077C7" w:rsidRPr="006077C7" w:rsidRDefault="006077C7">
      <w:pPr>
        <w:tabs>
          <w:tab w:val="clear" w:pos="709"/>
        </w:tabs>
        <w:spacing w:after="160" w:line="259" w:lineRule="auto"/>
        <w:ind w:firstLine="0"/>
        <w:jc w:val="left"/>
      </w:pPr>
      <w:r>
        <w:t xml:space="preserve">Структура входного файла </w:t>
      </w:r>
      <w:bookmarkStart w:id="35" w:name="_GoBack"/>
      <w:bookmarkEnd w:id="35"/>
    </w:p>
    <w:p w14:paraId="49FBE489" w14:textId="25577C99" w:rsidR="00FD40FA" w:rsidRDefault="00FD40FA">
      <w:pPr>
        <w:tabs>
          <w:tab w:val="clear" w:pos="709"/>
        </w:tabs>
        <w:spacing w:after="160" w:line="259" w:lineRule="auto"/>
        <w:ind w:firstLine="0"/>
        <w:jc w:val="left"/>
      </w:pPr>
      <w:r>
        <w:br w:type="page"/>
      </w:r>
    </w:p>
    <w:p w14:paraId="0087C108" w14:textId="0AA9086E" w:rsidR="00FD40FA" w:rsidRDefault="00FD40FA" w:rsidP="00FD40FA">
      <w:pPr>
        <w:pStyle w:val="10"/>
      </w:pPr>
      <w:bookmarkStart w:id="36" w:name="_Toc484162373"/>
      <w:r>
        <w:lastRenderedPageBreak/>
        <w:t>Подключение выбранной библиотеки к проекту .NET С</w:t>
      </w:r>
      <w:r w:rsidRPr="00FD40FA">
        <w:t>#</w:t>
      </w:r>
      <w:bookmarkEnd w:id="36"/>
    </w:p>
    <w:p w14:paraId="2B6E6020" w14:textId="118631D7" w:rsidR="00666C66" w:rsidRPr="00AA3A0C" w:rsidRDefault="00666C66" w:rsidP="00666C66">
      <w:pPr>
        <w:tabs>
          <w:tab w:val="clear" w:pos="709"/>
        </w:tabs>
      </w:pPr>
      <w:r>
        <w:t>На сегодняшний день стала очень популярна платформа .</w:t>
      </w:r>
      <w:r>
        <w:rPr>
          <w:lang w:val="en-US"/>
        </w:rPr>
        <w:t>Net</w:t>
      </w:r>
      <w:r w:rsidRPr="009A4C07">
        <w:t xml:space="preserve"> </w:t>
      </w:r>
      <w:r>
        <w:rPr>
          <w:lang w:val="en-US"/>
        </w:rPr>
        <w:t>Framework</w:t>
      </w:r>
      <w:r>
        <w:t xml:space="preserve"> и язык</w:t>
      </w:r>
      <w:r w:rsidRPr="00660008">
        <w:t xml:space="preserve"> </w:t>
      </w:r>
      <w:r>
        <w:rPr>
          <w:lang w:val="en-US"/>
        </w:rPr>
        <w:t>C</w:t>
      </w:r>
      <w:r w:rsidRPr="00660008">
        <w:t>#</w:t>
      </w:r>
      <w:r>
        <w:t>. На ней пишутся приложения, игры, инструменты [</w:t>
      </w:r>
      <w:commentRangeStart w:id="37"/>
      <w:r>
        <w:rPr>
          <w:lang w:val="en-US"/>
        </w:rPr>
        <w:t>?</w:t>
      </w:r>
      <w:commentRangeEnd w:id="37"/>
      <w:r>
        <w:rPr>
          <w:rStyle w:val="a7"/>
        </w:rPr>
        <w:commentReference w:id="37"/>
      </w:r>
      <w:r w:rsidRPr="00AA3A0C">
        <w:t>]</w:t>
      </w:r>
      <w:r>
        <w:t xml:space="preserve">. Язык программирования </w:t>
      </w:r>
      <w:r>
        <w:rPr>
          <w:lang w:val="en-US"/>
        </w:rPr>
        <w:t>C</w:t>
      </w:r>
      <w:r w:rsidRPr="009A4C07">
        <w:t>#</w:t>
      </w:r>
      <w:r>
        <w:t xml:space="preserve"> является наиболее гибким языком, реализующий быструю и удобную работу с формами. Однако существует много кода, написанного на </w:t>
      </w:r>
      <w:r>
        <w:rPr>
          <w:lang w:val="en-US"/>
        </w:rPr>
        <w:t>C</w:t>
      </w:r>
      <w:r>
        <w:t xml:space="preserve">и или </w:t>
      </w:r>
      <w:r>
        <w:rPr>
          <w:lang w:val="en-US"/>
        </w:rPr>
        <w:t>C</w:t>
      </w:r>
      <w:r w:rsidRPr="00074D9C">
        <w:t>++</w:t>
      </w:r>
      <w:r>
        <w:t xml:space="preserve">, который часто нужно использовать с </w:t>
      </w:r>
      <w:r>
        <w:rPr>
          <w:lang w:val="en-US"/>
        </w:rPr>
        <w:t>C</w:t>
      </w:r>
      <w:r w:rsidRPr="00074D9C">
        <w:t>#</w:t>
      </w:r>
      <w:r>
        <w:t xml:space="preserve"> проектах.</w:t>
      </w:r>
    </w:p>
    <w:p w14:paraId="446A6804" w14:textId="77777777" w:rsidR="00666C66" w:rsidRDefault="00666C66" w:rsidP="00666C66">
      <w:pPr>
        <w:tabs>
          <w:tab w:val="clear" w:pos="709"/>
        </w:tabs>
      </w:pPr>
      <w:r>
        <w:t>Это могут быть математические библиотеки, код оставшийся от прошлых проектов или другой проект, для которого нужно сделать графический интерфейс.</w:t>
      </w:r>
    </w:p>
    <w:p w14:paraId="41254ABA" w14:textId="0B9A8076" w:rsidR="00666C66" w:rsidRDefault="0056228E" w:rsidP="00666C66">
      <w:pPr>
        <w:tabs>
          <w:tab w:val="clear" w:pos="709"/>
        </w:tabs>
      </w:pPr>
      <w:r>
        <w:t>В данном</w:t>
      </w:r>
      <w:r w:rsidR="00666C66">
        <w:t xml:space="preserve"> ра</w:t>
      </w:r>
      <w:r>
        <w:t>зделе</w:t>
      </w:r>
      <w:r w:rsidR="00666C66">
        <w:t xml:space="preserve"> рассмотрены методы, как интегрировать машинный код в </w:t>
      </w:r>
      <w:r w:rsidR="00666C66">
        <w:rPr>
          <w:lang w:val="en-US"/>
        </w:rPr>
        <w:t>C</w:t>
      </w:r>
      <w:r w:rsidR="00666C66" w:rsidRPr="00074D9C">
        <w:t>#</w:t>
      </w:r>
      <w:r w:rsidR="00666C66">
        <w:t xml:space="preserve"> проект и успешно его развивать. В качестве интегрированной среды разработки используется </w:t>
      </w:r>
      <w:r w:rsidR="00666C66">
        <w:rPr>
          <w:lang w:val="en-US"/>
        </w:rPr>
        <w:t>Microsoft</w:t>
      </w:r>
      <w:r w:rsidR="00666C66" w:rsidRPr="00660008">
        <w:t xml:space="preserve"> </w:t>
      </w:r>
      <w:r w:rsidR="00666C66">
        <w:rPr>
          <w:lang w:val="en-US"/>
        </w:rPr>
        <w:t>Visual</w:t>
      </w:r>
      <w:r w:rsidR="00666C66" w:rsidRPr="00660008">
        <w:t xml:space="preserve"> </w:t>
      </w:r>
      <w:r w:rsidR="00666C66">
        <w:rPr>
          <w:lang w:val="en-US"/>
        </w:rPr>
        <w:t>Studio</w:t>
      </w:r>
      <w:r w:rsidR="00666C66" w:rsidRPr="00660008">
        <w:t>.</w:t>
      </w:r>
    </w:p>
    <w:p w14:paraId="4EB0A347" w14:textId="46BF52B7" w:rsidR="00666C66" w:rsidRPr="00527479" w:rsidDel="0056228E" w:rsidRDefault="00666C66" w:rsidP="00666C66">
      <w:pPr>
        <w:tabs>
          <w:tab w:val="clear" w:pos="709"/>
        </w:tabs>
        <w:rPr>
          <w:del w:id="38" w:author="Tatiana Skr" w:date="2017-06-02T10:36:00Z"/>
        </w:rPr>
      </w:pPr>
      <w:del w:id="39" w:author="Tatiana Skr" w:date="2017-06-02T10:36:00Z">
        <w:r w:rsidDel="0056228E">
          <w:delText>Цель практики заключается в том, чтобы обеспечить взаимодействие выбранной в ходе научно-исследовательской работы симулятора и платформы .NET. В дальнейшем результаты данной работы можно будет использовать для разработки собственного программного обеспечения.</w:delText>
        </w:r>
      </w:del>
    </w:p>
    <w:p w14:paraId="6974AF3C" w14:textId="77777777" w:rsidR="00666C66" w:rsidRDefault="00666C66" w:rsidP="00666C66">
      <w:pPr>
        <w:tabs>
          <w:tab w:val="clear" w:pos="709"/>
        </w:tabs>
        <w:spacing w:after="160" w:line="259" w:lineRule="auto"/>
        <w:ind w:firstLine="0"/>
        <w:jc w:val="left"/>
      </w:pPr>
      <w:r>
        <w:br w:type="page"/>
      </w:r>
    </w:p>
    <w:p w14:paraId="3C7385D6" w14:textId="77777777" w:rsidR="00666C66" w:rsidRDefault="00666C66" w:rsidP="00666C66">
      <w:pPr>
        <w:pStyle w:val="2"/>
      </w:pPr>
      <w:bookmarkStart w:id="40" w:name="_Toc484050452"/>
      <w:bookmarkStart w:id="41" w:name="_Toc484162374"/>
      <w:r>
        <w:lastRenderedPageBreak/>
        <w:t>Методы интеграции машинного</w:t>
      </w:r>
      <w:r w:rsidRPr="00B379EA">
        <w:t xml:space="preserve"> </w:t>
      </w:r>
      <w:r>
        <w:t xml:space="preserve">кода в </w:t>
      </w:r>
      <w:r w:rsidRPr="00B379EA">
        <w:t>.</w:t>
      </w:r>
      <w:r>
        <w:rPr>
          <w:lang w:val="en-US"/>
        </w:rPr>
        <w:t>NET</w:t>
      </w:r>
      <w:r w:rsidRPr="00B379EA">
        <w:t xml:space="preserve"> </w:t>
      </w:r>
      <w:r>
        <w:rPr>
          <w:lang w:val="en-US"/>
        </w:rPr>
        <w:t>C</w:t>
      </w:r>
      <w:r w:rsidRPr="00B379EA">
        <w:t>#</w:t>
      </w:r>
      <w:bookmarkEnd w:id="40"/>
      <w:bookmarkEnd w:id="41"/>
    </w:p>
    <w:p w14:paraId="36E231F1" w14:textId="576411BD" w:rsidR="00666C66" w:rsidRDefault="00666C66" w:rsidP="00666C66">
      <w:r>
        <w:rPr>
          <w:lang w:eastAsia="ru-RU"/>
        </w:rPr>
        <w:t xml:space="preserve">Для начала необходимо определить понятия управляемого и неуправляемого кода. </w:t>
      </w:r>
      <w:r>
        <w:t>Управля</w:t>
      </w:r>
      <w:r w:rsidRPr="003C265F">
        <w:t>емый код</w:t>
      </w:r>
      <w:r>
        <w:t xml:space="preserve"> </w:t>
      </w:r>
      <w:r w:rsidRPr="003C265F">
        <w:t>(англ.</w:t>
      </w:r>
      <w:r>
        <w:t xml:space="preserve"> </w:t>
      </w:r>
      <w:r w:rsidRPr="003C265F">
        <w:t>managed code</w:t>
      </w:r>
      <w:r>
        <w:t>) –</w:t>
      </w:r>
      <w:r w:rsidRPr="003C265F">
        <w:t xml:space="preserve"> термин, введённый фирмой</w:t>
      </w:r>
      <w:r>
        <w:t xml:space="preserve"> </w:t>
      </w:r>
      <w:r w:rsidRPr="003C265F">
        <w:t>Microsoft, для обозначения кода</w:t>
      </w:r>
      <w:r>
        <w:t xml:space="preserve"> </w:t>
      </w:r>
      <w:r w:rsidRPr="003C265F">
        <w:t>программы, исполняемой под «управлением»</w:t>
      </w:r>
      <w:r>
        <w:t xml:space="preserve"> </w:t>
      </w:r>
      <w:r w:rsidRPr="003C265F">
        <w:t>виртуальной машины</w:t>
      </w:r>
      <w:r>
        <w:t xml:space="preserve"> </w:t>
      </w:r>
      <w:r w:rsidRPr="003C265F">
        <w:t>.NET</w:t>
      </w:r>
      <w:r>
        <w:t xml:space="preserve"> – </w:t>
      </w:r>
      <w:r w:rsidRPr="003C265F">
        <w:t>Common Language Runtime</w:t>
      </w:r>
      <w:r w:rsidRPr="006A34F2">
        <w:t xml:space="preserve"> </w:t>
      </w:r>
      <w:r>
        <w:t>(</w:t>
      </w:r>
      <w:r>
        <w:rPr>
          <w:lang w:val="en-US"/>
        </w:rPr>
        <w:t>CLR</w:t>
      </w:r>
      <w:r>
        <w:t xml:space="preserve">) </w:t>
      </w:r>
      <w:r w:rsidRPr="003C265F">
        <w:t>или</w:t>
      </w:r>
      <w:r>
        <w:t xml:space="preserve"> </w:t>
      </w:r>
      <w:r w:rsidRPr="003C265F">
        <w:t>Mono. При этом</w:t>
      </w:r>
      <w:r>
        <w:t xml:space="preserve"> </w:t>
      </w:r>
      <w:r w:rsidRPr="003C265F">
        <w:t>машинный код</w:t>
      </w:r>
      <w:r>
        <w:t xml:space="preserve"> </w:t>
      </w:r>
      <w:r w:rsidRPr="003C265F">
        <w:t>называется</w:t>
      </w:r>
      <w:r>
        <w:t xml:space="preserve"> неуправля</w:t>
      </w:r>
      <w:r w:rsidRPr="003C265F">
        <w:t>емым кодом</w:t>
      </w:r>
      <w:r>
        <w:t xml:space="preserve"> </w:t>
      </w:r>
      <w:r w:rsidRPr="003C265F">
        <w:t>(англ.</w:t>
      </w:r>
      <w:r>
        <w:t xml:space="preserve"> </w:t>
      </w:r>
      <w:r w:rsidRPr="003C265F">
        <w:t>unmanaged code)</w:t>
      </w:r>
      <w:r w:rsidR="0056228E" w:rsidRPr="0056228E">
        <w:t xml:space="preserve"> [</w:t>
      </w:r>
      <w:commentRangeStart w:id="42"/>
      <w:r w:rsidR="0056228E">
        <w:rPr>
          <w:lang w:val="en-US"/>
        </w:rPr>
        <w:t>wikipedia</w:t>
      </w:r>
      <w:commentRangeEnd w:id="42"/>
      <w:r w:rsidR="0056228E">
        <w:rPr>
          <w:rStyle w:val="a7"/>
        </w:rPr>
        <w:commentReference w:id="42"/>
      </w:r>
      <w:r w:rsidR="0056228E" w:rsidRPr="0056228E">
        <w:t>]</w:t>
      </w:r>
      <w:r w:rsidRPr="003C265F">
        <w:t>.</w:t>
      </w:r>
      <w:r>
        <w:t xml:space="preserve"> </w:t>
      </w:r>
      <w:r w:rsidRPr="006A34F2">
        <w:t>В общем случае при написании</w:t>
      </w:r>
      <w:r>
        <w:t xml:space="preserve"> </w:t>
      </w:r>
      <w:r w:rsidRPr="006A34F2">
        <w:t xml:space="preserve">С#-программы создается </w:t>
      </w:r>
      <w:r>
        <w:t>управляемый</w:t>
      </w:r>
      <w:r w:rsidRPr="006A34F2">
        <w:t xml:space="preserve"> код</w:t>
      </w:r>
      <w:r>
        <w:t>.</w:t>
      </w:r>
    </w:p>
    <w:p w14:paraId="1EA2C42B" w14:textId="0C10B6FD" w:rsidR="00666C66" w:rsidRPr="003C265F" w:rsidRDefault="00D740BF" w:rsidP="00666C66">
      <w:pPr>
        <w:rPr>
          <w:lang w:eastAsia="ru-RU"/>
        </w:rPr>
      </w:pPr>
      <w:r>
        <w:rPr>
          <w:lang w:eastAsia="ru-RU"/>
        </w:rPr>
        <w:t>Основная часть</w:t>
      </w:r>
      <w:r w:rsidR="00666C66">
        <w:rPr>
          <w:lang w:eastAsia="ru-RU"/>
        </w:rPr>
        <w:t xml:space="preserve"> выбранно</w:t>
      </w:r>
      <w:r>
        <w:rPr>
          <w:lang w:eastAsia="ru-RU"/>
        </w:rPr>
        <w:t>го</w:t>
      </w:r>
      <w:r w:rsidR="00666C66">
        <w:rPr>
          <w:lang w:eastAsia="ru-RU"/>
        </w:rPr>
        <w:t xml:space="preserve"> симулятора электронных схем – </w:t>
      </w:r>
      <w:r w:rsidR="00666C66">
        <w:rPr>
          <w:lang w:val="en-US" w:eastAsia="ru-RU"/>
        </w:rPr>
        <w:t>Ngspice</w:t>
      </w:r>
      <w:r w:rsidR="00666C66">
        <w:rPr>
          <w:lang w:eastAsia="ru-RU"/>
        </w:rPr>
        <w:t xml:space="preserve"> реализована на языке Си, в том числе и динамически подключаемая библиотека, которая является интерфейсом прикладного программирования</w:t>
      </w:r>
      <w:r w:rsidR="00666C66" w:rsidRPr="006A34F2">
        <w:rPr>
          <w:lang w:eastAsia="ru-RU"/>
        </w:rPr>
        <w:t xml:space="preserve"> (</w:t>
      </w:r>
      <w:r w:rsidR="00666C66">
        <w:rPr>
          <w:lang w:val="en-US" w:eastAsia="ru-RU"/>
        </w:rPr>
        <w:t>API</w:t>
      </w:r>
      <w:r w:rsidR="00666C66" w:rsidRPr="006A34F2">
        <w:rPr>
          <w:lang w:eastAsia="ru-RU"/>
        </w:rPr>
        <w:t>)</w:t>
      </w:r>
      <w:r w:rsidR="00666C66">
        <w:rPr>
          <w:lang w:eastAsia="ru-RU"/>
        </w:rPr>
        <w:t xml:space="preserve"> симулятора. Соответственно, </w:t>
      </w:r>
      <w:r w:rsidR="00666C66">
        <w:rPr>
          <w:lang w:val="en-US" w:eastAsia="ru-RU"/>
        </w:rPr>
        <w:t>API</w:t>
      </w:r>
      <w:r w:rsidR="00666C66">
        <w:rPr>
          <w:lang w:eastAsia="ru-RU"/>
        </w:rPr>
        <w:t xml:space="preserve"> у </w:t>
      </w:r>
      <w:r w:rsidR="00666C66">
        <w:rPr>
          <w:lang w:val="en-US" w:eastAsia="ru-RU"/>
        </w:rPr>
        <w:t>Ngspice</w:t>
      </w:r>
      <w:r w:rsidR="00666C66" w:rsidRPr="006A34F2">
        <w:rPr>
          <w:lang w:eastAsia="ru-RU"/>
        </w:rPr>
        <w:t xml:space="preserve"> </w:t>
      </w:r>
      <w:r w:rsidR="00666C66">
        <w:rPr>
          <w:lang w:eastAsia="ru-RU"/>
        </w:rPr>
        <w:t>является неуправляемым кодом.</w:t>
      </w:r>
    </w:p>
    <w:p w14:paraId="654C6263" w14:textId="77777777" w:rsidR="00666C66" w:rsidRDefault="00666C66" w:rsidP="00666C66">
      <w:pPr>
        <w:rPr>
          <w:lang w:eastAsia="ru-RU"/>
        </w:rPr>
      </w:pPr>
      <w:r>
        <w:rPr>
          <w:lang w:eastAsia="ru-RU"/>
        </w:rPr>
        <w:t xml:space="preserve">Существуют два способа интеграции неуправляемого кода в </w:t>
      </w:r>
      <w:r>
        <w:rPr>
          <w:lang w:val="en-US" w:eastAsia="ru-RU"/>
        </w:rPr>
        <w:t>C</w:t>
      </w:r>
      <w:r w:rsidRPr="003C265F">
        <w:rPr>
          <w:lang w:eastAsia="ru-RU"/>
        </w:rPr>
        <w:t xml:space="preserve"># </w:t>
      </w:r>
      <w:r>
        <w:rPr>
          <w:lang w:eastAsia="ru-RU"/>
        </w:rPr>
        <w:t>проект.</w:t>
      </w:r>
    </w:p>
    <w:p w14:paraId="3E6755B8" w14:textId="77777777" w:rsidR="00666C66" w:rsidRDefault="00666C66" w:rsidP="00666C66">
      <w:pPr>
        <w:pStyle w:val="a"/>
        <w:numPr>
          <w:ilvl w:val="0"/>
          <w:numId w:val="22"/>
        </w:numPr>
        <w:tabs>
          <w:tab w:val="clear" w:pos="1134"/>
          <w:tab w:val="left" w:pos="426"/>
        </w:tabs>
        <w:rPr>
          <w:lang w:eastAsia="ru-RU"/>
        </w:rPr>
      </w:pPr>
      <w:r>
        <w:rPr>
          <w:lang w:eastAsia="ru-RU"/>
        </w:rPr>
        <w:t xml:space="preserve">Сделать обертку на языке </w:t>
      </w:r>
      <w:r>
        <w:rPr>
          <w:lang w:val="en-US" w:eastAsia="ru-RU"/>
        </w:rPr>
        <w:t>C</w:t>
      </w:r>
      <w:r>
        <w:rPr>
          <w:lang w:eastAsia="ru-RU"/>
        </w:rPr>
        <w:t>++</w:t>
      </w:r>
      <w:r w:rsidRPr="003C265F">
        <w:rPr>
          <w:lang w:eastAsia="ru-RU"/>
        </w:rPr>
        <w:t>/</w:t>
      </w:r>
      <w:r>
        <w:rPr>
          <w:lang w:val="en-US" w:eastAsia="ru-RU"/>
        </w:rPr>
        <w:t>CLI</w:t>
      </w:r>
      <w:r>
        <w:rPr>
          <w:lang w:eastAsia="ru-RU"/>
        </w:rPr>
        <w:t>.</w:t>
      </w:r>
    </w:p>
    <w:p w14:paraId="1D5040F3" w14:textId="77777777" w:rsidR="00666C66" w:rsidRDefault="00666C66" w:rsidP="00666C66">
      <w:pPr>
        <w:pStyle w:val="a"/>
        <w:numPr>
          <w:ilvl w:val="0"/>
          <w:numId w:val="22"/>
        </w:numPr>
        <w:tabs>
          <w:tab w:val="clear" w:pos="1134"/>
          <w:tab w:val="left" w:pos="426"/>
        </w:tabs>
        <w:rPr>
          <w:lang w:eastAsia="ru-RU"/>
        </w:rPr>
      </w:pPr>
      <w:r>
        <w:rPr>
          <w:lang w:eastAsia="ru-RU"/>
        </w:rPr>
        <w:t xml:space="preserve">Использовать механизм </w:t>
      </w:r>
      <w:r>
        <w:rPr>
          <w:lang w:val="en-US" w:eastAsia="ru-RU"/>
        </w:rPr>
        <w:t>Platform Invoke</w:t>
      </w:r>
      <w:r>
        <w:rPr>
          <w:lang w:eastAsia="ru-RU"/>
        </w:rPr>
        <w:t>.</w:t>
      </w:r>
    </w:p>
    <w:p w14:paraId="490A6CDD" w14:textId="77777777" w:rsidR="00666C66" w:rsidRDefault="00666C66" w:rsidP="00666C66">
      <w:pPr>
        <w:pStyle w:val="3"/>
        <w:rPr>
          <w:lang w:val="en-US" w:eastAsia="ru-RU"/>
        </w:rPr>
      </w:pPr>
      <w:bookmarkStart w:id="43" w:name="_Toc484050453"/>
      <w:r>
        <w:rPr>
          <w:lang w:eastAsia="ru-RU"/>
        </w:rPr>
        <w:t>Язык С++</w:t>
      </w:r>
      <w:r>
        <w:rPr>
          <w:lang w:val="en-US" w:eastAsia="ru-RU"/>
        </w:rPr>
        <w:t>/CLI</w:t>
      </w:r>
      <w:bookmarkEnd w:id="43"/>
    </w:p>
    <w:p w14:paraId="2FFF358D" w14:textId="77777777" w:rsidR="00666C66" w:rsidRDefault="00666C66" w:rsidP="00666C66">
      <w:r>
        <w:t>C++/CLI –</w:t>
      </w:r>
      <w:r w:rsidRPr="006A34F2">
        <w:t xml:space="preserve"> промежуточный язык для склеивания кода на C/C++ и .NET</w:t>
      </w:r>
      <w:r>
        <w:t>.</w:t>
      </w:r>
    </w:p>
    <w:p w14:paraId="6CB61ED6" w14:textId="77777777" w:rsidR="00666C66" w:rsidRDefault="00666C66" w:rsidP="00666C66">
      <w:r w:rsidRPr="002A742B">
        <w:t>Это идеальный язык для генерации</w:t>
      </w:r>
      <w:r>
        <w:t xml:space="preserve"> связующего кода</w:t>
      </w:r>
      <w:r w:rsidRPr="002A742B">
        <w:t xml:space="preserve"> между </w:t>
      </w:r>
      <w:r>
        <w:t>управляемым</w:t>
      </w:r>
      <w:r w:rsidRPr="002A742B">
        <w:t xml:space="preserve"> и </w:t>
      </w:r>
      <w:r>
        <w:t xml:space="preserve">неуправляемыми </w:t>
      </w:r>
      <w:r w:rsidRPr="002A742B">
        <w:t>средами исполнения, поскольку он позволяет генерировать код для обоих сред</w:t>
      </w:r>
      <w:r>
        <w:t xml:space="preserve"> и</w:t>
      </w:r>
      <w:r w:rsidRPr="002A742B">
        <w:t xml:space="preserve"> генерирует </w:t>
      </w:r>
      <w:r>
        <w:t>код перехода</w:t>
      </w:r>
      <w:r w:rsidRPr="002A742B">
        <w:t xml:space="preserve">, избавляя </w:t>
      </w:r>
      <w:r>
        <w:t>разработчиков</w:t>
      </w:r>
      <w:r w:rsidRPr="002A742B">
        <w:t xml:space="preserve"> от необходимости склеивать что-то вручную</w:t>
      </w:r>
      <w:r>
        <w:t xml:space="preserve"> </w:t>
      </w:r>
      <w:r w:rsidRPr="00AA3A0C">
        <w:t>[</w:t>
      </w:r>
      <w:commentRangeStart w:id="44"/>
      <w:r w:rsidRPr="00AA3A0C">
        <w:t>3</w:t>
      </w:r>
      <w:commentRangeEnd w:id="44"/>
      <w:r w:rsidR="00D740BF">
        <w:rPr>
          <w:rStyle w:val="a7"/>
        </w:rPr>
        <w:commentReference w:id="44"/>
      </w:r>
      <w:r w:rsidRPr="00AA3A0C">
        <w:t>]</w:t>
      </w:r>
      <w:r w:rsidRPr="002A742B">
        <w:t xml:space="preserve">. </w:t>
      </w:r>
      <w:r>
        <w:t>Суффикс CLI –</w:t>
      </w:r>
      <w:r w:rsidRPr="002A742B">
        <w:t xml:space="preserve"> обозначает то, что язык реализует спецификацию</w:t>
      </w:r>
      <w:r>
        <w:t xml:space="preserve"> </w:t>
      </w:r>
      <w:r w:rsidRPr="002A742B">
        <w:t>Common Language Infrastructure, т.е. является полноправным членом семейства языков платформы .NET</w:t>
      </w:r>
      <w:r>
        <w:t>.</w:t>
      </w:r>
    </w:p>
    <w:p w14:paraId="21C9F5EC" w14:textId="77777777" w:rsidR="00666C66" w:rsidRPr="005E6593" w:rsidRDefault="00666C66" w:rsidP="00666C66">
      <w:r w:rsidRPr="005E6593">
        <w:t xml:space="preserve">Есть множество ситуаций, требующих написания обёртки над библиотекой. </w:t>
      </w:r>
      <w:r>
        <w:t>М</w:t>
      </w:r>
      <w:r w:rsidRPr="005E6593">
        <w:t>ож</w:t>
      </w:r>
      <w:r>
        <w:t xml:space="preserve">но </w:t>
      </w:r>
      <w:r w:rsidRPr="005E6593">
        <w:t>создавать обёртку для библиотеки, чей код мож</w:t>
      </w:r>
      <w:r>
        <w:t xml:space="preserve">но </w:t>
      </w:r>
      <w:r w:rsidRPr="005E6593">
        <w:t>изменять</w:t>
      </w:r>
      <w:r w:rsidRPr="00AA3A0C">
        <w:t xml:space="preserve"> [</w:t>
      </w:r>
      <w:commentRangeStart w:id="45"/>
      <w:r w:rsidRPr="00AA3A0C">
        <w:t>4</w:t>
      </w:r>
      <w:commentRangeEnd w:id="45"/>
      <w:r w:rsidR="00D740BF">
        <w:rPr>
          <w:rStyle w:val="a7"/>
        </w:rPr>
        <w:commentReference w:id="45"/>
      </w:r>
      <w:r w:rsidRPr="00AA3A0C">
        <w:t>]</w:t>
      </w:r>
      <w:r w:rsidRPr="005E6593">
        <w:t xml:space="preserve">. </w:t>
      </w:r>
      <w:r>
        <w:t>Можно</w:t>
      </w:r>
      <w:r w:rsidRPr="005E6593">
        <w:t xml:space="preserve"> оборачивать часть Win32 API, обёртка для которой отсутствует в FCL. Возможно, </w:t>
      </w:r>
      <w:r>
        <w:t>создаётся обёртка</w:t>
      </w:r>
      <w:r w:rsidRPr="005E6593">
        <w:t xml:space="preserve"> для сторонней библиотеки. Библиотека </w:t>
      </w:r>
      <w:proofErr w:type="gramStart"/>
      <w:r w:rsidRPr="005E6593">
        <w:t>может быть</w:t>
      </w:r>
      <w:proofErr w:type="gramEnd"/>
      <w:r w:rsidRPr="005E6593">
        <w:t xml:space="preserve"> как статической, так и динамической (DLL). Более того, </w:t>
      </w:r>
      <w:r w:rsidRPr="005E6593">
        <w:lastRenderedPageBreak/>
        <w:t xml:space="preserve">это </w:t>
      </w:r>
      <w:proofErr w:type="gramStart"/>
      <w:r w:rsidRPr="005E6593">
        <w:t>может быть</w:t>
      </w:r>
      <w:proofErr w:type="gramEnd"/>
      <w:r w:rsidRPr="005E6593">
        <w:t xml:space="preserve"> как C, так и C++ библиотека. Эта глава содержит практические рекомендации, общие советы и решения для нескольких конкретных проблем.</w:t>
      </w:r>
    </w:p>
    <w:p w14:paraId="5BEC3414" w14:textId="77777777" w:rsidR="00666C66" w:rsidRDefault="00666C66" w:rsidP="00666C66">
      <w:r w:rsidRPr="005E6593">
        <w:t>Одной из основных целей при создании .NET было обеспечение взаимодействия разных языков. Если вы создаёте обёртку для нативной библиотеки, то возможность взаимодействия с разными языками приобретает особенную важность, поскольку разработчики, использующие библиотеку, скорее всего, будут использовать C# или другие языки .NET. Common Language Infrastructure (</w:t>
      </w:r>
      <w:r>
        <w:t>CLI) – это основа спецификации</w:t>
      </w:r>
      <w:r w:rsidRPr="005E6593">
        <w:t>. Важной частью этой спецификации является Common Type System (CTS). Хотя все языки .NET основываются на общей системе типов, не все языки поддерживаю</w:t>
      </w:r>
      <w:r>
        <w:t>т все возможности этой системы.</w:t>
      </w:r>
    </w:p>
    <w:p w14:paraId="0F96B8D6" w14:textId="77777777" w:rsidR="00666C66" w:rsidRDefault="00666C66" w:rsidP="00666C66">
      <w:r w:rsidRPr="005E6593">
        <w:t>Чтобы чётко определить, смогут ли языки взаимодействовать между собой, CLI содержит Common Language Specification (CLS). CLS — это контракт между разработчиками, использующими языки .NET, и разработчиками библиотек, которые можно использовать из разных языков. CLS задаёт минимальный набор возможностей, который обязан поддерживать каждый язык .NET. Чтобы библиотеку можно было использовать из любого языка .NET, соответствующего CLS, возможности языка, используемые в публичном интерфейсе библиотеки, должны быть ограничены возможностями CLS. Под публичным интерфейсом библиотеки понимаются все типы с видимостью public, определённые в сборке, и все члены таких типов с видимостью public, public protected или protected.</w:t>
      </w:r>
    </w:p>
    <w:p w14:paraId="243DADDB" w14:textId="77777777" w:rsidR="00666C66" w:rsidRPr="005E6593" w:rsidRDefault="00666C66" w:rsidP="00666C66">
      <w:r w:rsidRPr="005E6593">
        <w:t xml:space="preserve">Можно использовать атрибут CLSCompliantAttribute, чтобы обозначить тип или его член как соответствующий CLS. По умолчанию, не помеченные этим атрибутом типы считаются не соответствующими CLS. Если вы примените этот атрибут на уровне сборки, то по умолчанию все типы будут считаться соответствующими CLS. Следующий пример показывает, как применять </w:t>
      </w:r>
      <w:r>
        <w:t>этот атрибут к сборкам и типам:</w:t>
      </w:r>
    </w:p>
    <w:p w14:paraId="6D43624E" w14:textId="77777777" w:rsidR="00666C66" w:rsidRDefault="00666C66" w:rsidP="00666C66">
      <w:pPr>
        <w:pStyle w:val="af8"/>
      </w:pPr>
    </w:p>
    <w:p w14:paraId="4D1F2992" w14:textId="77777777" w:rsidR="00666C66" w:rsidRPr="00B841FC" w:rsidRDefault="00666C66" w:rsidP="00666C66">
      <w:pPr>
        <w:pStyle w:val="af8"/>
      </w:pPr>
      <w:r w:rsidRPr="00B841FC">
        <w:t>[assembly: CLSCompliant(true)</w:t>
      </w:r>
      <w:proofErr w:type="gramStart"/>
      <w:r w:rsidRPr="00B841FC">
        <w:t>];  /</w:t>
      </w:r>
      <w:proofErr w:type="gramEnd"/>
      <w:r w:rsidRPr="00B841FC">
        <w:t>/ типы с видимостью public соответствуют CLS, если не указано иное</w:t>
      </w:r>
    </w:p>
    <w:p w14:paraId="3F8A9AC9" w14:textId="77777777" w:rsidR="00666C66" w:rsidRPr="00B841FC" w:rsidRDefault="00666C66" w:rsidP="00666C66">
      <w:pPr>
        <w:pStyle w:val="af8"/>
      </w:pPr>
    </w:p>
    <w:p w14:paraId="4360D534" w14:textId="77777777" w:rsidR="00666C66" w:rsidRPr="00AA3A0C" w:rsidRDefault="00666C66" w:rsidP="00666C66">
      <w:pPr>
        <w:pStyle w:val="af8"/>
        <w:rPr>
          <w:lang w:val="en-US"/>
        </w:rPr>
      </w:pPr>
      <w:r w:rsidRPr="00AA3A0C">
        <w:rPr>
          <w:lang w:val="en-US"/>
        </w:rPr>
        <w:lastRenderedPageBreak/>
        <w:t>namespace ManagedWrapper</w:t>
      </w:r>
    </w:p>
    <w:p w14:paraId="74E010F7" w14:textId="77777777" w:rsidR="00666C66" w:rsidRPr="00AA3A0C" w:rsidRDefault="00666C66" w:rsidP="00666C66">
      <w:pPr>
        <w:pStyle w:val="af8"/>
        <w:rPr>
          <w:lang w:val="en-US"/>
        </w:rPr>
      </w:pPr>
      <w:r w:rsidRPr="00AA3A0C">
        <w:rPr>
          <w:lang w:val="en-US"/>
        </w:rPr>
        <w:t>{</w:t>
      </w:r>
    </w:p>
    <w:p w14:paraId="52F7D535" w14:textId="77777777" w:rsidR="00666C66" w:rsidRPr="00AA3A0C" w:rsidRDefault="00666C66" w:rsidP="00666C66">
      <w:pPr>
        <w:pStyle w:val="af8"/>
        <w:rPr>
          <w:lang w:val="en-US"/>
        </w:rPr>
      </w:pPr>
      <w:r w:rsidRPr="00AA3A0C">
        <w:rPr>
          <w:lang w:val="en-US"/>
        </w:rPr>
        <w:t xml:space="preserve">    public ref class SampleCipher sealed</w:t>
      </w:r>
    </w:p>
    <w:p w14:paraId="08BB274D" w14:textId="77777777" w:rsidR="00666C66" w:rsidRPr="00B841FC" w:rsidRDefault="00666C66" w:rsidP="00666C66">
      <w:pPr>
        <w:pStyle w:val="af8"/>
      </w:pPr>
      <w:r w:rsidRPr="00AA3A0C">
        <w:rPr>
          <w:lang w:val="en-US"/>
        </w:rPr>
        <w:t xml:space="preserve">    </w:t>
      </w:r>
      <w:r w:rsidRPr="00B841FC">
        <w:t>{</w:t>
      </w:r>
    </w:p>
    <w:p w14:paraId="0EDF6EAC" w14:textId="77777777" w:rsidR="00666C66" w:rsidRPr="00B841FC" w:rsidRDefault="00666C66" w:rsidP="00666C66">
      <w:pPr>
        <w:pStyle w:val="af8"/>
      </w:pPr>
      <w:r w:rsidRPr="00B841FC">
        <w:t xml:space="preserve">        // ...</w:t>
      </w:r>
    </w:p>
    <w:p w14:paraId="2CA56AB7" w14:textId="77777777" w:rsidR="00666C66" w:rsidRPr="00B841FC" w:rsidRDefault="00666C66" w:rsidP="00666C66">
      <w:pPr>
        <w:pStyle w:val="af8"/>
      </w:pPr>
      <w:r w:rsidRPr="00B841FC">
        <w:t xml:space="preserve">    };</w:t>
      </w:r>
    </w:p>
    <w:p w14:paraId="60FBCB17" w14:textId="77777777" w:rsidR="00666C66" w:rsidRPr="00B841FC" w:rsidRDefault="00666C66" w:rsidP="00666C66">
      <w:pPr>
        <w:pStyle w:val="af8"/>
      </w:pPr>
    </w:p>
    <w:p w14:paraId="36AB1EAD" w14:textId="77777777" w:rsidR="00666C66" w:rsidRPr="00B841FC" w:rsidRDefault="00666C66" w:rsidP="00666C66">
      <w:pPr>
        <w:pStyle w:val="af8"/>
      </w:pPr>
      <w:r w:rsidRPr="00B841FC">
        <w:t xml:space="preserve">    [CLSCompliant(false)] // этот класс явно помечен как не соответствующий CLS</w:t>
      </w:r>
    </w:p>
    <w:p w14:paraId="5DC4AD36" w14:textId="77777777" w:rsidR="00666C66" w:rsidRPr="00AA3A0C" w:rsidRDefault="00666C66" w:rsidP="00666C66">
      <w:pPr>
        <w:pStyle w:val="af8"/>
        <w:rPr>
          <w:lang w:val="en-US"/>
        </w:rPr>
      </w:pPr>
      <w:r w:rsidRPr="00B841FC">
        <w:t xml:space="preserve">    </w:t>
      </w:r>
      <w:r w:rsidRPr="00AA3A0C">
        <w:rPr>
          <w:lang w:val="en-US"/>
        </w:rPr>
        <w:t>public ref class AnotherCipherAlgorithm sealed</w:t>
      </w:r>
    </w:p>
    <w:p w14:paraId="5D35CCB4" w14:textId="77777777" w:rsidR="00666C66" w:rsidRPr="00AA3A0C" w:rsidRDefault="00666C66" w:rsidP="00666C66">
      <w:pPr>
        <w:pStyle w:val="af8"/>
        <w:rPr>
          <w:lang w:val="en-US"/>
        </w:rPr>
      </w:pPr>
      <w:r w:rsidRPr="00AA3A0C">
        <w:rPr>
          <w:lang w:val="en-US"/>
        </w:rPr>
        <w:t xml:space="preserve">    {</w:t>
      </w:r>
    </w:p>
    <w:p w14:paraId="73FAF84B" w14:textId="77777777" w:rsidR="00666C66" w:rsidRPr="00B841FC" w:rsidRDefault="00666C66" w:rsidP="00666C66">
      <w:pPr>
        <w:pStyle w:val="af8"/>
      </w:pPr>
      <w:r w:rsidRPr="00AA3A0C">
        <w:rPr>
          <w:lang w:val="en-US"/>
        </w:rPr>
        <w:t xml:space="preserve">        </w:t>
      </w:r>
      <w:r w:rsidRPr="00B841FC">
        <w:t>// ...</w:t>
      </w:r>
    </w:p>
    <w:p w14:paraId="7E144C74" w14:textId="77777777" w:rsidR="00666C66" w:rsidRPr="00B841FC" w:rsidRDefault="00666C66" w:rsidP="00666C66">
      <w:pPr>
        <w:pStyle w:val="af8"/>
      </w:pPr>
      <w:r w:rsidRPr="00B841FC">
        <w:t xml:space="preserve">    };</w:t>
      </w:r>
    </w:p>
    <w:p w14:paraId="6BC5FE0A" w14:textId="77777777" w:rsidR="00666C66" w:rsidRDefault="00666C66" w:rsidP="00666C66">
      <w:pPr>
        <w:pStyle w:val="af8"/>
      </w:pPr>
      <w:r w:rsidRPr="00B841FC">
        <w:t>}</w:t>
      </w:r>
    </w:p>
    <w:p w14:paraId="25AFC83C" w14:textId="77777777" w:rsidR="00666C66" w:rsidRPr="00B841FC" w:rsidRDefault="00666C66" w:rsidP="00666C66">
      <w:pPr>
        <w:pStyle w:val="af8"/>
      </w:pPr>
    </w:p>
    <w:p w14:paraId="63A17059" w14:textId="77777777" w:rsidR="00666C66" w:rsidRDefault="00666C66" w:rsidP="00666C66">
      <w:r w:rsidRPr="005E6593">
        <w:t>Согласно правилу 11 CLS все типы, присутствующие в сигнатурах членов класса (методов, свойств, полей и событий), видимых снаружи сборки, должны соответствовать CLS. Чтобы правильно применять атрибут [CLSCompliant], вы должны знать, соответствуют ли типы параметров метода CLS. Чтобы определить соответствие CLS, надо проверить атрибуты сборки, в которой объявлен тип</w:t>
      </w:r>
      <w:r>
        <w:t>, а также атрибуты самого типа.</w:t>
      </w:r>
    </w:p>
    <w:p w14:paraId="435FFC45" w14:textId="77777777" w:rsidR="00666C66" w:rsidRDefault="00666C66" w:rsidP="00666C66">
      <w:r w:rsidRPr="005E6593">
        <w:t>В Framework Class Library (FCL) также используется атрибут CLSCompliant. mscorlib и большинство других библиотек FCL применяют атрибут [CLSCompliant(true)] на уровне сборки и помечают типы, не соответствующие CLS, а</w:t>
      </w:r>
      <w:r>
        <w:t>трибутом [CLSCompliant(false)].</w:t>
      </w:r>
    </w:p>
    <w:p w14:paraId="545DB928" w14:textId="77777777" w:rsidR="00666C66" w:rsidRDefault="00666C66" w:rsidP="00666C66">
      <w:r w:rsidRPr="005E6593">
        <w:t xml:space="preserve">Учтите, что следующие примитивные типы в mscorlib помечены как несоответствующие CLS: </w:t>
      </w:r>
      <w:proofErr w:type="gramStart"/>
      <w:r w:rsidRPr="005E6593">
        <w:t>System::</w:t>
      </w:r>
      <w:proofErr w:type="gramEnd"/>
      <w:r w:rsidRPr="005E6593">
        <w:t>SByte, System::UInt16, System::UInt32 и System::UInt64. Эти типы (или эквивалентные им имена типов char, unsigned short, unsigned int, unsigned long и unsigned long long в C++) нельзя использовать в сигнатурах членов типов, которые считаются соответствующими CLS.</w:t>
      </w:r>
    </w:p>
    <w:p w14:paraId="2A95286C" w14:textId="77777777" w:rsidR="00666C66" w:rsidRDefault="00666C66" w:rsidP="00666C66">
      <w:r w:rsidRPr="005E6593">
        <w:t>Если тип считается соответствующим CLS, то все его члены также считаются таковыми, если явн</w:t>
      </w:r>
      <w:r>
        <w:t xml:space="preserve">о </w:t>
      </w:r>
      <w:proofErr w:type="gramStart"/>
      <w:r>
        <w:t>не указано</w:t>
      </w:r>
      <w:proofErr w:type="gramEnd"/>
      <w:r>
        <w:t xml:space="preserve"> обратного. Пример:</w:t>
      </w:r>
    </w:p>
    <w:p w14:paraId="373C787F" w14:textId="77777777" w:rsidR="00666C66" w:rsidRDefault="00666C66" w:rsidP="00666C66">
      <w:pPr>
        <w:pStyle w:val="af8"/>
      </w:pPr>
    </w:p>
    <w:p w14:paraId="25E781FF" w14:textId="77777777" w:rsidR="00666C66" w:rsidRPr="00A2357B" w:rsidRDefault="00666C66" w:rsidP="00666C66">
      <w:pPr>
        <w:pStyle w:val="af8"/>
      </w:pPr>
      <w:r w:rsidRPr="00A2357B">
        <w:t>using namespace System;</w:t>
      </w:r>
    </w:p>
    <w:p w14:paraId="3D72CFA8" w14:textId="77777777" w:rsidR="00666C66" w:rsidRPr="00A2357B" w:rsidRDefault="00666C66" w:rsidP="00666C66">
      <w:pPr>
        <w:pStyle w:val="af8"/>
      </w:pPr>
    </w:p>
    <w:p w14:paraId="78952676" w14:textId="77777777" w:rsidR="00666C66" w:rsidRPr="00A2357B" w:rsidRDefault="00666C66" w:rsidP="00666C66">
      <w:pPr>
        <w:pStyle w:val="af8"/>
      </w:pPr>
      <w:r w:rsidRPr="00A2357B">
        <w:t>[assembly: CLSCompliant(true)]; // типы с видимостью public соответствуют CLS, если не указано иное</w:t>
      </w:r>
    </w:p>
    <w:p w14:paraId="0CF1732F" w14:textId="77777777" w:rsidR="00666C66" w:rsidRPr="00A2357B" w:rsidRDefault="00666C66" w:rsidP="00666C66">
      <w:pPr>
        <w:pStyle w:val="af8"/>
      </w:pPr>
    </w:p>
    <w:p w14:paraId="25DC7E5C" w14:textId="77777777" w:rsidR="00666C66" w:rsidRPr="00AA3A0C" w:rsidRDefault="00666C66" w:rsidP="00666C66">
      <w:pPr>
        <w:pStyle w:val="af8"/>
        <w:rPr>
          <w:lang w:val="en-US"/>
        </w:rPr>
      </w:pPr>
      <w:r w:rsidRPr="00AA3A0C">
        <w:rPr>
          <w:lang w:val="en-US"/>
        </w:rPr>
        <w:t>namespace ManagedWrapper</w:t>
      </w:r>
    </w:p>
    <w:p w14:paraId="16E85050" w14:textId="77777777" w:rsidR="00666C66" w:rsidRPr="00AA3A0C" w:rsidRDefault="00666C66" w:rsidP="00666C66">
      <w:pPr>
        <w:pStyle w:val="af8"/>
        <w:rPr>
          <w:lang w:val="en-US"/>
        </w:rPr>
      </w:pPr>
      <w:r w:rsidRPr="00AA3A0C">
        <w:rPr>
          <w:lang w:val="en-US"/>
        </w:rPr>
        <w:t>{</w:t>
      </w:r>
    </w:p>
    <w:p w14:paraId="695DCC13" w14:textId="77777777" w:rsidR="00666C66" w:rsidRPr="00AA3A0C" w:rsidRDefault="00666C66" w:rsidP="00666C66">
      <w:pPr>
        <w:pStyle w:val="af8"/>
        <w:rPr>
          <w:lang w:val="en-US"/>
        </w:rPr>
      </w:pPr>
      <w:r w:rsidRPr="00AA3A0C">
        <w:rPr>
          <w:lang w:val="en-US"/>
        </w:rPr>
        <w:t xml:space="preserve">    public ref class SampleCipher sealed // SampleCipher </w:t>
      </w:r>
      <w:r w:rsidRPr="00A2357B">
        <w:t>соответствует</w:t>
      </w:r>
      <w:r w:rsidRPr="00AA3A0C">
        <w:rPr>
          <w:lang w:val="en-US"/>
        </w:rPr>
        <w:t xml:space="preserve"> CLS </w:t>
      </w:r>
      <w:r w:rsidRPr="00A2357B">
        <w:t>из</w:t>
      </w:r>
      <w:r w:rsidRPr="00AA3A0C">
        <w:rPr>
          <w:lang w:val="en-US"/>
        </w:rPr>
        <w:t>-</w:t>
      </w:r>
      <w:r w:rsidRPr="00A2357B">
        <w:t>за</w:t>
      </w:r>
      <w:r w:rsidRPr="00AA3A0C">
        <w:rPr>
          <w:lang w:val="en-US"/>
        </w:rPr>
        <w:t xml:space="preserve"> </w:t>
      </w:r>
      <w:r w:rsidRPr="00A2357B">
        <w:t>атрибута</w:t>
      </w:r>
      <w:r w:rsidRPr="00AA3A0C">
        <w:rPr>
          <w:lang w:val="en-US"/>
        </w:rPr>
        <w:t xml:space="preserve"> </w:t>
      </w:r>
      <w:r w:rsidRPr="00A2357B">
        <w:t>сборки</w:t>
      </w:r>
    </w:p>
    <w:p w14:paraId="4E6AEBE3" w14:textId="77777777" w:rsidR="00666C66" w:rsidRPr="00A2357B" w:rsidRDefault="00666C66" w:rsidP="00666C66">
      <w:pPr>
        <w:pStyle w:val="af8"/>
      </w:pPr>
      <w:r w:rsidRPr="00AA3A0C">
        <w:rPr>
          <w:lang w:val="en-US"/>
        </w:rPr>
        <w:t xml:space="preserve">    </w:t>
      </w:r>
      <w:r w:rsidRPr="00A2357B">
        <w:t>{</w:t>
      </w:r>
    </w:p>
    <w:p w14:paraId="76E84E62" w14:textId="77777777" w:rsidR="00666C66" w:rsidRPr="00A2357B" w:rsidRDefault="00666C66" w:rsidP="00666C66">
      <w:pPr>
        <w:pStyle w:val="af8"/>
      </w:pPr>
      <w:r w:rsidRPr="00A2357B">
        <w:t xml:space="preserve">    public:</w:t>
      </w:r>
    </w:p>
    <w:p w14:paraId="49140D85" w14:textId="77777777" w:rsidR="00666C66" w:rsidRPr="00A2357B" w:rsidRDefault="00666C66" w:rsidP="00666C66">
      <w:pPr>
        <w:pStyle w:val="af8"/>
      </w:pPr>
      <w:r w:rsidRPr="00A2357B">
        <w:t xml:space="preserve">        void M1(int);</w:t>
      </w:r>
    </w:p>
    <w:p w14:paraId="21579457" w14:textId="77777777" w:rsidR="00666C66" w:rsidRPr="00A2357B" w:rsidRDefault="00666C66" w:rsidP="00666C66">
      <w:pPr>
        <w:pStyle w:val="af8"/>
      </w:pPr>
    </w:p>
    <w:p w14:paraId="37E28C19" w14:textId="77777777" w:rsidR="00666C66" w:rsidRPr="00A2357B" w:rsidRDefault="00666C66" w:rsidP="00666C66">
      <w:pPr>
        <w:pStyle w:val="af8"/>
      </w:pPr>
      <w:r w:rsidRPr="00A2357B">
        <w:t xml:space="preserve">        // M2 помечен как несоответствующий CLS, потому что тип одного из его аргументов не соответствует CLS</w:t>
      </w:r>
    </w:p>
    <w:p w14:paraId="0925614B" w14:textId="77777777" w:rsidR="00666C66" w:rsidRPr="00AA3A0C" w:rsidRDefault="00666C66" w:rsidP="00666C66">
      <w:pPr>
        <w:pStyle w:val="af8"/>
        <w:rPr>
          <w:lang w:val="en-US"/>
        </w:rPr>
      </w:pPr>
      <w:r w:rsidRPr="00A2357B">
        <w:t xml:space="preserve">        </w:t>
      </w:r>
      <w:r w:rsidRPr="00AA3A0C">
        <w:rPr>
          <w:lang w:val="en-US"/>
        </w:rPr>
        <w:t>[CLSCompliant(false)]</w:t>
      </w:r>
    </w:p>
    <w:p w14:paraId="7A123549" w14:textId="77777777" w:rsidR="00666C66" w:rsidRPr="00AA3A0C" w:rsidRDefault="00666C66" w:rsidP="00666C66">
      <w:pPr>
        <w:pStyle w:val="af8"/>
        <w:rPr>
          <w:lang w:val="en-US"/>
        </w:rPr>
      </w:pPr>
      <w:r w:rsidRPr="00AA3A0C">
        <w:rPr>
          <w:lang w:val="en-US"/>
        </w:rPr>
        <w:t xml:space="preserve">        void M2(unsigned int);</w:t>
      </w:r>
    </w:p>
    <w:p w14:paraId="279336D2" w14:textId="77777777" w:rsidR="00666C66" w:rsidRPr="00A2357B" w:rsidRDefault="00666C66" w:rsidP="00666C66">
      <w:pPr>
        <w:pStyle w:val="af8"/>
      </w:pPr>
      <w:r w:rsidRPr="00AA3A0C">
        <w:rPr>
          <w:lang w:val="en-US"/>
        </w:rPr>
        <w:t xml:space="preserve">    </w:t>
      </w:r>
      <w:r w:rsidRPr="00A2357B">
        <w:t>};</w:t>
      </w:r>
    </w:p>
    <w:p w14:paraId="55AACF29" w14:textId="77777777" w:rsidR="00666C66" w:rsidRDefault="00666C66" w:rsidP="00666C66">
      <w:pPr>
        <w:pStyle w:val="af8"/>
      </w:pPr>
      <w:r w:rsidRPr="00A2357B">
        <w:t>}</w:t>
      </w:r>
    </w:p>
    <w:p w14:paraId="14DA2C91" w14:textId="77777777" w:rsidR="00666C66" w:rsidRPr="00A2357B" w:rsidRDefault="00666C66" w:rsidP="00666C66">
      <w:pPr>
        <w:pStyle w:val="af8"/>
      </w:pPr>
    </w:p>
    <w:p w14:paraId="10EC73E5" w14:textId="77777777" w:rsidR="00666C66" w:rsidRDefault="00666C66" w:rsidP="00666C66">
      <w:r w:rsidRPr="005E6593">
        <w:t>К сожалению, компилятор C++/CLI не показывает предупреждений, когда тип, помеченный как соответствующий CLS, нарушает правила CLS. Чтобы понять, помечать тип как соответствующий CLS или нет, надо знат</w:t>
      </w:r>
      <w:r>
        <w:t>ь следующие важные правила CLS:</w:t>
      </w:r>
    </w:p>
    <w:p w14:paraId="5A26DB07" w14:textId="77777777" w:rsidR="00666C66" w:rsidRPr="005E6593" w:rsidRDefault="00666C66" w:rsidP="00666C66">
      <w:r w:rsidRPr="005E6593">
        <w:t>Имена типов и их членов должны быть различимы в языках с регистро-независимыми идентификаторами (правило 4).</w:t>
      </w:r>
    </w:p>
    <w:p w14:paraId="1FAD7649" w14:textId="77777777" w:rsidR="00666C66" w:rsidRPr="005E6593" w:rsidRDefault="00666C66" w:rsidP="00666C66">
      <w:r w:rsidRPr="005E6593">
        <w:t>Глобальные статические (static) поля и методы не совместимы с CLS (правило 36).</w:t>
      </w:r>
    </w:p>
    <w:p w14:paraId="5C9F80B8" w14:textId="77777777" w:rsidR="00666C66" w:rsidRPr="005E6593" w:rsidRDefault="00666C66" w:rsidP="00666C66">
      <w:r w:rsidRPr="005E6593">
        <w:t xml:space="preserve">Пользовательские атрибуты должны содержать поля только следующих типов: </w:t>
      </w:r>
      <w:proofErr w:type="gramStart"/>
      <w:r w:rsidRPr="005E6593">
        <w:t>System::</w:t>
      </w:r>
      <w:proofErr w:type="gramEnd"/>
      <w:r w:rsidRPr="005E6593">
        <w:t>Type, System::String, System::Char, System::Boolean, System::Int[16|32|64], System::Single и System::Double (правило 34).</w:t>
      </w:r>
    </w:p>
    <w:p w14:paraId="6E1A0781" w14:textId="77777777" w:rsidR="00666C66" w:rsidRPr="005E6593" w:rsidRDefault="00666C66" w:rsidP="00666C66">
      <w:r w:rsidRPr="005E6593">
        <w:t xml:space="preserve">Объекты исключений должны иметь тип </w:t>
      </w:r>
      <w:proofErr w:type="gramStart"/>
      <w:r w:rsidRPr="005E6593">
        <w:t>System::</w:t>
      </w:r>
      <w:proofErr w:type="gramEnd"/>
      <w:r w:rsidRPr="005E6593">
        <w:t>Exception или унаследованный от него тип (правило 40).</w:t>
      </w:r>
    </w:p>
    <w:p w14:paraId="779ED8F2" w14:textId="77777777" w:rsidR="00666C66" w:rsidRPr="005E6593" w:rsidRDefault="00666C66" w:rsidP="00666C66">
      <w:r w:rsidRPr="005E6593">
        <w:t>Все аксессоры свойств должны быть либо виртуальными, либо не виртуальными одновременно, то есть не допускается смешение виртуальных и не виртуальных аксессоров (правило 26).</w:t>
      </w:r>
    </w:p>
    <w:p w14:paraId="23F5AA23" w14:textId="77777777" w:rsidR="00666C66" w:rsidRDefault="00666C66" w:rsidP="00666C66">
      <w:r>
        <w:t xml:space="preserve">Упакованные </w:t>
      </w:r>
      <w:r w:rsidRPr="005E6593">
        <w:t>значения не</w:t>
      </w:r>
      <w:r>
        <w:t xml:space="preserve"> соответствуют CLS (правило 3).</w:t>
      </w:r>
    </w:p>
    <w:p w14:paraId="228CBBAF" w14:textId="77777777" w:rsidR="00666C66" w:rsidRPr="005E6593" w:rsidRDefault="00666C66" w:rsidP="00666C66">
      <w:r w:rsidRPr="005E6593">
        <w:t>Неуправляемые указатели не соответствуют CLS (правило 17). Под это правило также подпадают и ссылки в C++. Доступ к</w:t>
      </w:r>
      <w:r>
        <w:t xml:space="preserve"> нативным классам, структурам и объединениям </w:t>
      </w:r>
      <w:r w:rsidRPr="005E6593">
        <w:t>также осуществляется по указателю. Из этого следует, что данные нативные типы также не соответствуют CLS.</w:t>
      </w:r>
    </w:p>
    <w:p w14:paraId="0C09008B" w14:textId="77777777" w:rsidR="00666C66" w:rsidRPr="005E6593" w:rsidRDefault="00666C66" w:rsidP="00666C66">
      <w:r w:rsidRPr="005E6593">
        <w:t xml:space="preserve">Прежде чем создавать обёртку для некоторой библиотеки, убедитесь, что FCL не содержит готового класса с требуемыми методами. FCL может предложить больше, чем кажется на первый взгляд. Например, BCL уже содержит довольно много алгоритмов шифрования. Они находятся в пространстве имён </w:t>
      </w:r>
      <w:proofErr w:type="gramStart"/>
      <w:r w:rsidRPr="005E6593">
        <w:t>System::</w:t>
      </w:r>
      <w:proofErr w:type="gramEnd"/>
      <w:r w:rsidRPr="005E6593">
        <w:t xml:space="preserve">Security::Cryptography. Если нужным вам алгоритм </w:t>
      </w:r>
      <w:r w:rsidRPr="005E6593">
        <w:lastRenderedPageBreak/>
        <w:t>шифрования уже есть в FCL, вам не нужно заново создавать для него обёртку. Если FCL не содержит реализации алгоритма, для которого вы хотите создать обёртку, но приложение не завязано на алгоритм, реализованный в нативном API, то обычно предпочтительней использовать один из стандартных алгоритмов из FCL.</w:t>
      </w:r>
      <w:bookmarkStart w:id="46" w:name="dot-net-mentality"/>
      <w:bookmarkEnd w:id="46"/>
      <w:r w:rsidRPr="005E6593">
        <w:t xml:space="preserve"> </w:t>
      </w:r>
    </w:p>
    <w:p w14:paraId="5066916A" w14:textId="77777777" w:rsidR="00666C66" w:rsidRPr="005E6593" w:rsidRDefault="00666C66" w:rsidP="00666C66">
      <w:r w:rsidRPr="005E6593">
        <w:t>Ваши типы должны не только соблюдать правила CLS, но и, по возможности, вписываться в философию .NET.</w:t>
      </w:r>
    </w:p>
    <w:p w14:paraId="3F27429A" w14:textId="77777777" w:rsidR="00666C66" w:rsidRDefault="00666C66" w:rsidP="00666C66">
      <w:pPr>
        <w:pStyle w:val="3"/>
        <w:rPr>
          <w:lang w:val="en-US" w:eastAsia="ru-RU"/>
        </w:rPr>
      </w:pPr>
      <w:bookmarkStart w:id="47" w:name="_Toc484050454"/>
      <w:r>
        <w:rPr>
          <w:lang w:eastAsia="ru-RU"/>
        </w:rPr>
        <w:t xml:space="preserve">Механизм </w:t>
      </w:r>
      <w:r>
        <w:rPr>
          <w:lang w:val="en-US" w:eastAsia="ru-RU"/>
        </w:rPr>
        <w:t>Platform Invoke</w:t>
      </w:r>
      <w:bookmarkEnd w:id="47"/>
    </w:p>
    <w:p w14:paraId="6032E503" w14:textId="77777777" w:rsidR="00666C66" w:rsidRDefault="00666C66" w:rsidP="00666C66">
      <w:r w:rsidRPr="00A2357B">
        <w:t>Механизм Platform Invoke, более известный как P/Invoke, позволяет вызывать из управляемого кода функции в стиле языка C, экспортируемые библиотеками DLL</w:t>
      </w:r>
      <w:r w:rsidRPr="00363549">
        <w:t xml:space="preserve"> [</w:t>
      </w:r>
      <w:commentRangeStart w:id="48"/>
      <w:r w:rsidRPr="00363549">
        <w:t>5</w:t>
      </w:r>
      <w:commentRangeEnd w:id="48"/>
      <w:r w:rsidR="00D740BF">
        <w:rPr>
          <w:rStyle w:val="a7"/>
        </w:rPr>
        <w:commentReference w:id="48"/>
      </w:r>
      <w:r w:rsidRPr="00363549">
        <w:t>]</w:t>
      </w:r>
      <w:r w:rsidRPr="00A2357B">
        <w:t xml:space="preserve">. </w:t>
      </w:r>
      <w:r w:rsidRPr="001A38A4">
        <w:t>Чтобы воспользоваться механизмом P/Invoke, управляемый код должен объявить</w:t>
      </w:r>
      <w:r>
        <w:t xml:space="preserve"> </w:t>
      </w:r>
      <w:r w:rsidRPr="001A38A4">
        <w:t>статический внешний (static extern) метод</w:t>
      </w:r>
      <w:r>
        <w:t xml:space="preserve"> </w:t>
      </w:r>
      <w:r w:rsidRPr="001A38A4">
        <w:t>с сигнатурой (типы параметров и тип возвращаемого значения), эквивалентной функции на языке C. Сам метод должен быть снабжен</w:t>
      </w:r>
      <w:r>
        <w:t xml:space="preserve"> </w:t>
      </w:r>
      <w:r w:rsidRPr="001A38A4">
        <w:t>атрибутом DllImport, определяющим, как минимум, библиотеку DLL, экспортирующую требуемую функцию.</w:t>
      </w:r>
      <w:r>
        <w:t xml:space="preserve"> Чтобы создать прототип, который допускает вызов неуправляемого кода для правильного маршалинга данных, необходимо выполнить указанные ниже действия:</w:t>
      </w:r>
    </w:p>
    <w:p w14:paraId="1B88807B" w14:textId="77777777" w:rsidR="00666C66" w:rsidRDefault="00666C66" w:rsidP="00666C66">
      <w:pPr>
        <w:tabs>
          <w:tab w:val="clear" w:pos="709"/>
          <w:tab w:val="left" w:pos="993"/>
        </w:tabs>
      </w:pPr>
      <w:r>
        <w:t>-</w:t>
      </w:r>
      <w:r>
        <w:tab/>
        <w:t xml:space="preserve">применить атрибут </w:t>
      </w:r>
      <w:r>
        <w:rPr>
          <w:lang w:val="en-US"/>
        </w:rPr>
        <w:t>DllImportArtibutr</w:t>
      </w:r>
      <w:r>
        <w:t xml:space="preserve"> к статической функци или методу в управляемом коде;</w:t>
      </w:r>
    </w:p>
    <w:p w14:paraId="5EB5A0BC" w14:textId="77777777" w:rsidR="00666C66" w:rsidRDefault="00666C66" w:rsidP="00666C66">
      <w:pPr>
        <w:tabs>
          <w:tab w:val="clear" w:pos="709"/>
          <w:tab w:val="left" w:pos="993"/>
        </w:tabs>
      </w:pPr>
      <w:r>
        <w:t>-</w:t>
      </w:r>
      <w:r>
        <w:tab/>
        <w:t>заменить неуправляемые типы данных на управляемые.</w:t>
      </w:r>
    </w:p>
    <w:p w14:paraId="78E43305" w14:textId="742FB6A9" w:rsidR="00666C66" w:rsidRDefault="00666C66" w:rsidP="00666C66">
      <w:r w:rsidRPr="00CE094E">
        <w:t>Вызов неуправляемого кода</w:t>
      </w:r>
      <w:r>
        <w:t xml:space="preserve"> –</w:t>
      </w:r>
      <w:r w:rsidRPr="00CE094E">
        <w:t xml:space="preserve"> это служба, позволяющая управляемому коду вызывать неуправляемые функции, реализованные в библиотеках динамической компоновки (DLL), например</w:t>
      </w:r>
      <w:r>
        <w:t>,</w:t>
      </w:r>
      <w:r w:rsidRPr="00CE094E">
        <w:t xml:space="preserve"> функции библиотек Win32 API.</w:t>
      </w:r>
      <w:r>
        <w:t xml:space="preserve"> </w:t>
      </w:r>
      <w:r w:rsidRPr="00CE094E">
        <w:t>Он обнаруживает и вызывает экспортированную функцию и при необходимости маршалирует ее аргументы (целые числа, строки, массивы, структуры и так далее) через границы взаимодействия.</w:t>
      </w:r>
    </w:p>
    <w:p w14:paraId="657F73C5" w14:textId="77777777" w:rsidR="00666C66" w:rsidRDefault="00666C66">
      <w:pPr>
        <w:tabs>
          <w:tab w:val="clear" w:pos="709"/>
        </w:tabs>
        <w:spacing w:after="160" w:line="259" w:lineRule="auto"/>
        <w:ind w:firstLine="0"/>
        <w:jc w:val="left"/>
      </w:pPr>
      <w:r>
        <w:br w:type="page"/>
      </w:r>
    </w:p>
    <w:p w14:paraId="65864824" w14:textId="77777777" w:rsidR="00666C66" w:rsidRPr="009710DA" w:rsidRDefault="00666C66" w:rsidP="00666C66">
      <w:r w:rsidRPr="009710DA">
        <w:lastRenderedPageBreak/>
        <w:t>Использование экспортированных функций DLL</w:t>
      </w:r>
      <w:r>
        <w:t xml:space="preserve"> включает в себя следующие пункты</w:t>
      </w:r>
      <w:r w:rsidRPr="00363549">
        <w:t xml:space="preserve"> [</w:t>
      </w:r>
      <w:commentRangeStart w:id="49"/>
      <w:r w:rsidRPr="00363549">
        <w:t>6</w:t>
      </w:r>
      <w:commentRangeEnd w:id="49"/>
      <w:r w:rsidR="00D740BF">
        <w:rPr>
          <w:rStyle w:val="a7"/>
        </w:rPr>
        <w:commentReference w:id="49"/>
      </w:r>
      <w:r w:rsidRPr="00363549">
        <w:t>]</w:t>
      </w:r>
      <w:r>
        <w:t>.</w:t>
      </w:r>
    </w:p>
    <w:p w14:paraId="6B8A7AB2" w14:textId="77777777" w:rsidR="00666C66" w:rsidRPr="00CE094E" w:rsidRDefault="00666C66" w:rsidP="00666C66">
      <w:pPr>
        <w:pStyle w:val="a"/>
        <w:numPr>
          <w:ilvl w:val="0"/>
          <w:numId w:val="30"/>
        </w:numPr>
        <w:tabs>
          <w:tab w:val="clear" w:pos="1134"/>
          <w:tab w:val="left" w:pos="426"/>
        </w:tabs>
      </w:pPr>
      <w:r w:rsidRPr="00CE094E">
        <w:t>Идентификация функций в библиотеках DLL</w:t>
      </w:r>
      <w:r>
        <w:t>.</w:t>
      </w:r>
    </w:p>
    <w:p w14:paraId="3A91F4E7" w14:textId="77777777" w:rsidR="00666C66" w:rsidRPr="00CE094E" w:rsidRDefault="00666C66" w:rsidP="00666C66">
      <w:r w:rsidRPr="00CE094E">
        <w:t>Как минимум, необходимо указать имя функции и имя библиотеки DLL, содержащей ее.</w:t>
      </w:r>
    </w:p>
    <w:p w14:paraId="0C6D0DAD" w14:textId="77777777" w:rsidR="00666C66" w:rsidRPr="00CE094E" w:rsidRDefault="00666C66" w:rsidP="00666C66">
      <w:pPr>
        <w:pStyle w:val="a"/>
        <w:numPr>
          <w:ilvl w:val="0"/>
          <w:numId w:val="30"/>
        </w:numPr>
        <w:tabs>
          <w:tab w:val="clear" w:pos="1134"/>
          <w:tab w:val="left" w:pos="426"/>
        </w:tabs>
      </w:pPr>
      <w:r w:rsidRPr="00CE094E">
        <w:t>Создание класса, содержащего функции DLL</w:t>
      </w:r>
      <w:r>
        <w:t>.</w:t>
      </w:r>
    </w:p>
    <w:p w14:paraId="4EB24B76" w14:textId="77777777" w:rsidR="00666C66" w:rsidRPr="00CE094E" w:rsidRDefault="00666C66" w:rsidP="00666C66">
      <w:r w:rsidRPr="00CE094E">
        <w:t>Можно использовать существующий класс, создать отдельный класс для каждой неуправляемой функции или создать один класс, содержащий набор связанных неуправляемых функций.</w:t>
      </w:r>
    </w:p>
    <w:p w14:paraId="2905CEC0" w14:textId="77777777" w:rsidR="00666C66" w:rsidRPr="00CE094E" w:rsidRDefault="00666C66" w:rsidP="00666C66">
      <w:pPr>
        <w:pStyle w:val="a"/>
        <w:numPr>
          <w:ilvl w:val="0"/>
          <w:numId w:val="30"/>
        </w:numPr>
        <w:tabs>
          <w:tab w:val="clear" w:pos="1134"/>
          <w:tab w:val="left" w:pos="426"/>
        </w:tabs>
      </w:pPr>
      <w:r w:rsidRPr="00CE094E">
        <w:t>Создание прототипов в управляемом коде</w:t>
      </w:r>
      <w:r>
        <w:t>.</w:t>
      </w:r>
    </w:p>
    <w:p w14:paraId="5ED97044" w14:textId="77777777" w:rsidR="00666C66" w:rsidRPr="00CE094E" w:rsidRDefault="00666C66" w:rsidP="00666C66">
      <w:r w:rsidRPr="00CE094E">
        <w:t>[Visual Basic] Используйте оператор</w:t>
      </w:r>
      <w:r>
        <w:t xml:space="preserve"> </w:t>
      </w:r>
      <w:r w:rsidRPr="00CE094E">
        <w:t>Declare</w:t>
      </w:r>
      <w:r>
        <w:t xml:space="preserve"> </w:t>
      </w:r>
      <w:r w:rsidRPr="00CE094E">
        <w:t>с ключевыми словами</w:t>
      </w:r>
      <w:r>
        <w:t xml:space="preserve"> </w:t>
      </w:r>
      <w:r w:rsidRPr="00CE094E">
        <w:t>Function</w:t>
      </w:r>
      <w:r>
        <w:t xml:space="preserve"> </w:t>
      </w:r>
      <w:r w:rsidRPr="00CE094E">
        <w:t>и</w:t>
      </w:r>
      <w:r>
        <w:t xml:space="preserve"> </w:t>
      </w:r>
      <w:r w:rsidRPr="00CE094E">
        <w:t>Lib.</w:t>
      </w:r>
      <w:r>
        <w:t xml:space="preserve"> </w:t>
      </w:r>
      <w:r w:rsidRPr="00CE094E">
        <w:t>В редких случаях можно использовать атрибут</w:t>
      </w:r>
      <w:r>
        <w:t xml:space="preserve"> </w:t>
      </w:r>
      <w:r w:rsidRPr="00CE094E">
        <w:t>DllImportAttribute</w:t>
      </w:r>
      <w:r>
        <w:t xml:space="preserve"> </w:t>
      </w:r>
      <w:r w:rsidRPr="00CE094E">
        <w:t>с ключевыми словами</w:t>
      </w:r>
      <w:r>
        <w:t xml:space="preserve"> </w:t>
      </w:r>
      <w:r w:rsidRPr="00CE094E">
        <w:t>Shared Function.</w:t>
      </w:r>
      <w:r>
        <w:t xml:space="preserve"> </w:t>
      </w:r>
      <w:r w:rsidRPr="00CE094E">
        <w:t>Такие случаи рассматриваются далее.</w:t>
      </w:r>
    </w:p>
    <w:p w14:paraId="56B4DCB5" w14:textId="77777777" w:rsidR="00666C66" w:rsidRPr="00CE094E" w:rsidRDefault="00666C66" w:rsidP="00666C66">
      <w:r w:rsidRPr="00CE094E">
        <w:t>[C#] Используйте атрибут</w:t>
      </w:r>
      <w:r>
        <w:t xml:space="preserve"> </w:t>
      </w:r>
      <w:r w:rsidRPr="00CE094E">
        <w:t>DllImportAttribute</w:t>
      </w:r>
      <w:r>
        <w:t xml:space="preserve"> </w:t>
      </w:r>
      <w:r w:rsidRPr="00CE094E">
        <w:t>для идентификации библиотеки DLL и функции.</w:t>
      </w:r>
      <w:r>
        <w:t xml:space="preserve"> </w:t>
      </w:r>
      <w:r w:rsidRPr="00CE094E">
        <w:t>Пометьте метод модификаторами</w:t>
      </w:r>
      <w:r>
        <w:t xml:space="preserve"> </w:t>
      </w:r>
      <w:r w:rsidRPr="00CE094E">
        <w:t>static</w:t>
      </w:r>
      <w:r>
        <w:t xml:space="preserve"> </w:t>
      </w:r>
      <w:r w:rsidRPr="00CE094E">
        <w:t>и</w:t>
      </w:r>
      <w:r>
        <w:t xml:space="preserve"> </w:t>
      </w:r>
      <w:r w:rsidRPr="00CE094E">
        <w:t>extern.</w:t>
      </w:r>
    </w:p>
    <w:p w14:paraId="7383FD31" w14:textId="77777777" w:rsidR="00666C66" w:rsidRPr="00CE094E" w:rsidRDefault="00666C66" w:rsidP="00666C66">
      <w:r w:rsidRPr="00CE094E">
        <w:t>[C++] Используйте атрибут</w:t>
      </w:r>
      <w:r>
        <w:t xml:space="preserve"> </w:t>
      </w:r>
      <w:r w:rsidRPr="00CE094E">
        <w:t>DllImportAttribute</w:t>
      </w:r>
      <w:r>
        <w:t xml:space="preserve"> </w:t>
      </w:r>
      <w:r w:rsidRPr="00CE094E">
        <w:t>для идентификации библиотеки DLL и функции.</w:t>
      </w:r>
      <w:r>
        <w:t xml:space="preserve"> </w:t>
      </w:r>
      <w:r w:rsidRPr="00CE094E">
        <w:t>Пометьте метод или функцию оболочки модификатором</w:t>
      </w:r>
      <w:r>
        <w:t xml:space="preserve"> </w:t>
      </w:r>
      <w:r w:rsidRPr="00CE094E">
        <w:t>extern "C".</w:t>
      </w:r>
    </w:p>
    <w:p w14:paraId="29954128" w14:textId="77777777" w:rsidR="00666C66" w:rsidRPr="00CE094E" w:rsidRDefault="00666C66" w:rsidP="00666C66">
      <w:pPr>
        <w:pStyle w:val="a"/>
        <w:numPr>
          <w:ilvl w:val="0"/>
          <w:numId w:val="30"/>
        </w:numPr>
        <w:tabs>
          <w:tab w:val="clear" w:pos="1134"/>
          <w:tab w:val="left" w:pos="426"/>
        </w:tabs>
      </w:pPr>
      <w:r w:rsidRPr="00CE094E">
        <w:t>Вызов функции DLL</w:t>
      </w:r>
    </w:p>
    <w:p w14:paraId="5DF154DA" w14:textId="77777777" w:rsidR="00666C66" w:rsidRPr="00CE094E" w:rsidRDefault="00666C66" w:rsidP="00666C66">
      <w:r w:rsidRPr="00CE094E">
        <w:t>Вызовите метод управляемого класса так же, как и любой другой управляемый метод.</w:t>
      </w:r>
      <w:r>
        <w:t xml:space="preserve"> </w:t>
      </w:r>
      <w:r w:rsidRPr="00CE094E">
        <w:t>Передача структур</w:t>
      </w:r>
      <w:r>
        <w:t xml:space="preserve"> </w:t>
      </w:r>
      <w:r w:rsidRPr="00CE094E">
        <w:t>и</w:t>
      </w:r>
      <w:r>
        <w:t xml:space="preserve"> </w:t>
      </w:r>
      <w:r w:rsidRPr="00CE094E">
        <w:t>реализация функций обратного вызова</w:t>
      </w:r>
      <w:r>
        <w:t xml:space="preserve"> </w:t>
      </w:r>
      <w:r w:rsidRPr="00CE094E">
        <w:t>представляют собой особые случаи.</w:t>
      </w:r>
    </w:p>
    <w:p w14:paraId="0E510750" w14:textId="77777777" w:rsidR="00666C66" w:rsidRPr="00CE094E" w:rsidRDefault="00666C66" w:rsidP="00666C66">
      <w:r w:rsidRPr="00CE094E">
        <w:t>Вызов неуправляемого кода использует метаданные для нахождения экспортированных функций и маршалинга их аргументов во время выполнения.</w:t>
      </w:r>
      <w:r>
        <w:t xml:space="preserve"> </w:t>
      </w:r>
      <w:r w:rsidRPr="00CE094E">
        <w:t>Этот процесс показан на рисунке</w:t>
      </w:r>
      <w:r>
        <w:t xml:space="preserve"> 1.1</w:t>
      </w:r>
      <w:r w:rsidRPr="00CE094E">
        <w:t>.</w:t>
      </w:r>
    </w:p>
    <w:p w14:paraId="559252EA" w14:textId="77777777" w:rsidR="00666C66" w:rsidRDefault="00666C66" w:rsidP="00666C66">
      <w:pPr>
        <w:keepNext/>
        <w:ind w:firstLine="0"/>
        <w:jc w:val="center"/>
      </w:pPr>
      <w:r w:rsidRPr="00CE094E">
        <w:rPr>
          <w:noProof/>
          <w:lang w:eastAsia="ru-RU"/>
        </w:rPr>
        <w:lastRenderedPageBreak/>
        <w:drawing>
          <wp:inline distT="0" distB="0" distL="0" distR="0" wp14:anchorId="7BE2DE4F" wp14:editId="4977721D">
            <wp:extent cx="5886450" cy="1828800"/>
            <wp:effectExtent l="0" t="0" r="0" b="0"/>
            <wp:docPr id="6" name="Рисунок 6" descr="Вызов неуправляемого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bd6c0-6ef6-47d2-bc42-489033e514df" descr="Вызов неуправляемого ко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1828800"/>
                    </a:xfrm>
                    <a:prstGeom prst="rect">
                      <a:avLst/>
                    </a:prstGeom>
                    <a:noFill/>
                    <a:ln>
                      <a:noFill/>
                    </a:ln>
                  </pic:spPr>
                </pic:pic>
              </a:graphicData>
            </a:graphic>
          </wp:inline>
        </w:drawing>
      </w:r>
    </w:p>
    <w:p w14:paraId="6983C674" w14:textId="77777777" w:rsidR="00666C66" w:rsidRPr="00CE094E" w:rsidRDefault="00666C66" w:rsidP="00666C66">
      <w:pPr>
        <w:pStyle w:val="a6"/>
      </w:pPr>
      <w:r>
        <w:t xml:space="preserve">Рисунок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Рисунок \* ARABIC \s 1 </w:instrText>
      </w:r>
      <w:r>
        <w:fldChar w:fldCharType="separate"/>
      </w:r>
      <w:r>
        <w:rPr>
          <w:noProof/>
        </w:rPr>
        <w:t>1</w:t>
      </w:r>
      <w:r>
        <w:rPr>
          <w:noProof/>
        </w:rPr>
        <w:fldChar w:fldCharType="end"/>
      </w:r>
      <w:r>
        <w:t xml:space="preserve"> – </w:t>
      </w:r>
      <w:r w:rsidRPr="00CE094E">
        <w:t>Вызов неуправляемой функции DLL с помощью вызова неуправляемого кода</w:t>
      </w:r>
    </w:p>
    <w:p w14:paraId="7F613C1C" w14:textId="77777777" w:rsidR="00666C66" w:rsidRPr="00CE094E" w:rsidRDefault="00666C66" w:rsidP="00666C66">
      <w:r w:rsidRPr="00CE094E">
        <w:t>Когда неуправляемый код вызывает неуправляемую функцию, то он выполняет следующую последовательность действий:</w:t>
      </w:r>
    </w:p>
    <w:p w14:paraId="504BF48F" w14:textId="77777777" w:rsidR="00666C66" w:rsidRPr="00CE094E" w:rsidRDefault="00666C66" w:rsidP="00666C66">
      <w:pPr>
        <w:pStyle w:val="a"/>
        <w:numPr>
          <w:ilvl w:val="0"/>
          <w:numId w:val="31"/>
        </w:numPr>
        <w:tabs>
          <w:tab w:val="clear" w:pos="1134"/>
          <w:tab w:val="left" w:pos="426"/>
        </w:tabs>
      </w:pPr>
      <w:r w:rsidRPr="00CE094E">
        <w:t>Определяет библиотеку DLL, содержащую функцию.</w:t>
      </w:r>
    </w:p>
    <w:p w14:paraId="0CF1EB7E" w14:textId="77777777" w:rsidR="00666C66" w:rsidRPr="00CE094E" w:rsidRDefault="00666C66" w:rsidP="00666C66">
      <w:pPr>
        <w:pStyle w:val="a"/>
        <w:numPr>
          <w:ilvl w:val="0"/>
          <w:numId w:val="31"/>
        </w:numPr>
        <w:tabs>
          <w:tab w:val="clear" w:pos="1134"/>
          <w:tab w:val="left" w:pos="426"/>
        </w:tabs>
      </w:pPr>
      <w:r w:rsidRPr="00CE094E">
        <w:t>Загружает библиотеку DLL в память.</w:t>
      </w:r>
    </w:p>
    <w:p w14:paraId="37E3F693" w14:textId="77777777" w:rsidR="00666C66" w:rsidRPr="00CE094E" w:rsidRDefault="00666C66" w:rsidP="00666C66">
      <w:pPr>
        <w:pStyle w:val="a"/>
        <w:numPr>
          <w:ilvl w:val="0"/>
          <w:numId w:val="31"/>
        </w:numPr>
        <w:tabs>
          <w:tab w:val="clear" w:pos="1134"/>
          <w:tab w:val="left" w:pos="426"/>
        </w:tabs>
      </w:pPr>
      <w:r w:rsidRPr="00CE094E">
        <w:t>Находит адрес функции в памяти и помещает ее аргументы в стек, выполнив по необходимости маршалинг данных.</w:t>
      </w:r>
      <w:r>
        <w:t xml:space="preserve"> Поиск и загрузка библиотеки </w:t>
      </w:r>
      <w:r>
        <w:rPr>
          <w:lang w:val="en-US"/>
        </w:rPr>
        <w:t>DLL</w:t>
      </w:r>
      <w:r>
        <w:t>, а также определение адреса функции в памяти выполняются только при первом вызове функции.</w:t>
      </w:r>
    </w:p>
    <w:p w14:paraId="3F7728EA" w14:textId="77777777" w:rsidR="00666C66" w:rsidRPr="00CE094E" w:rsidRDefault="00666C66" w:rsidP="00666C66">
      <w:pPr>
        <w:pStyle w:val="a"/>
        <w:numPr>
          <w:ilvl w:val="0"/>
          <w:numId w:val="31"/>
        </w:numPr>
        <w:tabs>
          <w:tab w:val="clear" w:pos="1134"/>
          <w:tab w:val="left" w:pos="426"/>
        </w:tabs>
      </w:pPr>
      <w:r w:rsidRPr="00CE094E">
        <w:t>Передает управление неуправляемой функции.</w:t>
      </w:r>
    </w:p>
    <w:p w14:paraId="596965BC" w14:textId="77777777" w:rsidR="00666C66" w:rsidRDefault="00666C66" w:rsidP="00666C66">
      <w:r w:rsidRPr="00CE094E">
        <w:t>Вызов неуправляемого кода вызывает исключения, создаваемые неуправляемой функцией для управляемого вызывающего объекта.</w:t>
      </w:r>
    </w:p>
    <w:p w14:paraId="3B70B723" w14:textId="77777777" w:rsidR="00666C66" w:rsidRDefault="00666C66" w:rsidP="00666C66">
      <w:r w:rsidRPr="00E7194F">
        <w:t xml:space="preserve">Ниже </w:t>
      </w:r>
      <w:r>
        <w:t xml:space="preserve">в таблице 1.1 </w:t>
      </w:r>
      <w:r w:rsidRPr="00E7194F">
        <w:t>перечислены типы данных, используемые в функциях Win32 API (перечислены в файле Wtypes.h) и в функциях в стиле C.</w:t>
      </w:r>
      <w:r>
        <w:t xml:space="preserve"> </w:t>
      </w:r>
      <w:r w:rsidRPr="00E7194F">
        <w:t>Многие неуправляемые библиотеки содержат функции, передающие эти типы данных в качестве параметров и возвращаемых значений.</w:t>
      </w:r>
      <w:r>
        <w:t xml:space="preserve"> </w:t>
      </w:r>
      <w:r w:rsidRPr="00E7194F">
        <w:t>В третьем столбце представлены соответствующие встроенные типы значений .NET Framework или классы, используемые в управляемом коде.</w:t>
      </w:r>
      <w:r>
        <w:t xml:space="preserve"> </w:t>
      </w:r>
      <w:r w:rsidRPr="00E7194F">
        <w:t>В некоторых случаях типы, перечисленные в таблице, можно заменить на типы того же размера.</w:t>
      </w:r>
    </w:p>
    <w:p w14:paraId="6E2E8B62" w14:textId="77777777" w:rsidR="00666C66" w:rsidRDefault="00666C66" w:rsidP="00666C66">
      <w:pPr>
        <w:tabs>
          <w:tab w:val="clear" w:pos="709"/>
        </w:tabs>
        <w:spacing w:after="160" w:line="259" w:lineRule="auto"/>
        <w:ind w:firstLine="0"/>
        <w:jc w:val="left"/>
      </w:pPr>
      <w:r>
        <w:br w:type="page"/>
      </w:r>
    </w:p>
    <w:p w14:paraId="0AA62E5C" w14:textId="77777777" w:rsidR="00666C66" w:rsidRPr="001A38A4" w:rsidRDefault="00666C66" w:rsidP="00666C66">
      <w:pPr>
        <w:pStyle w:val="a5"/>
      </w:pPr>
      <w:r>
        <w:lastRenderedPageBreak/>
        <w:t xml:space="preserve">Таблица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Таблица \* ARABIC \s 1 </w:instrText>
      </w:r>
      <w:r>
        <w:fldChar w:fldCharType="separate"/>
      </w:r>
      <w:r>
        <w:rPr>
          <w:noProof/>
        </w:rPr>
        <w:t>1</w:t>
      </w:r>
      <w:r>
        <w:rPr>
          <w:noProof/>
        </w:rPr>
        <w:fldChar w:fldCharType="end"/>
      </w:r>
      <w:r>
        <w:rPr>
          <w:lang w:val="en-US"/>
        </w:rPr>
        <w:t xml:space="preserve"> – </w:t>
      </w:r>
      <w:r>
        <w:t>Соответствие типов данных</w:t>
      </w:r>
    </w:p>
    <w:tbl>
      <w:tblPr>
        <w:tblStyle w:val="af0"/>
        <w:tblW w:w="0" w:type="auto"/>
        <w:tblLayout w:type="fixed"/>
        <w:tblLook w:val="04A0" w:firstRow="1" w:lastRow="0" w:firstColumn="1" w:lastColumn="0" w:noHBand="0" w:noVBand="1"/>
        <w:tblDescription w:val="table"/>
      </w:tblPr>
      <w:tblGrid>
        <w:gridCol w:w="2263"/>
        <w:gridCol w:w="2268"/>
        <w:gridCol w:w="2552"/>
        <w:gridCol w:w="2545"/>
      </w:tblGrid>
      <w:tr w:rsidR="00666C66" w:rsidRPr="00E7194F" w14:paraId="35D3D7CC" w14:textId="77777777" w:rsidTr="0056228E">
        <w:tc>
          <w:tcPr>
            <w:tcW w:w="2263" w:type="dxa"/>
            <w:vAlign w:val="center"/>
            <w:hideMark/>
          </w:tcPr>
          <w:p w14:paraId="244D275C" w14:textId="77777777" w:rsidR="00666C66" w:rsidRPr="00E7194F" w:rsidRDefault="00666C66" w:rsidP="00666C66">
            <w:pPr>
              <w:pStyle w:val="a5"/>
            </w:pPr>
            <w:r w:rsidRPr="00E7194F">
              <w:t>Неуправляемый тип в Wtypes.h</w:t>
            </w:r>
          </w:p>
        </w:tc>
        <w:tc>
          <w:tcPr>
            <w:tcW w:w="2268" w:type="dxa"/>
            <w:vAlign w:val="center"/>
            <w:hideMark/>
          </w:tcPr>
          <w:p w14:paraId="3EEBC725" w14:textId="77777777" w:rsidR="00666C66" w:rsidRPr="00E7194F" w:rsidRDefault="00666C66" w:rsidP="00666C66">
            <w:pPr>
              <w:pStyle w:val="a5"/>
            </w:pPr>
            <w:r w:rsidRPr="00E7194F">
              <w:t>Неуправляемый тип языка C</w:t>
            </w:r>
          </w:p>
        </w:tc>
        <w:tc>
          <w:tcPr>
            <w:tcW w:w="2552" w:type="dxa"/>
            <w:vAlign w:val="center"/>
            <w:hideMark/>
          </w:tcPr>
          <w:p w14:paraId="76439E4B" w14:textId="77777777" w:rsidR="00666C66" w:rsidRPr="00E7194F" w:rsidRDefault="00666C66" w:rsidP="00666C66">
            <w:pPr>
              <w:pStyle w:val="a5"/>
            </w:pPr>
            <w:r w:rsidRPr="00E7194F">
              <w:t>Имя управляемого класса</w:t>
            </w:r>
          </w:p>
        </w:tc>
        <w:tc>
          <w:tcPr>
            <w:tcW w:w="2545" w:type="dxa"/>
            <w:vAlign w:val="center"/>
            <w:hideMark/>
          </w:tcPr>
          <w:p w14:paraId="1B1CAADE" w14:textId="77777777" w:rsidR="00666C66" w:rsidRPr="00E7194F" w:rsidRDefault="00666C66" w:rsidP="00666C66">
            <w:pPr>
              <w:pStyle w:val="a5"/>
            </w:pPr>
            <w:r w:rsidRPr="00E7194F">
              <w:t>Описание</w:t>
            </w:r>
          </w:p>
        </w:tc>
      </w:tr>
      <w:tr w:rsidR="00666C66" w:rsidRPr="00E7194F" w14:paraId="4EFE4394" w14:textId="77777777" w:rsidTr="0056228E">
        <w:tc>
          <w:tcPr>
            <w:tcW w:w="2263" w:type="dxa"/>
            <w:hideMark/>
          </w:tcPr>
          <w:p w14:paraId="1B0A7C16" w14:textId="77777777" w:rsidR="00666C66" w:rsidRPr="00E7194F" w:rsidRDefault="00666C66" w:rsidP="00666C66">
            <w:pPr>
              <w:pStyle w:val="a5"/>
            </w:pPr>
            <w:r w:rsidRPr="00E7194F">
              <w:t>HANDLE</w:t>
            </w:r>
          </w:p>
        </w:tc>
        <w:tc>
          <w:tcPr>
            <w:tcW w:w="2268" w:type="dxa"/>
            <w:hideMark/>
          </w:tcPr>
          <w:p w14:paraId="7C471CB3" w14:textId="77777777" w:rsidR="00666C66" w:rsidRPr="00E7194F" w:rsidRDefault="00666C66" w:rsidP="00666C66">
            <w:pPr>
              <w:pStyle w:val="a5"/>
            </w:pPr>
            <w:r w:rsidRPr="00E7194F">
              <w:t>void*</w:t>
            </w:r>
          </w:p>
        </w:tc>
        <w:tc>
          <w:tcPr>
            <w:tcW w:w="2552" w:type="dxa"/>
            <w:hideMark/>
          </w:tcPr>
          <w:p w14:paraId="4F24EE85" w14:textId="77777777" w:rsidR="00666C66" w:rsidRPr="00E7194F" w:rsidRDefault="00666C66" w:rsidP="00666C66">
            <w:pPr>
              <w:pStyle w:val="a5"/>
            </w:pPr>
            <w:r w:rsidRPr="001A38A4">
              <w:t>System.IntPtr</w:t>
            </w:r>
          </w:p>
        </w:tc>
        <w:tc>
          <w:tcPr>
            <w:tcW w:w="2545" w:type="dxa"/>
            <w:hideMark/>
          </w:tcPr>
          <w:p w14:paraId="56DF48F2" w14:textId="77777777" w:rsidR="00666C66" w:rsidRPr="00E7194F" w:rsidRDefault="00666C66" w:rsidP="00666C66">
            <w:pPr>
              <w:pStyle w:val="a5"/>
            </w:pPr>
            <w:r>
              <w:t xml:space="preserve">32 </w:t>
            </w:r>
            <w:r w:rsidRPr="00E7194F">
              <w:t>бита в 32-разрядных операционных</w:t>
            </w:r>
            <w:r>
              <w:t xml:space="preserve"> системах Windows, 64 </w:t>
            </w:r>
            <w:r w:rsidRPr="00E7194F">
              <w:t>бита в 64-разрядных операционных системах Windows.</w:t>
            </w:r>
          </w:p>
        </w:tc>
      </w:tr>
      <w:tr w:rsidR="00666C66" w:rsidRPr="00E7194F" w14:paraId="7094B064" w14:textId="77777777" w:rsidTr="0056228E">
        <w:tc>
          <w:tcPr>
            <w:tcW w:w="2263" w:type="dxa"/>
            <w:hideMark/>
          </w:tcPr>
          <w:p w14:paraId="0B73728A" w14:textId="77777777" w:rsidR="00666C66" w:rsidRPr="00E7194F" w:rsidRDefault="00666C66" w:rsidP="00666C66">
            <w:pPr>
              <w:pStyle w:val="a5"/>
            </w:pPr>
            <w:r w:rsidRPr="00E7194F">
              <w:t>BYTE</w:t>
            </w:r>
          </w:p>
        </w:tc>
        <w:tc>
          <w:tcPr>
            <w:tcW w:w="2268" w:type="dxa"/>
            <w:hideMark/>
          </w:tcPr>
          <w:p w14:paraId="66FDCF94" w14:textId="77777777" w:rsidR="00666C66" w:rsidRPr="00E7194F" w:rsidRDefault="00666C66" w:rsidP="00666C66">
            <w:pPr>
              <w:pStyle w:val="a5"/>
            </w:pPr>
            <w:r w:rsidRPr="00E7194F">
              <w:t>unsigned char</w:t>
            </w:r>
          </w:p>
        </w:tc>
        <w:tc>
          <w:tcPr>
            <w:tcW w:w="2552" w:type="dxa"/>
            <w:hideMark/>
          </w:tcPr>
          <w:p w14:paraId="32114A7E" w14:textId="77777777" w:rsidR="00666C66" w:rsidRPr="00E7194F" w:rsidRDefault="00666C66" w:rsidP="00666C66">
            <w:pPr>
              <w:pStyle w:val="a5"/>
            </w:pPr>
            <w:r w:rsidRPr="001A38A4">
              <w:t>System.Byte</w:t>
            </w:r>
          </w:p>
        </w:tc>
        <w:tc>
          <w:tcPr>
            <w:tcW w:w="2545" w:type="dxa"/>
            <w:hideMark/>
          </w:tcPr>
          <w:p w14:paraId="5C638290" w14:textId="77777777" w:rsidR="00666C66" w:rsidRPr="00E7194F" w:rsidRDefault="00666C66" w:rsidP="00666C66">
            <w:pPr>
              <w:pStyle w:val="a5"/>
            </w:pPr>
            <w:r w:rsidRPr="00E7194F">
              <w:t>8 бит</w:t>
            </w:r>
          </w:p>
        </w:tc>
      </w:tr>
      <w:tr w:rsidR="00666C66" w:rsidRPr="00E7194F" w14:paraId="0FEB04D2" w14:textId="77777777" w:rsidTr="0056228E">
        <w:tc>
          <w:tcPr>
            <w:tcW w:w="2263" w:type="dxa"/>
            <w:hideMark/>
          </w:tcPr>
          <w:p w14:paraId="133FE39E" w14:textId="77777777" w:rsidR="00666C66" w:rsidRPr="00E7194F" w:rsidRDefault="00666C66" w:rsidP="00666C66">
            <w:pPr>
              <w:pStyle w:val="a5"/>
            </w:pPr>
            <w:r w:rsidRPr="00E7194F">
              <w:t>Short</w:t>
            </w:r>
          </w:p>
        </w:tc>
        <w:tc>
          <w:tcPr>
            <w:tcW w:w="2268" w:type="dxa"/>
            <w:hideMark/>
          </w:tcPr>
          <w:p w14:paraId="150BDE79" w14:textId="77777777" w:rsidR="00666C66" w:rsidRPr="00E7194F" w:rsidRDefault="00666C66" w:rsidP="00666C66">
            <w:pPr>
              <w:pStyle w:val="a5"/>
            </w:pPr>
            <w:r w:rsidRPr="00E7194F">
              <w:t>Short</w:t>
            </w:r>
          </w:p>
        </w:tc>
        <w:tc>
          <w:tcPr>
            <w:tcW w:w="2552" w:type="dxa"/>
            <w:hideMark/>
          </w:tcPr>
          <w:p w14:paraId="036272AC" w14:textId="77777777" w:rsidR="00666C66" w:rsidRPr="00E7194F" w:rsidRDefault="00666C66" w:rsidP="00666C66">
            <w:pPr>
              <w:pStyle w:val="a5"/>
            </w:pPr>
            <w:r w:rsidRPr="001A38A4">
              <w:t>System.Int16</w:t>
            </w:r>
          </w:p>
        </w:tc>
        <w:tc>
          <w:tcPr>
            <w:tcW w:w="2545" w:type="dxa"/>
            <w:hideMark/>
          </w:tcPr>
          <w:p w14:paraId="72D5D220" w14:textId="77777777" w:rsidR="00666C66" w:rsidRPr="00E7194F" w:rsidRDefault="00666C66" w:rsidP="00666C66">
            <w:pPr>
              <w:pStyle w:val="a5"/>
            </w:pPr>
            <w:r>
              <w:t xml:space="preserve">16 </w:t>
            </w:r>
            <w:r w:rsidRPr="00E7194F">
              <w:t>бит</w:t>
            </w:r>
          </w:p>
        </w:tc>
      </w:tr>
      <w:tr w:rsidR="00666C66" w:rsidRPr="00E7194F" w14:paraId="35718682" w14:textId="77777777" w:rsidTr="0056228E">
        <w:tc>
          <w:tcPr>
            <w:tcW w:w="2263" w:type="dxa"/>
            <w:hideMark/>
          </w:tcPr>
          <w:p w14:paraId="4624B50B" w14:textId="77777777" w:rsidR="00666C66" w:rsidRPr="00E7194F" w:rsidRDefault="00666C66" w:rsidP="00666C66">
            <w:pPr>
              <w:pStyle w:val="a5"/>
            </w:pPr>
            <w:r w:rsidRPr="00E7194F">
              <w:t>WORD</w:t>
            </w:r>
          </w:p>
        </w:tc>
        <w:tc>
          <w:tcPr>
            <w:tcW w:w="2268" w:type="dxa"/>
            <w:hideMark/>
          </w:tcPr>
          <w:p w14:paraId="09424F26" w14:textId="77777777" w:rsidR="00666C66" w:rsidRPr="00E7194F" w:rsidRDefault="00666C66" w:rsidP="00666C66">
            <w:pPr>
              <w:pStyle w:val="a5"/>
            </w:pPr>
            <w:r w:rsidRPr="00E7194F">
              <w:t>unsigned short</w:t>
            </w:r>
          </w:p>
        </w:tc>
        <w:tc>
          <w:tcPr>
            <w:tcW w:w="2552" w:type="dxa"/>
            <w:hideMark/>
          </w:tcPr>
          <w:p w14:paraId="4FE32AB6" w14:textId="77777777" w:rsidR="00666C66" w:rsidRPr="00E7194F" w:rsidRDefault="00666C66" w:rsidP="00666C66">
            <w:pPr>
              <w:pStyle w:val="a5"/>
            </w:pPr>
            <w:r w:rsidRPr="001A38A4">
              <w:t>System.UInt16</w:t>
            </w:r>
          </w:p>
        </w:tc>
        <w:tc>
          <w:tcPr>
            <w:tcW w:w="2545" w:type="dxa"/>
            <w:hideMark/>
          </w:tcPr>
          <w:p w14:paraId="58EA7403" w14:textId="77777777" w:rsidR="00666C66" w:rsidRPr="00E7194F" w:rsidRDefault="00666C66" w:rsidP="00666C66">
            <w:pPr>
              <w:pStyle w:val="a5"/>
            </w:pPr>
            <w:r>
              <w:t xml:space="preserve">16 </w:t>
            </w:r>
            <w:r w:rsidRPr="00E7194F">
              <w:t>бит</w:t>
            </w:r>
          </w:p>
        </w:tc>
      </w:tr>
      <w:tr w:rsidR="00666C66" w:rsidRPr="00E7194F" w14:paraId="491FA566" w14:textId="77777777" w:rsidTr="0056228E">
        <w:tc>
          <w:tcPr>
            <w:tcW w:w="2263" w:type="dxa"/>
            <w:hideMark/>
          </w:tcPr>
          <w:p w14:paraId="5F4206E3" w14:textId="77777777" w:rsidR="00666C66" w:rsidRPr="00E7194F" w:rsidRDefault="00666C66" w:rsidP="00666C66">
            <w:pPr>
              <w:pStyle w:val="a5"/>
            </w:pPr>
            <w:r w:rsidRPr="00E7194F">
              <w:t>int</w:t>
            </w:r>
          </w:p>
        </w:tc>
        <w:tc>
          <w:tcPr>
            <w:tcW w:w="2268" w:type="dxa"/>
            <w:hideMark/>
          </w:tcPr>
          <w:p w14:paraId="030F0E42" w14:textId="77777777" w:rsidR="00666C66" w:rsidRPr="00E7194F" w:rsidRDefault="00666C66" w:rsidP="00666C66">
            <w:pPr>
              <w:pStyle w:val="a5"/>
            </w:pPr>
            <w:r w:rsidRPr="00E7194F">
              <w:t>int</w:t>
            </w:r>
          </w:p>
        </w:tc>
        <w:tc>
          <w:tcPr>
            <w:tcW w:w="2552" w:type="dxa"/>
            <w:hideMark/>
          </w:tcPr>
          <w:p w14:paraId="73A29AA4" w14:textId="77777777" w:rsidR="00666C66" w:rsidRPr="00E7194F" w:rsidRDefault="00666C66" w:rsidP="00666C66">
            <w:pPr>
              <w:pStyle w:val="a5"/>
            </w:pPr>
            <w:r w:rsidRPr="001A38A4">
              <w:t>System.Int32</w:t>
            </w:r>
          </w:p>
        </w:tc>
        <w:tc>
          <w:tcPr>
            <w:tcW w:w="2545" w:type="dxa"/>
            <w:hideMark/>
          </w:tcPr>
          <w:p w14:paraId="40138D47" w14:textId="77777777" w:rsidR="00666C66" w:rsidRPr="00E7194F" w:rsidRDefault="00666C66" w:rsidP="00666C66">
            <w:pPr>
              <w:pStyle w:val="a5"/>
            </w:pPr>
            <w:r>
              <w:t xml:space="preserve">32 </w:t>
            </w:r>
            <w:r w:rsidRPr="00E7194F">
              <w:t>бита</w:t>
            </w:r>
          </w:p>
        </w:tc>
      </w:tr>
      <w:tr w:rsidR="00666C66" w:rsidRPr="00E7194F" w14:paraId="1212FB82" w14:textId="77777777" w:rsidTr="0056228E">
        <w:tc>
          <w:tcPr>
            <w:tcW w:w="2263" w:type="dxa"/>
            <w:hideMark/>
          </w:tcPr>
          <w:p w14:paraId="5E191444" w14:textId="77777777" w:rsidR="00666C66" w:rsidRPr="00E7194F" w:rsidRDefault="00666C66" w:rsidP="00666C66">
            <w:pPr>
              <w:pStyle w:val="a5"/>
            </w:pPr>
            <w:r w:rsidRPr="00E7194F">
              <w:t>UINT</w:t>
            </w:r>
          </w:p>
        </w:tc>
        <w:tc>
          <w:tcPr>
            <w:tcW w:w="2268" w:type="dxa"/>
            <w:hideMark/>
          </w:tcPr>
          <w:p w14:paraId="032B6938" w14:textId="77777777" w:rsidR="00666C66" w:rsidRPr="00E7194F" w:rsidRDefault="00666C66" w:rsidP="00666C66">
            <w:pPr>
              <w:pStyle w:val="a5"/>
            </w:pPr>
            <w:r w:rsidRPr="00E7194F">
              <w:t>unsigned int</w:t>
            </w:r>
          </w:p>
        </w:tc>
        <w:tc>
          <w:tcPr>
            <w:tcW w:w="2552" w:type="dxa"/>
            <w:hideMark/>
          </w:tcPr>
          <w:p w14:paraId="33704E21" w14:textId="77777777" w:rsidR="00666C66" w:rsidRPr="00E7194F" w:rsidRDefault="00666C66" w:rsidP="00666C66">
            <w:pPr>
              <w:pStyle w:val="a5"/>
            </w:pPr>
            <w:r w:rsidRPr="001A38A4">
              <w:t>System.UInt32</w:t>
            </w:r>
          </w:p>
        </w:tc>
        <w:tc>
          <w:tcPr>
            <w:tcW w:w="2545" w:type="dxa"/>
            <w:hideMark/>
          </w:tcPr>
          <w:p w14:paraId="76721816" w14:textId="77777777" w:rsidR="00666C66" w:rsidRPr="00E7194F" w:rsidRDefault="00666C66" w:rsidP="00666C66">
            <w:pPr>
              <w:pStyle w:val="a5"/>
            </w:pPr>
            <w:r>
              <w:t xml:space="preserve">32 </w:t>
            </w:r>
            <w:r w:rsidRPr="00E7194F">
              <w:t>бита</w:t>
            </w:r>
          </w:p>
        </w:tc>
      </w:tr>
      <w:tr w:rsidR="00666C66" w:rsidRPr="00E7194F" w14:paraId="30DEE94C" w14:textId="77777777" w:rsidTr="0056228E">
        <w:tc>
          <w:tcPr>
            <w:tcW w:w="2263" w:type="dxa"/>
            <w:hideMark/>
          </w:tcPr>
          <w:p w14:paraId="7D4752E9" w14:textId="77777777" w:rsidR="00666C66" w:rsidRPr="00E7194F" w:rsidRDefault="00666C66" w:rsidP="00666C66">
            <w:pPr>
              <w:pStyle w:val="a5"/>
            </w:pPr>
            <w:r w:rsidRPr="00E7194F">
              <w:t>LONG</w:t>
            </w:r>
          </w:p>
        </w:tc>
        <w:tc>
          <w:tcPr>
            <w:tcW w:w="2268" w:type="dxa"/>
            <w:hideMark/>
          </w:tcPr>
          <w:p w14:paraId="3444A6B0" w14:textId="77777777" w:rsidR="00666C66" w:rsidRPr="00E7194F" w:rsidRDefault="00666C66" w:rsidP="00666C66">
            <w:pPr>
              <w:pStyle w:val="a5"/>
            </w:pPr>
            <w:r w:rsidRPr="00E7194F">
              <w:t>long</w:t>
            </w:r>
          </w:p>
        </w:tc>
        <w:tc>
          <w:tcPr>
            <w:tcW w:w="2552" w:type="dxa"/>
            <w:hideMark/>
          </w:tcPr>
          <w:p w14:paraId="48BB7319" w14:textId="77777777" w:rsidR="00666C66" w:rsidRPr="00E7194F" w:rsidRDefault="00666C66" w:rsidP="00666C66">
            <w:pPr>
              <w:pStyle w:val="a5"/>
            </w:pPr>
            <w:r w:rsidRPr="001A38A4">
              <w:t>System.Int32</w:t>
            </w:r>
          </w:p>
        </w:tc>
        <w:tc>
          <w:tcPr>
            <w:tcW w:w="2545" w:type="dxa"/>
            <w:hideMark/>
          </w:tcPr>
          <w:p w14:paraId="5A3B52A8" w14:textId="77777777" w:rsidR="00666C66" w:rsidRPr="00E7194F" w:rsidRDefault="00666C66" w:rsidP="00666C66">
            <w:pPr>
              <w:pStyle w:val="a5"/>
            </w:pPr>
            <w:r>
              <w:t xml:space="preserve">32 </w:t>
            </w:r>
            <w:r w:rsidRPr="00E7194F">
              <w:t>бита</w:t>
            </w:r>
          </w:p>
        </w:tc>
      </w:tr>
      <w:tr w:rsidR="00666C66" w:rsidRPr="00E7194F" w14:paraId="7418B4D7" w14:textId="77777777" w:rsidTr="0056228E">
        <w:tc>
          <w:tcPr>
            <w:tcW w:w="2263" w:type="dxa"/>
            <w:hideMark/>
          </w:tcPr>
          <w:p w14:paraId="72A8E285" w14:textId="77777777" w:rsidR="00666C66" w:rsidRPr="00E7194F" w:rsidRDefault="00666C66" w:rsidP="00666C66">
            <w:pPr>
              <w:pStyle w:val="a5"/>
            </w:pPr>
            <w:r w:rsidRPr="00E7194F">
              <w:t>BOOL</w:t>
            </w:r>
          </w:p>
        </w:tc>
        <w:tc>
          <w:tcPr>
            <w:tcW w:w="2268" w:type="dxa"/>
            <w:hideMark/>
          </w:tcPr>
          <w:p w14:paraId="54070752" w14:textId="77777777" w:rsidR="00666C66" w:rsidRPr="00E7194F" w:rsidRDefault="00666C66" w:rsidP="00666C66">
            <w:pPr>
              <w:pStyle w:val="a5"/>
            </w:pPr>
            <w:r w:rsidRPr="00E7194F">
              <w:t>long</w:t>
            </w:r>
          </w:p>
        </w:tc>
        <w:tc>
          <w:tcPr>
            <w:tcW w:w="2552" w:type="dxa"/>
            <w:hideMark/>
          </w:tcPr>
          <w:p w14:paraId="2CB0AA22" w14:textId="77777777" w:rsidR="00666C66" w:rsidRPr="00E7194F" w:rsidRDefault="00666C66" w:rsidP="00666C66">
            <w:pPr>
              <w:pStyle w:val="a5"/>
              <w:rPr>
                <w:lang w:val="en-US"/>
              </w:rPr>
            </w:pPr>
            <w:r>
              <w:t>System.</w:t>
            </w:r>
            <w:r>
              <w:rPr>
                <w:lang w:val="en-US"/>
              </w:rPr>
              <w:t>Byte</w:t>
            </w:r>
          </w:p>
        </w:tc>
        <w:tc>
          <w:tcPr>
            <w:tcW w:w="2545" w:type="dxa"/>
            <w:hideMark/>
          </w:tcPr>
          <w:p w14:paraId="107BAFEC" w14:textId="77777777" w:rsidR="00666C66" w:rsidRPr="00E7194F" w:rsidRDefault="00666C66" w:rsidP="00666C66">
            <w:pPr>
              <w:pStyle w:val="a5"/>
            </w:pPr>
            <w:r>
              <w:t xml:space="preserve">32 </w:t>
            </w:r>
            <w:r w:rsidRPr="00E7194F">
              <w:t>бита</w:t>
            </w:r>
          </w:p>
        </w:tc>
      </w:tr>
      <w:tr w:rsidR="00666C66" w:rsidRPr="00E7194F" w14:paraId="7A6C121D" w14:textId="77777777" w:rsidTr="0056228E">
        <w:tc>
          <w:tcPr>
            <w:tcW w:w="2263" w:type="dxa"/>
            <w:hideMark/>
          </w:tcPr>
          <w:p w14:paraId="72DEA093" w14:textId="77777777" w:rsidR="00666C66" w:rsidRPr="00E7194F" w:rsidRDefault="00666C66" w:rsidP="00666C66">
            <w:pPr>
              <w:pStyle w:val="a5"/>
            </w:pPr>
            <w:r w:rsidRPr="00E7194F">
              <w:t>DWORD</w:t>
            </w:r>
          </w:p>
        </w:tc>
        <w:tc>
          <w:tcPr>
            <w:tcW w:w="2268" w:type="dxa"/>
            <w:hideMark/>
          </w:tcPr>
          <w:p w14:paraId="61C32CFF" w14:textId="77777777" w:rsidR="00666C66" w:rsidRPr="00E7194F" w:rsidRDefault="00666C66" w:rsidP="00666C66">
            <w:pPr>
              <w:pStyle w:val="a5"/>
            </w:pPr>
            <w:r w:rsidRPr="00E7194F">
              <w:t>unsigned long</w:t>
            </w:r>
          </w:p>
        </w:tc>
        <w:tc>
          <w:tcPr>
            <w:tcW w:w="2552" w:type="dxa"/>
            <w:hideMark/>
          </w:tcPr>
          <w:p w14:paraId="17A22DBF" w14:textId="77777777" w:rsidR="00666C66" w:rsidRPr="00E7194F" w:rsidRDefault="00666C66" w:rsidP="00666C66">
            <w:pPr>
              <w:pStyle w:val="a5"/>
            </w:pPr>
            <w:r w:rsidRPr="001A38A4">
              <w:t>System.UInt32</w:t>
            </w:r>
          </w:p>
        </w:tc>
        <w:tc>
          <w:tcPr>
            <w:tcW w:w="2545" w:type="dxa"/>
            <w:hideMark/>
          </w:tcPr>
          <w:p w14:paraId="43C1BC92" w14:textId="77777777" w:rsidR="00666C66" w:rsidRPr="00E7194F" w:rsidRDefault="00666C66" w:rsidP="00666C66">
            <w:pPr>
              <w:pStyle w:val="a5"/>
            </w:pPr>
            <w:r>
              <w:t xml:space="preserve">32 </w:t>
            </w:r>
            <w:r w:rsidRPr="00E7194F">
              <w:t>бита</w:t>
            </w:r>
          </w:p>
        </w:tc>
      </w:tr>
      <w:tr w:rsidR="00666C66" w:rsidRPr="00E7194F" w14:paraId="4244C346" w14:textId="77777777" w:rsidTr="0056228E">
        <w:tc>
          <w:tcPr>
            <w:tcW w:w="2263" w:type="dxa"/>
            <w:hideMark/>
          </w:tcPr>
          <w:p w14:paraId="1EFFE403" w14:textId="77777777" w:rsidR="00666C66" w:rsidRPr="00E7194F" w:rsidRDefault="00666C66" w:rsidP="00666C66">
            <w:pPr>
              <w:pStyle w:val="a5"/>
            </w:pPr>
            <w:r w:rsidRPr="00E7194F">
              <w:t>ULONG</w:t>
            </w:r>
          </w:p>
        </w:tc>
        <w:tc>
          <w:tcPr>
            <w:tcW w:w="2268" w:type="dxa"/>
            <w:hideMark/>
          </w:tcPr>
          <w:p w14:paraId="59DB1C22" w14:textId="77777777" w:rsidR="00666C66" w:rsidRPr="00E7194F" w:rsidRDefault="00666C66" w:rsidP="00666C66">
            <w:pPr>
              <w:pStyle w:val="a5"/>
            </w:pPr>
            <w:r w:rsidRPr="00E7194F">
              <w:t>unsigned long</w:t>
            </w:r>
          </w:p>
        </w:tc>
        <w:tc>
          <w:tcPr>
            <w:tcW w:w="2552" w:type="dxa"/>
            <w:hideMark/>
          </w:tcPr>
          <w:p w14:paraId="45D32469" w14:textId="77777777" w:rsidR="00666C66" w:rsidRPr="00E7194F" w:rsidRDefault="00666C66" w:rsidP="00666C66">
            <w:pPr>
              <w:pStyle w:val="a5"/>
            </w:pPr>
            <w:r w:rsidRPr="001A38A4">
              <w:t>System.UInt32</w:t>
            </w:r>
          </w:p>
        </w:tc>
        <w:tc>
          <w:tcPr>
            <w:tcW w:w="2545" w:type="dxa"/>
            <w:hideMark/>
          </w:tcPr>
          <w:p w14:paraId="5028A4BD" w14:textId="77777777" w:rsidR="00666C66" w:rsidRPr="00E7194F" w:rsidRDefault="00666C66" w:rsidP="00666C66">
            <w:pPr>
              <w:pStyle w:val="a5"/>
            </w:pPr>
            <w:r w:rsidRPr="00E7194F">
              <w:t>32</w:t>
            </w:r>
            <w:r>
              <w:rPr>
                <w:lang w:val="en-US"/>
              </w:rPr>
              <w:t xml:space="preserve"> </w:t>
            </w:r>
            <w:r w:rsidRPr="00E7194F">
              <w:t>бита</w:t>
            </w:r>
          </w:p>
        </w:tc>
      </w:tr>
      <w:tr w:rsidR="00666C66" w:rsidRPr="00E7194F" w14:paraId="0227D70C" w14:textId="77777777" w:rsidTr="0056228E">
        <w:tc>
          <w:tcPr>
            <w:tcW w:w="2263" w:type="dxa"/>
            <w:hideMark/>
          </w:tcPr>
          <w:p w14:paraId="63041B63" w14:textId="77777777" w:rsidR="00666C66" w:rsidRPr="00E7194F" w:rsidRDefault="00666C66" w:rsidP="00666C66">
            <w:pPr>
              <w:pStyle w:val="a5"/>
            </w:pPr>
            <w:r w:rsidRPr="00E7194F">
              <w:t>CHAR</w:t>
            </w:r>
          </w:p>
        </w:tc>
        <w:tc>
          <w:tcPr>
            <w:tcW w:w="2268" w:type="dxa"/>
            <w:hideMark/>
          </w:tcPr>
          <w:p w14:paraId="2F9B7F54" w14:textId="77777777" w:rsidR="00666C66" w:rsidRPr="00E7194F" w:rsidRDefault="00666C66" w:rsidP="00666C66">
            <w:pPr>
              <w:pStyle w:val="a5"/>
            </w:pPr>
            <w:r w:rsidRPr="00E7194F">
              <w:t>char</w:t>
            </w:r>
          </w:p>
        </w:tc>
        <w:tc>
          <w:tcPr>
            <w:tcW w:w="2552" w:type="dxa"/>
            <w:hideMark/>
          </w:tcPr>
          <w:p w14:paraId="7B709599" w14:textId="77777777" w:rsidR="00666C66" w:rsidRPr="00E7194F" w:rsidRDefault="00666C66" w:rsidP="00666C66">
            <w:pPr>
              <w:pStyle w:val="a5"/>
            </w:pPr>
            <w:r w:rsidRPr="001A38A4">
              <w:t>System.Char</w:t>
            </w:r>
          </w:p>
        </w:tc>
        <w:tc>
          <w:tcPr>
            <w:tcW w:w="2545" w:type="dxa"/>
            <w:hideMark/>
          </w:tcPr>
          <w:p w14:paraId="292817DA" w14:textId="77777777" w:rsidR="00666C66" w:rsidRPr="00E7194F" w:rsidRDefault="00666C66" w:rsidP="00666C66">
            <w:pPr>
              <w:pStyle w:val="a5"/>
            </w:pPr>
            <w:r w:rsidRPr="00E7194F">
              <w:t>В кодировке ANSI.</w:t>
            </w:r>
          </w:p>
        </w:tc>
      </w:tr>
      <w:tr w:rsidR="00666C66" w:rsidRPr="00E7194F" w14:paraId="026C9900" w14:textId="77777777" w:rsidTr="0056228E">
        <w:tc>
          <w:tcPr>
            <w:tcW w:w="2263" w:type="dxa"/>
            <w:hideMark/>
          </w:tcPr>
          <w:p w14:paraId="4D719A76" w14:textId="77777777" w:rsidR="00666C66" w:rsidRPr="00E7194F" w:rsidRDefault="00666C66" w:rsidP="00666C66">
            <w:pPr>
              <w:pStyle w:val="a5"/>
            </w:pPr>
            <w:r w:rsidRPr="00E7194F">
              <w:t>WCHAR</w:t>
            </w:r>
          </w:p>
        </w:tc>
        <w:tc>
          <w:tcPr>
            <w:tcW w:w="2268" w:type="dxa"/>
            <w:hideMark/>
          </w:tcPr>
          <w:p w14:paraId="1A3F7611" w14:textId="77777777" w:rsidR="00666C66" w:rsidRPr="00E7194F" w:rsidRDefault="00666C66" w:rsidP="00666C66">
            <w:pPr>
              <w:pStyle w:val="a5"/>
            </w:pPr>
            <w:r w:rsidRPr="00E7194F">
              <w:t>wchar_t</w:t>
            </w:r>
          </w:p>
        </w:tc>
        <w:tc>
          <w:tcPr>
            <w:tcW w:w="2552" w:type="dxa"/>
            <w:hideMark/>
          </w:tcPr>
          <w:p w14:paraId="0FA12273" w14:textId="77777777" w:rsidR="00666C66" w:rsidRPr="00E7194F" w:rsidRDefault="00666C66" w:rsidP="00666C66">
            <w:pPr>
              <w:pStyle w:val="a5"/>
            </w:pPr>
            <w:r w:rsidRPr="001A38A4">
              <w:t>System.Char</w:t>
            </w:r>
          </w:p>
        </w:tc>
        <w:tc>
          <w:tcPr>
            <w:tcW w:w="2545" w:type="dxa"/>
            <w:hideMark/>
          </w:tcPr>
          <w:p w14:paraId="33B35910" w14:textId="77777777" w:rsidR="00666C66" w:rsidRPr="00E7194F" w:rsidRDefault="00666C66" w:rsidP="00666C66">
            <w:pPr>
              <w:pStyle w:val="a5"/>
            </w:pPr>
            <w:r w:rsidRPr="00E7194F">
              <w:t>В кодировке Юникод.</w:t>
            </w:r>
          </w:p>
        </w:tc>
      </w:tr>
      <w:tr w:rsidR="00666C66" w:rsidRPr="00E7194F" w14:paraId="6F2A5C9D" w14:textId="77777777" w:rsidTr="0056228E">
        <w:tc>
          <w:tcPr>
            <w:tcW w:w="2263" w:type="dxa"/>
            <w:tcBorders>
              <w:bottom w:val="single" w:sz="4" w:space="0" w:color="auto"/>
            </w:tcBorders>
            <w:hideMark/>
          </w:tcPr>
          <w:p w14:paraId="1B3654D7" w14:textId="77777777" w:rsidR="00666C66" w:rsidRPr="00E7194F" w:rsidRDefault="00666C66" w:rsidP="00666C66">
            <w:pPr>
              <w:pStyle w:val="a5"/>
            </w:pPr>
            <w:r w:rsidRPr="00E7194F">
              <w:t>LPSTR</w:t>
            </w:r>
          </w:p>
        </w:tc>
        <w:tc>
          <w:tcPr>
            <w:tcW w:w="2268" w:type="dxa"/>
            <w:tcBorders>
              <w:bottom w:val="single" w:sz="4" w:space="0" w:color="auto"/>
            </w:tcBorders>
            <w:hideMark/>
          </w:tcPr>
          <w:p w14:paraId="0E618CA9" w14:textId="77777777" w:rsidR="00666C66" w:rsidRPr="00E7194F" w:rsidRDefault="00666C66" w:rsidP="00666C66">
            <w:pPr>
              <w:pStyle w:val="a5"/>
            </w:pPr>
            <w:r w:rsidRPr="00E7194F">
              <w:t>char*</w:t>
            </w:r>
          </w:p>
        </w:tc>
        <w:tc>
          <w:tcPr>
            <w:tcW w:w="2552" w:type="dxa"/>
            <w:tcBorders>
              <w:bottom w:val="single" w:sz="4" w:space="0" w:color="auto"/>
            </w:tcBorders>
            <w:hideMark/>
          </w:tcPr>
          <w:p w14:paraId="4F5DDDA0" w14:textId="77777777" w:rsidR="00666C66" w:rsidRPr="00E7194F" w:rsidRDefault="00666C66" w:rsidP="00666C66">
            <w:pPr>
              <w:pStyle w:val="a5"/>
              <w:rPr>
                <w:lang w:val="en-US"/>
              </w:rPr>
            </w:pPr>
            <w:r w:rsidRPr="001A38A4">
              <w:rPr>
                <w:lang w:val="en-US"/>
              </w:rPr>
              <w:t>System.String</w:t>
            </w:r>
            <w:r>
              <w:rPr>
                <w:lang w:val="en-US"/>
              </w:rPr>
              <w:t xml:space="preserve"> </w:t>
            </w:r>
            <w:r w:rsidRPr="00E7194F">
              <w:t>или</w:t>
            </w:r>
            <w:r>
              <w:rPr>
                <w:lang w:val="en-US"/>
              </w:rPr>
              <w:t xml:space="preserve"> </w:t>
            </w:r>
            <w:r w:rsidRPr="001A38A4">
              <w:rPr>
                <w:lang w:val="en-US"/>
              </w:rPr>
              <w:t>System.Text.StringBuilder</w:t>
            </w:r>
          </w:p>
        </w:tc>
        <w:tc>
          <w:tcPr>
            <w:tcW w:w="2545" w:type="dxa"/>
            <w:tcBorders>
              <w:bottom w:val="single" w:sz="4" w:space="0" w:color="auto"/>
            </w:tcBorders>
            <w:hideMark/>
          </w:tcPr>
          <w:p w14:paraId="5F0C1FBC" w14:textId="77777777" w:rsidR="00666C66" w:rsidRPr="00E7194F" w:rsidRDefault="00666C66" w:rsidP="00666C66">
            <w:pPr>
              <w:pStyle w:val="a5"/>
            </w:pPr>
            <w:r w:rsidRPr="00E7194F">
              <w:t>В кодировке ANSI.</w:t>
            </w:r>
          </w:p>
        </w:tc>
      </w:tr>
      <w:tr w:rsidR="00666C66" w:rsidRPr="00E7194F" w14:paraId="7C75F27C" w14:textId="77777777" w:rsidTr="0056228E">
        <w:tc>
          <w:tcPr>
            <w:tcW w:w="2263" w:type="dxa"/>
            <w:tcBorders>
              <w:bottom w:val="nil"/>
            </w:tcBorders>
            <w:hideMark/>
          </w:tcPr>
          <w:p w14:paraId="472FF3C3" w14:textId="77777777" w:rsidR="00666C66" w:rsidRPr="00E7194F" w:rsidRDefault="00666C66" w:rsidP="00666C66">
            <w:pPr>
              <w:pStyle w:val="a5"/>
            </w:pPr>
            <w:r w:rsidRPr="00E7194F">
              <w:t>LPCSTR</w:t>
            </w:r>
          </w:p>
        </w:tc>
        <w:tc>
          <w:tcPr>
            <w:tcW w:w="2268" w:type="dxa"/>
            <w:tcBorders>
              <w:bottom w:val="nil"/>
            </w:tcBorders>
            <w:hideMark/>
          </w:tcPr>
          <w:p w14:paraId="15A75C14" w14:textId="77777777" w:rsidR="00666C66" w:rsidRPr="00E7194F" w:rsidRDefault="00666C66" w:rsidP="00666C66">
            <w:pPr>
              <w:pStyle w:val="a5"/>
            </w:pPr>
            <w:r w:rsidRPr="00E7194F">
              <w:t>Const char*</w:t>
            </w:r>
          </w:p>
        </w:tc>
        <w:tc>
          <w:tcPr>
            <w:tcW w:w="2552" w:type="dxa"/>
            <w:tcBorders>
              <w:bottom w:val="nil"/>
            </w:tcBorders>
            <w:hideMark/>
          </w:tcPr>
          <w:p w14:paraId="508435BE" w14:textId="77777777" w:rsidR="00666C66" w:rsidRPr="00E7194F" w:rsidRDefault="00666C66" w:rsidP="00666C66">
            <w:pPr>
              <w:pStyle w:val="a5"/>
              <w:rPr>
                <w:lang w:val="en-US"/>
              </w:rPr>
            </w:pPr>
            <w:r w:rsidRPr="001A38A4">
              <w:rPr>
                <w:lang w:val="en-US"/>
              </w:rPr>
              <w:t>System.String</w:t>
            </w:r>
            <w:r>
              <w:rPr>
                <w:lang w:val="en-US"/>
              </w:rPr>
              <w:t xml:space="preserve"> </w:t>
            </w:r>
            <w:r w:rsidRPr="00E7194F">
              <w:t>или</w:t>
            </w:r>
            <w:r>
              <w:rPr>
                <w:lang w:val="en-US"/>
              </w:rPr>
              <w:t xml:space="preserve"> </w:t>
            </w:r>
            <w:r w:rsidRPr="001A38A4">
              <w:rPr>
                <w:lang w:val="en-US"/>
              </w:rPr>
              <w:t>System.Text.StringBuilder</w:t>
            </w:r>
          </w:p>
        </w:tc>
        <w:tc>
          <w:tcPr>
            <w:tcW w:w="2545" w:type="dxa"/>
            <w:tcBorders>
              <w:bottom w:val="nil"/>
            </w:tcBorders>
            <w:hideMark/>
          </w:tcPr>
          <w:p w14:paraId="7B0EA8FD" w14:textId="77777777" w:rsidR="00666C66" w:rsidRPr="00E7194F" w:rsidRDefault="00666C66" w:rsidP="00666C66">
            <w:pPr>
              <w:pStyle w:val="a5"/>
            </w:pPr>
            <w:r w:rsidRPr="00E7194F">
              <w:t>В кодировке ANSI.</w:t>
            </w:r>
          </w:p>
        </w:tc>
      </w:tr>
      <w:tr w:rsidR="00666C66" w:rsidRPr="00E7194F" w14:paraId="7E32202B" w14:textId="77777777" w:rsidTr="0056228E">
        <w:tc>
          <w:tcPr>
            <w:tcW w:w="9628" w:type="dxa"/>
            <w:gridSpan w:val="4"/>
            <w:tcBorders>
              <w:top w:val="nil"/>
              <w:left w:val="nil"/>
              <w:bottom w:val="single" w:sz="4" w:space="0" w:color="auto"/>
              <w:right w:val="nil"/>
            </w:tcBorders>
          </w:tcPr>
          <w:p w14:paraId="53E4738F" w14:textId="77777777" w:rsidR="00666C66" w:rsidRPr="00E7194F" w:rsidRDefault="00666C66" w:rsidP="00666C66">
            <w:pPr>
              <w:pStyle w:val="a5"/>
            </w:pPr>
            <w:r>
              <w:lastRenderedPageBreak/>
              <w:t>Продолжение таблицы 1.1</w:t>
            </w:r>
          </w:p>
        </w:tc>
      </w:tr>
      <w:tr w:rsidR="00666C66" w:rsidRPr="00E7194F" w14:paraId="6F2140B6" w14:textId="77777777" w:rsidTr="0056228E">
        <w:tc>
          <w:tcPr>
            <w:tcW w:w="2263" w:type="dxa"/>
            <w:vAlign w:val="center"/>
            <w:hideMark/>
          </w:tcPr>
          <w:p w14:paraId="64090F0D" w14:textId="77777777" w:rsidR="00666C66" w:rsidRPr="00E7194F" w:rsidRDefault="00666C66" w:rsidP="00666C66">
            <w:pPr>
              <w:pStyle w:val="a5"/>
            </w:pPr>
            <w:r w:rsidRPr="00E7194F">
              <w:t>Неуправляемый тип в Wtypes.h</w:t>
            </w:r>
          </w:p>
        </w:tc>
        <w:tc>
          <w:tcPr>
            <w:tcW w:w="2268" w:type="dxa"/>
            <w:vAlign w:val="center"/>
            <w:hideMark/>
          </w:tcPr>
          <w:p w14:paraId="4A934242" w14:textId="77777777" w:rsidR="00666C66" w:rsidRPr="00E7194F" w:rsidRDefault="00666C66" w:rsidP="00666C66">
            <w:pPr>
              <w:pStyle w:val="a5"/>
            </w:pPr>
            <w:r w:rsidRPr="00E7194F">
              <w:t>Неуправляемый тип языка C</w:t>
            </w:r>
          </w:p>
        </w:tc>
        <w:tc>
          <w:tcPr>
            <w:tcW w:w="2552" w:type="dxa"/>
            <w:vAlign w:val="center"/>
            <w:hideMark/>
          </w:tcPr>
          <w:p w14:paraId="0E61C455" w14:textId="77777777" w:rsidR="00666C66" w:rsidRPr="00E7194F" w:rsidRDefault="00666C66" w:rsidP="00666C66">
            <w:pPr>
              <w:pStyle w:val="a5"/>
            </w:pPr>
            <w:r w:rsidRPr="00E7194F">
              <w:t>Имя управляемого класса</w:t>
            </w:r>
          </w:p>
        </w:tc>
        <w:tc>
          <w:tcPr>
            <w:tcW w:w="2545" w:type="dxa"/>
            <w:vAlign w:val="center"/>
            <w:hideMark/>
          </w:tcPr>
          <w:p w14:paraId="57B5A900" w14:textId="77777777" w:rsidR="00666C66" w:rsidRPr="00E7194F" w:rsidRDefault="00666C66" w:rsidP="00666C66">
            <w:pPr>
              <w:pStyle w:val="a5"/>
            </w:pPr>
            <w:r w:rsidRPr="00E7194F">
              <w:t>Описание</w:t>
            </w:r>
          </w:p>
        </w:tc>
      </w:tr>
      <w:tr w:rsidR="00666C66" w:rsidRPr="00E7194F" w14:paraId="0BB99EA8" w14:textId="77777777" w:rsidTr="0056228E">
        <w:tc>
          <w:tcPr>
            <w:tcW w:w="2263" w:type="dxa"/>
            <w:tcBorders>
              <w:top w:val="single" w:sz="4" w:space="0" w:color="auto"/>
            </w:tcBorders>
            <w:hideMark/>
          </w:tcPr>
          <w:p w14:paraId="69BC6C8B" w14:textId="77777777" w:rsidR="00666C66" w:rsidRPr="00E7194F" w:rsidRDefault="00666C66" w:rsidP="00666C66">
            <w:pPr>
              <w:pStyle w:val="a5"/>
            </w:pPr>
            <w:r w:rsidRPr="00E7194F">
              <w:t>LPWSTR</w:t>
            </w:r>
          </w:p>
        </w:tc>
        <w:tc>
          <w:tcPr>
            <w:tcW w:w="2268" w:type="dxa"/>
            <w:tcBorders>
              <w:top w:val="single" w:sz="4" w:space="0" w:color="auto"/>
            </w:tcBorders>
            <w:hideMark/>
          </w:tcPr>
          <w:p w14:paraId="7C9CF605" w14:textId="77777777" w:rsidR="00666C66" w:rsidRPr="00E7194F" w:rsidRDefault="00666C66" w:rsidP="00666C66">
            <w:pPr>
              <w:pStyle w:val="a5"/>
            </w:pPr>
            <w:r w:rsidRPr="00E7194F">
              <w:t>wchar_t*</w:t>
            </w:r>
          </w:p>
        </w:tc>
        <w:tc>
          <w:tcPr>
            <w:tcW w:w="2552" w:type="dxa"/>
            <w:tcBorders>
              <w:top w:val="single" w:sz="4" w:space="0" w:color="auto"/>
            </w:tcBorders>
            <w:hideMark/>
          </w:tcPr>
          <w:p w14:paraId="2C9722BE" w14:textId="77777777" w:rsidR="00666C66" w:rsidRPr="00E7194F" w:rsidRDefault="00666C66" w:rsidP="00666C66">
            <w:pPr>
              <w:pStyle w:val="a5"/>
              <w:rPr>
                <w:lang w:val="en-US"/>
              </w:rPr>
            </w:pPr>
            <w:r w:rsidRPr="001A38A4">
              <w:rPr>
                <w:lang w:val="en-US"/>
              </w:rPr>
              <w:t>System.String</w:t>
            </w:r>
            <w:r>
              <w:rPr>
                <w:lang w:val="en-US"/>
              </w:rPr>
              <w:t xml:space="preserve"> </w:t>
            </w:r>
            <w:r w:rsidRPr="00E7194F">
              <w:t>или</w:t>
            </w:r>
            <w:r>
              <w:rPr>
                <w:lang w:val="en-US"/>
              </w:rPr>
              <w:t xml:space="preserve"> </w:t>
            </w:r>
            <w:r w:rsidRPr="001A38A4">
              <w:rPr>
                <w:lang w:val="en-US"/>
              </w:rPr>
              <w:t>System.Text.StringBuilder</w:t>
            </w:r>
          </w:p>
        </w:tc>
        <w:tc>
          <w:tcPr>
            <w:tcW w:w="2545" w:type="dxa"/>
            <w:tcBorders>
              <w:top w:val="single" w:sz="4" w:space="0" w:color="auto"/>
            </w:tcBorders>
            <w:hideMark/>
          </w:tcPr>
          <w:p w14:paraId="3D1C8F7E" w14:textId="77777777" w:rsidR="00666C66" w:rsidRPr="00E7194F" w:rsidRDefault="00666C66" w:rsidP="00666C66">
            <w:pPr>
              <w:pStyle w:val="a5"/>
            </w:pPr>
            <w:r w:rsidRPr="00E7194F">
              <w:t>В кодировке Юникод.</w:t>
            </w:r>
          </w:p>
        </w:tc>
      </w:tr>
      <w:tr w:rsidR="00666C66" w:rsidRPr="00E7194F" w14:paraId="631E3D47" w14:textId="77777777" w:rsidTr="0056228E">
        <w:tc>
          <w:tcPr>
            <w:tcW w:w="2263" w:type="dxa"/>
            <w:hideMark/>
          </w:tcPr>
          <w:p w14:paraId="6B084A40" w14:textId="77777777" w:rsidR="00666C66" w:rsidRPr="00E7194F" w:rsidRDefault="00666C66" w:rsidP="00666C66">
            <w:pPr>
              <w:pStyle w:val="a5"/>
            </w:pPr>
            <w:r w:rsidRPr="00E7194F">
              <w:t>LPCWSTR</w:t>
            </w:r>
          </w:p>
        </w:tc>
        <w:tc>
          <w:tcPr>
            <w:tcW w:w="2268" w:type="dxa"/>
            <w:hideMark/>
          </w:tcPr>
          <w:p w14:paraId="3815746F" w14:textId="77777777" w:rsidR="00666C66" w:rsidRPr="00E7194F" w:rsidRDefault="00666C66" w:rsidP="00666C66">
            <w:pPr>
              <w:pStyle w:val="a5"/>
            </w:pPr>
            <w:r w:rsidRPr="00E7194F">
              <w:t>Const wchar_t*</w:t>
            </w:r>
          </w:p>
        </w:tc>
        <w:tc>
          <w:tcPr>
            <w:tcW w:w="2552" w:type="dxa"/>
            <w:hideMark/>
          </w:tcPr>
          <w:p w14:paraId="2A20917B" w14:textId="77777777" w:rsidR="00666C66" w:rsidRPr="00E7194F" w:rsidRDefault="00666C66" w:rsidP="00666C66">
            <w:pPr>
              <w:pStyle w:val="a5"/>
              <w:rPr>
                <w:lang w:val="en-US"/>
              </w:rPr>
            </w:pPr>
            <w:r w:rsidRPr="001A38A4">
              <w:rPr>
                <w:lang w:val="en-US"/>
              </w:rPr>
              <w:t>System.String</w:t>
            </w:r>
            <w:r>
              <w:rPr>
                <w:lang w:val="en-US"/>
              </w:rPr>
              <w:t xml:space="preserve"> </w:t>
            </w:r>
            <w:r w:rsidRPr="00E7194F">
              <w:t>или</w:t>
            </w:r>
            <w:r>
              <w:rPr>
                <w:lang w:val="en-US"/>
              </w:rPr>
              <w:t xml:space="preserve"> </w:t>
            </w:r>
            <w:r w:rsidRPr="001A38A4">
              <w:rPr>
                <w:lang w:val="en-US"/>
              </w:rPr>
              <w:t>System.Text.StringBuilder</w:t>
            </w:r>
          </w:p>
        </w:tc>
        <w:tc>
          <w:tcPr>
            <w:tcW w:w="2545" w:type="dxa"/>
            <w:hideMark/>
          </w:tcPr>
          <w:p w14:paraId="3E79D647" w14:textId="77777777" w:rsidR="00666C66" w:rsidRPr="00E7194F" w:rsidRDefault="00666C66" w:rsidP="00666C66">
            <w:pPr>
              <w:pStyle w:val="a5"/>
            </w:pPr>
            <w:r w:rsidRPr="00E7194F">
              <w:t>В кодировке Юникод.</w:t>
            </w:r>
          </w:p>
        </w:tc>
      </w:tr>
      <w:tr w:rsidR="00666C66" w:rsidRPr="00E7194F" w14:paraId="3709E200" w14:textId="77777777" w:rsidTr="0056228E">
        <w:tc>
          <w:tcPr>
            <w:tcW w:w="2263" w:type="dxa"/>
            <w:hideMark/>
          </w:tcPr>
          <w:p w14:paraId="1A21C4AE" w14:textId="77777777" w:rsidR="00666C66" w:rsidRPr="00E7194F" w:rsidRDefault="00666C66" w:rsidP="00666C66">
            <w:pPr>
              <w:pStyle w:val="a5"/>
            </w:pPr>
            <w:r w:rsidRPr="00E7194F">
              <w:t>float</w:t>
            </w:r>
          </w:p>
        </w:tc>
        <w:tc>
          <w:tcPr>
            <w:tcW w:w="2268" w:type="dxa"/>
            <w:hideMark/>
          </w:tcPr>
          <w:p w14:paraId="1C8312AB" w14:textId="77777777" w:rsidR="00666C66" w:rsidRPr="00E7194F" w:rsidRDefault="00666C66" w:rsidP="00666C66">
            <w:pPr>
              <w:pStyle w:val="a5"/>
            </w:pPr>
            <w:r w:rsidRPr="00E7194F">
              <w:t>float</w:t>
            </w:r>
          </w:p>
        </w:tc>
        <w:tc>
          <w:tcPr>
            <w:tcW w:w="2552" w:type="dxa"/>
            <w:hideMark/>
          </w:tcPr>
          <w:p w14:paraId="6B6FDA39" w14:textId="77777777" w:rsidR="00666C66" w:rsidRPr="00E7194F" w:rsidRDefault="00666C66" w:rsidP="00666C66">
            <w:pPr>
              <w:pStyle w:val="a5"/>
            </w:pPr>
            <w:r w:rsidRPr="001A38A4">
              <w:t>System.Single</w:t>
            </w:r>
          </w:p>
        </w:tc>
        <w:tc>
          <w:tcPr>
            <w:tcW w:w="2545" w:type="dxa"/>
            <w:hideMark/>
          </w:tcPr>
          <w:p w14:paraId="3D13AE13" w14:textId="77777777" w:rsidR="00666C66" w:rsidRPr="00E7194F" w:rsidRDefault="00666C66" w:rsidP="00666C66">
            <w:pPr>
              <w:pStyle w:val="a5"/>
            </w:pPr>
            <w:r>
              <w:t xml:space="preserve">32 </w:t>
            </w:r>
            <w:r w:rsidRPr="00E7194F">
              <w:t>бита</w:t>
            </w:r>
          </w:p>
        </w:tc>
      </w:tr>
      <w:tr w:rsidR="00666C66" w:rsidRPr="00E7194F" w14:paraId="13AA2F11" w14:textId="77777777" w:rsidTr="0056228E">
        <w:tc>
          <w:tcPr>
            <w:tcW w:w="2263" w:type="dxa"/>
            <w:hideMark/>
          </w:tcPr>
          <w:p w14:paraId="112FDE56" w14:textId="77777777" w:rsidR="00666C66" w:rsidRPr="00E7194F" w:rsidRDefault="00666C66" w:rsidP="00666C66">
            <w:pPr>
              <w:pStyle w:val="a5"/>
            </w:pPr>
            <w:r w:rsidRPr="00E7194F">
              <w:t>DOUBLE</w:t>
            </w:r>
          </w:p>
        </w:tc>
        <w:tc>
          <w:tcPr>
            <w:tcW w:w="2268" w:type="dxa"/>
            <w:hideMark/>
          </w:tcPr>
          <w:p w14:paraId="747155E4" w14:textId="77777777" w:rsidR="00666C66" w:rsidRPr="00E7194F" w:rsidRDefault="00666C66" w:rsidP="00666C66">
            <w:pPr>
              <w:pStyle w:val="a5"/>
            </w:pPr>
            <w:r w:rsidRPr="00E7194F">
              <w:t>Double</w:t>
            </w:r>
          </w:p>
        </w:tc>
        <w:tc>
          <w:tcPr>
            <w:tcW w:w="2552" w:type="dxa"/>
            <w:hideMark/>
          </w:tcPr>
          <w:p w14:paraId="3AF90510" w14:textId="77777777" w:rsidR="00666C66" w:rsidRPr="00E7194F" w:rsidRDefault="00666C66" w:rsidP="00666C66">
            <w:pPr>
              <w:pStyle w:val="a5"/>
            </w:pPr>
            <w:r w:rsidRPr="001A38A4">
              <w:t>System.Double</w:t>
            </w:r>
          </w:p>
        </w:tc>
        <w:tc>
          <w:tcPr>
            <w:tcW w:w="2545" w:type="dxa"/>
            <w:hideMark/>
          </w:tcPr>
          <w:p w14:paraId="7E440CC0" w14:textId="77777777" w:rsidR="00666C66" w:rsidRPr="00E7194F" w:rsidRDefault="00666C66" w:rsidP="00666C66">
            <w:pPr>
              <w:pStyle w:val="a5"/>
            </w:pPr>
            <w:r>
              <w:t xml:space="preserve">64 </w:t>
            </w:r>
            <w:r w:rsidRPr="00E7194F">
              <w:t>бита</w:t>
            </w:r>
          </w:p>
        </w:tc>
      </w:tr>
    </w:tbl>
    <w:p w14:paraId="02DC68D6" w14:textId="77777777" w:rsidR="00666C66" w:rsidRDefault="00666C66" w:rsidP="00666C66">
      <w:pPr>
        <w:ind w:left="709" w:firstLine="0"/>
      </w:pPr>
    </w:p>
    <w:p w14:paraId="5CAE7C0F" w14:textId="77777777" w:rsidR="00666C66" w:rsidRPr="001A38A4" w:rsidRDefault="00666C66" w:rsidP="00666C66">
      <w:r>
        <w:t xml:space="preserve">Ниже представлен фрагмент с объявлением функции – фактического и на языке </w:t>
      </w:r>
      <w:r>
        <w:rPr>
          <w:lang w:val="en-US"/>
        </w:rPr>
        <w:t>C</w:t>
      </w:r>
      <w:r w:rsidRPr="00507D17">
        <w:t>#</w:t>
      </w:r>
      <w:r>
        <w:t>.</w:t>
      </w:r>
    </w:p>
    <w:p w14:paraId="2CDA2CA3" w14:textId="77777777" w:rsidR="00666C66" w:rsidRDefault="00666C66" w:rsidP="00666C66">
      <w:pPr>
        <w:pStyle w:val="af8"/>
      </w:pPr>
    </w:p>
    <w:p w14:paraId="48EF23E2" w14:textId="77777777" w:rsidR="00666C66" w:rsidRPr="00A2357B" w:rsidRDefault="00666C66" w:rsidP="00666C66">
      <w:pPr>
        <w:pStyle w:val="af8"/>
      </w:pPr>
      <w:r w:rsidRPr="00A2357B">
        <w:t>// Фактическое объявление в WinBase.h:</w:t>
      </w:r>
    </w:p>
    <w:p w14:paraId="1940778F" w14:textId="77777777" w:rsidR="00666C66" w:rsidRPr="00AA3A0C" w:rsidRDefault="00666C66" w:rsidP="00666C66">
      <w:pPr>
        <w:pStyle w:val="af8"/>
        <w:rPr>
          <w:lang w:val="en-US"/>
        </w:rPr>
      </w:pPr>
      <w:r w:rsidRPr="00AA3A0C">
        <w:rPr>
          <w:lang w:val="en-US"/>
        </w:rPr>
        <w:t xml:space="preserve">HMODULE WINAPI </w:t>
      </w:r>
      <w:proofErr w:type="gramStart"/>
      <w:r w:rsidRPr="00AA3A0C">
        <w:rPr>
          <w:lang w:val="en-US"/>
        </w:rPr>
        <w:t>LoadLibraryW(</w:t>
      </w:r>
      <w:proofErr w:type="gramEnd"/>
      <w:r w:rsidRPr="00AA3A0C">
        <w:rPr>
          <w:lang w:val="en-US"/>
        </w:rPr>
        <w:t>LPCWSTR lpLibFileName);</w:t>
      </w:r>
    </w:p>
    <w:p w14:paraId="59377659" w14:textId="77777777" w:rsidR="00666C66" w:rsidRPr="00AA3A0C" w:rsidRDefault="00666C66" w:rsidP="00666C66">
      <w:pPr>
        <w:pStyle w:val="af8"/>
        <w:rPr>
          <w:lang w:val="en-US"/>
        </w:rPr>
      </w:pPr>
      <w:r w:rsidRPr="00AA3A0C">
        <w:rPr>
          <w:lang w:val="en-US"/>
        </w:rPr>
        <w:t xml:space="preserve">// </w:t>
      </w:r>
      <w:r w:rsidRPr="00A2357B">
        <w:t>Объявление</w:t>
      </w:r>
      <w:r w:rsidRPr="00AA3A0C">
        <w:rPr>
          <w:lang w:val="en-US"/>
        </w:rPr>
        <w:t xml:space="preserve"> </w:t>
      </w:r>
      <w:r w:rsidRPr="00A2357B">
        <w:t>на</w:t>
      </w:r>
      <w:r w:rsidRPr="00AA3A0C">
        <w:rPr>
          <w:lang w:val="en-US"/>
        </w:rPr>
        <w:t xml:space="preserve"> C#</w:t>
      </w:r>
    </w:p>
    <w:p w14:paraId="3FC42686" w14:textId="77777777" w:rsidR="00666C66" w:rsidRPr="00AA3A0C" w:rsidRDefault="00666C66" w:rsidP="00666C66">
      <w:pPr>
        <w:pStyle w:val="af8"/>
        <w:rPr>
          <w:lang w:val="en-US"/>
        </w:rPr>
      </w:pPr>
      <w:r w:rsidRPr="00AA3A0C">
        <w:rPr>
          <w:lang w:val="en-US"/>
        </w:rPr>
        <w:t>class MyInteropFunctions</w:t>
      </w:r>
    </w:p>
    <w:p w14:paraId="6306B5A0" w14:textId="77777777" w:rsidR="00666C66" w:rsidRPr="00AA3A0C" w:rsidRDefault="00666C66" w:rsidP="00666C66">
      <w:pPr>
        <w:pStyle w:val="af8"/>
        <w:rPr>
          <w:lang w:val="en-US"/>
        </w:rPr>
      </w:pPr>
      <w:r w:rsidRPr="00AA3A0C">
        <w:rPr>
          <w:lang w:val="en-US"/>
        </w:rPr>
        <w:t>{</w:t>
      </w:r>
    </w:p>
    <w:p w14:paraId="137297E4"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DllImport(</w:t>
      </w:r>
      <w:proofErr w:type="gramEnd"/>
      <w:r w:rsidRPr="00AA3A0C">
        <w:rPr>
          <w:lang w:val="en-US"/>
        </w:rPr>
        <w:t>"kernel32.dll", SetLastError = true)]</w:t>
      </w:r>
    </w:p>
    <w:p w14:paraId="2E39B45C" w14:textId="77777777" w:rsidR="00666C66" w:rsidRPr="00AA3A0C" w:rsidRDefault="00666C66" w:rsidP="00666C66">
      <w:pPr>
        <w:pStyle w:val="af8"/>
        <w:rPr>
          <w:lang w:val="en-US"/>
        </w:rPr>
      </w:pPr>
      <w:r w:rsidRPr="00AA3A0C">
        <w:rPr>
          <w:lang w:val="en-US"/>
        </w:rPr>
        <w:t xml:space="preserve">    public static extern IntPtr </w:t>
      </w:r>
      <w:proofErr w:type="gramStart"/>
      <w:r w:rsidRPr="00AA3A0C">
        <w:rPr>
          <w:lang w:val="en-US"/>
        </w:rPr>
        <w:t>LoadLibrary(</w:t>
      </w:r>
      <w:proofErr w:type="gramEnd"/>
      <w:r w:rsidRPr="00AA3A0C">
        <w:rPr>
          <w:lang w:val="en-US"/>
        </w:rPr>
        <w:t>string fileName);</w:t>
      </w:r>
    </w:p>
    <w:p w14:paraId="76C8FF8A" w14:textId="77777777" w:rsidR="00666C66" w:rsidRDefault="00666C66" w:rsidP="00666C66">
      <w:pPr>
        <w:pStyle w:val="af8"/>
      </w:pPr>
      <w:r w:rsidRPr="00A2357B">
        <w:t>}</w:t>
      </w:r>
    </w:p>
    <w:p w14:paraId="18005456" w14:textId="77777777" w:rsidR="00666C66" w:rsidRDefault="00666C66" w:rsidP="00666C66">
      <w:pPr>
        <w:pStyle w:val="af8"/>
      </w:pPr>
    </w:p>
    <w:p w14:paraId="5FB01CD0" w14:textId="77777777" w:rsidR="00666C66" w:rsidRPr="001A38A4" w:rsidRDefault="00666C66" w:rsidP="00666C66">
      <w:r w:rsidRPr="001A38A4">
        <w:t>В предыдущем фрагменте метод LoadLibrary определяется как функция, принимающая значение типа string и возвращающая значение типа</w:t>
      </w:r>
      <w:r>
        <w:t xml:space="preserve"> </w:t>
      </w:r>
      <w:r w:rsidRPr="001A38A4">
        <w:t>IntPtr</w:t>
      </w:r>
      <w:r>
        <w:t xml:space="preserve"> </w:t>
      </w:r>
      <w:r w:rsidRPr="001A38A4">
        <w:t>- указатель, который не может быть разыменован непосредственно, то есть, он не делает код небезопасным. Атрибут DllImport указывает, что функция экспортируется библиотекой kernel32.dll (главная библиотека Win32 API) и что последняя ошибка Win32 должна сохраняться в локальной памяти потока, чтобы она не была затерта неявными вызовами функций Win32 (например, выполняемыми средой выполнения CLR). В атрибуте DllImport можно также указать соглашение о вызове функции, кодировку для строк, параметры разрешения экспортируемых имен, и так далее.</w:t>
      </w:r>
    </w:p>
    <w:p w14:paraId="024E52E6" w14:textId="77777777" w:rsidR="00666C66" w:rsidRPr="001A38A4" w:rsidRDefault="00666C66" w:rsidP="00666C66">
      <w:r w:rsidRPr="001A38A4">
        <w:lastRenderedPageBreak/>
        <w:t>Если сигнатура библиотечной функции содержит составные типы, такие как структуры языка C, в управляемом коде необходимо определить эквивалентные структуры или классы, используя эквивалентные типы для каждого поля. Порядок следования полей, типы полей и применяемые к ним правила выравнивания должны совпадать с ожидаемыми в коде на языке C. В некоторых случаях может потребоваться применить</w:t>
      </w:r>
      <w:r>
        <w:t xml:space="preserve"> </w:t>
      </w:r>
      <w:r w:rsidRPr="001A38A4">
        <w:t>атрибут MarshalAs</w:t>
      </w:r>
      <w:r>
        <w:t xml:space="preserve"> </w:t>
      </w:r>
      <w:r w:rsidRPr="001A38A4">
        <w:t>к полям в параметрах функции или в возвращаемом значении, чтобы изменить поведение механизма маршалинга по умолчанию.</w:t>
      </w:r>
    </w:p>
    <w:p w14:paraId="11CEF449" w14:textId="77777777" w:rsidR="00666C66" w:rsidRPr="001A38A4" w:rsidRDefault="00666C66" w:rsidP="00666C66">
      <w:r w:rsidRPr="001A38A4">
        <w:t>Например, управляемый тип System.Boolean (bool) может иметь разные представления в низкоуровневом коде: тип Win32 bool имеет размер четыре байта, а значению true соответствует любое ненулевое значение, тогда как в C++ значение типа bool занимает один байт, а значению true соответствует целое число 1.</w:t>
      </w:r>
    </w:p>
    <w:p w14:paraId="4B7E46E0" w14:textId="77777777" w:rsidR="00666C66" w:rsidRPr="001A38A4" w:rsidRDefault="00666C66" w:rsidP="00666C66">
      <w:r w:rsidRPr="001A38A4">
        <w:t>В следующем фрагменте демонстрируется применение атрибута StructLayout к структуре WIN32_FIND_DATA, определяющего расположение полей в памяти; без этого среда выполнения CLR может переупорядочить поля для большей эффективности. Атрибут MarshalAs применяется к полям cFileName и cAlternativeFileName, чтобы указать, что строки должны передаваться как строки фиксированного размера, встроенные в структуру, а не как простые указатели на внешние строки:</w:t>
      </w:r>
    </w:p>
    <w:p w14:paraId="4671CC40" w14:textId="77777777" w:rsidR="00666C66" w:rsidRDefault="00666C66" w:rsidP="00666C66">
      <w:pPr>
        <w:pStyle w:val="af8"/>
      </w:pPr>
    </w:p>
    <w:p w14:paraId="16B59B07" w14:textId="77777777" w:rsidR="00666C66" w:rsidRPr="00507D17" w:rsidRDefault="00666C66" w:rsidP="00666C66">
      <w:pPr>
        <w:pStyle w:val="af8"/>
      </w:pPr>
      <w:r w:rsidRPr="00507D17">
        <w:t>// Фактическое объявление в WinBase.h:</w:t>
      </w:r>
    </w:p>
    <w:p w14:paraId="500924F9" w14:textId="77777777" w:rsidR="00666C66" w:rsidRPr="00AA3A0C" w:rsidRDefault="00666C66" w:rsidP="00666C66">
      <w:pPr>
        <w:pStyle w:val="af8"/>
        <w:rPr>
          <w:lang w:val="en-US"/>
        </w:rPr>
      </w:pPr>
      <w:r w:rsidRPr="00AA3A0C">
        <w:rPr>
          <w:lang w:val="en-US"/>
        </w:rPr>
        <w:t xml:space="preserve">typedef struct _WIN32_FIND_DATAW </w:t>
      </w:r>
    </w:p>
    <w:p w14:paraId="09DC3E99" w14:textId="77777777" w:rsidR="00666C66" w:rsidRPr="00AA3A0C" w:rsidRDefault="00666C66" w:rsidP="00666C66">
      <w:pPr>
        <w:pStyle w:val="af8"/>
        <w:rPr>
          <w:lang w:val="en-US"/>
        </w:rPr>
      </w:pPr>
      <w:r w:rsidRPr="00AA3A0C">
        <w:rPr>
          <w:lang w:val="en-US"/>
        </w:rPr>
        <w:t>{</w:t>
      </w:r>
    </w:p>
    <w:p w14:paraId="615A3AC3" w14:textId="77777777" w:rsidR="00666C66" w:rsidRPr="00AA3A0C" w:rsidRDefault="00666C66" w:rsidP="00666C66">
      <w:pPr>
        <w:pStyle w:val="af8"/>
        <w:rPr>
          <w:lang w:val="en-US"/>
        </w:rPr>
      </w:pPr>
      <w:r w:rsidRPr="00AA3A0C">
        <w:rPr>
          <w:lang w:val="en-US"/>
        </w:rPr>
        <w:t xml:space="preserve">    DWORD dwFileAttributes;</w:t>
      </w:r>
    </w:p>
    <w:p w14:paraId="5D8D3A1B" w14:textId="77777777" w:rsidR="00666C66" w:rsidRPr="00AA3A0C" w:rsidRDefault="00666C66" w:rsidP="00666C66">
      <w:pPr>
        <w:pStyle w:val="af8"/>
        <w:rPr>
          <w:lang w:val="en-US"/>
        </w:rPr>
      </w:pPr>
      <w:r w:rsidRPr="00AA3A0C">
        <w:rPr>
          <w:lang w:val="en-US"/>
        </w:rPr>
        <w:t xml:space="preserve">    FILETIME ftCreationTime;</w:t>
      </w:r>
    </w:p>
    <w:p w14:paraId="0DFB13E6" w14:textId="77777777" w:rsidR="00666C66" w:rsidRPr="00AA3A0C" w:rsidRDefault="00666C66" w:rsidP="00666C66">
      <w:pPr>
        <w:pStyle w:val="af8"/>
        <w:rPr>
          <w:lang w:val="en-US"/>
        </w:rPr>
      </w:pPr>
      <w:r w:rsidRPr="00AA3A0C">
        <w:rPr>
          <w:lang w:val="en-US"/>
        </w:rPr>
        <w:t xml:space="preserve">    FILETIME ftLastAccessTime;</w:t>
      </w:r>
    </w:p>
    <w:p w14:paraId="74371C38" w14:textId="77777777" w:rsidR="00666C66" w:rsidRPr="00AA3A0C" w:rsidRDefault="00666C66" w:rsidP="00666C66">
      <w:pPr>
        <w:pStyle w:val="af8"/>
        <w:rPr>
          <w:lang w:val="en-US"/>
        </w:rPr>
      </w:pPr>
      <w:r w:rsidRPr="00AA3A0C">
        <w:rPr>
          <w:lang w:val="en-US"/>
        </w:rPr>
        <w:t xml:space="preserve">    FILETIME ftLastWriteTime;</w:t>
      </w:r>
    </w:p>
    <w:p w14:paraId="01427CFE" w14:textId="77777777" w:rsidR="00666C66" w:rsidRPr="00AA3A0C" w:rsidRDefault="00666C66" w:rsidP="00666C66">
      <w:pPr>
        <w:pStyle w:val="af8"/>
        <w:rPr>
          <w:lang w:val="en-US"/>
        </w:rPr>
      </w:pPr>
      <w:r w:rsidRPr="00AA3A0C">
        <w:rPr>
          <w:lang w:val="en-US"/>
        </w:rPr>
        <w:t xml:space="preserve">    DWORD nFileSizeHigh;</w:t>
      </w:r>
    </w:p>
    <w:p w14:paraId="6EC1DE6F" w14:textId="77777777" w:rsidR="00666C66" w:rsidRPr="00AA3A0C" w:rsidRDefault="00666C66" w:rsidP="00666C66">
      <w:pPr>
        <w:pStyle w:val="af8"/>
        <w:rPr>
          <w:lang w:val="en-US"/>
        </w:rPr>
      </w:pPr>
      <w:r w:rsidRPr="00AA3A0C">
        <w:rPr>
          <w:lang w:val="en-US"/>
        </w:rPr>
        <w:t xml:space="preserve">    DWORD nFileSizeLow;</w:t>
      </w:r>
    </w:p>
    <w:p w14:paraId="1E7F3114" w14:textId="77777777" w:rsidR="00666C66" w:rsidRPr="00AA3A0C" w:rsidRDefault="00666C66" w:rsidP="00666C66">
      <w:pPr>
        <w:pStyle w:val="af8"/>
        <w:rPr>
          <w:lang w:val="en-US"/>
        </w:rPr>
      </w:pPr>
      <w:r w:rsidRPr="00AA3A0C">
        <w:rPr>
          <w:lang w:val="en-US"/>
        </w:rPr>
        <w:t xml:space="preserve">    DWORD dwReserved0;</w:t>
      </w:r>
    </w:p>
    <w:p w14:paraId="108A88BC" w14:textId="77777777" w:rsidR="00666C66" w:rsidRPr="00AA3A0C" w:rsidRDefault="00666C66" w:rsidP="00666C66">
      <w:pPr>
        <w:pStyle w:val="af8"/>
        <w:rPr>
          <w:lang w:val="en-US"/>
        </w:rPr>
      </w:pPr>
      <w:r w:rsidRPr="00AA3A0C">
        <w:rPr>
          <w:lang w:val="en-US"/>
        </w:rPr>
        <w:t xml:space="preserve">    DWORD dwReserved1;</w:t>
      </w:r>
    </w:p>
    <w:p w14:paraId="2DAC5E2D" w14:textId="77777777" w:rsidR="00666C66" w:rsidRPr="00AA3A0C" w:rsidRDefault="00666C66" w:rsidP="00666C66">
      <w:pPr>
        <w:pStyle w:val="af8"/>
        <w:rPr>
          <w:lang w:val="en-US"/>
        </w:rPr>
      </w:pPr>
      <w:r w:rsidRPr="00AA3A0C">
        <w:rPr>
          <w:lang w:val="en-US"/>
        </w:rPr>
        <w:t xml:space="preserve">    WCHAR cFileName[MAX_PATH];</w:t>
      </w:r>
    </w:p>
    <w:p w14:paraId="48A5C1EF" w14:textId="77777777" w:rsidR="00666C66" w:rsidRPr="00AA3A0C" w:rsidRDefault="00666C66" w:rsidP="00666C66">
      <w:pPr>
        <w:pStyle w:val="af8"/>
        <w:rPr>
          <w:lang w:val="en-US"/>
        </w:rPr>
      </w:pPr>
      <w:r w:rsidRPr="00AA3A0C">
        <w:rPr>
          <w:lang w:val="en-US"/>
        </w:rPr>
        <w:t xml:space="preserve">    WCHAR </w:t>
      </w:r>
      <w:proofErr w:type="gramStart"/>
      <w:r w:rsidRPr="00AA3A0C">
        <w:rPr>
          <w:lang w:val="en-US"/>
        </w:rPr>
        <w:t>cAlternateFileName[</w:t>
      </w:r>
      <w:proofErr w:type="gramEnd"/>
      <w:r w:rsidRPr="00AA3A0C">
        <w:rPr>
          <w:lang w:val="en-US"/>
        </w:rPr>
        <w:t>14];</w:t>
      </w:r>
    </w:p>
    <w:p w14:paraId="1A0DC2A5" w14:textId="77777777" w:rsidR="00666C66" w:rsidRPr="00AA3A0C" w:rsidRDefault="00666C66" w:rsidP="00666C66">
      <w:pPr>
        <w:pStyle w:val="af8"/>
        <w:rPr>
          <w:lang w:val="en-US"/>
        </w:rPr>
      </w:pPr>
      <w:r w:rsidRPr="00AA3A0C">
        <w:rPr>
          <w:lang w:val="en-US"/>
        </w:rPr>
        <w:t xml:space="preserve">} </w:t>
      </w:r>
    </w:p>
    <w:p w14:paraId="1CF0FF19" w14:textId="77777777" w:rsidR="00666C66" w:rsidRPr="00AA3A0C" w:rsidRDefault="00666C66" w:rsidP="00666C66">
      <w:pPr>
        <w:pStyle w:val="af8"/>
        <w:rPr>
          <w:lang w:val="en-US"/>
        </w:rPr>
      </w:pPr>
      <w:r w:rsidRPr="00AA3A0C">
        <w:rPr>
          <w:lang w:val="en-US"/>
        </w:rPr>
        <w:t>WIN32_FIND_DATAW;</w:t>
      </w:r>
    </w:p>
    <w:p w14:paraId="64771CAD" w14:textId="77777777" w:rsidR="00666C66" w:rsidRPr="00AA3A0C" w:rsidRDefault="00666C66" w:rsidP="00666C66">
      <w:pPr>
        <w:pStyle w:val="af8"/>
        <w:rPr>
          <w:lang w:val="en-US"/>
        </w:rPr>
      </w:pPr>
    </w:p>
    <w:p w14:paraId="4893F456" w14:textId="77777777" w:rsidR="00666C66" w:rsidRPr="00AA3A0C" w:rsidRDefault="00666C66" w:rsidP="00666C66">
      <w:pPr>
        <w:pStyle w:val="af8"/>
        <w:rPr>
          <w:lang w:val="en-US"/>
        </w:rPr>
      </w:pPr>
      <w:r w:rsidRPr="00AA3A0C">
        <w:rPr>
          <w:lang w:val="en-US"/>
        </w:rPr>
        <w:t xml:space="preserve">HANDLE WINAPI </w:t>
      </w:r>
      <w:proofErr w:type="gramStart"/>
      <w:r w:rsidRPr="00AA3A0C">
        <w:rPr>
          <w:lang w:val="en-US"/>
        </w:rPr>
        <w:t>FindFirstFileW(</w:t>
      </w:r>
      <w:proofErr w:type="gramEnd"/>
      <w:r w:rsidRPr="00AA3A0C">
        <w:rPr>
          <w:lang w:val="en-US"/>
        </w:rPr>
        <w:t>__in LPCWSTR lpFileName,</w:t>
      </w:r>
    </w:p>
    <w:p w14:paraId="6F1158C3" w14:textId="77777777" w:rsidR="00666C66" w:rsidRPr="00AA3A0C" w:rsidRDefault="00666C66" w:rsidP="00666C66">
      <w:pPr>
        <w:pStyle w:val="af8"/>
        <w:rPr>
          <w:lang w:val="en-US"/>
        </w:rPr>
      </w:pPr>
      <w:r w:rsidRPr="00AA3A0C">
        <w:rPr>
          <w:lang w:val="en-US"/>
        </w:rPr>
        <w:t xml:space="preserve">    __out LPWIN32_FIND_DATAW lpFindFileData);</w:t>
      </w:r>
    </w:p>
    <w:p w14:paraId="078722A9" w14:textId="77777777" w:rsidR="00666C66" w:rsidRPr="00AA3A0C" w:rsidRDefault="00666C66" w:rsidP="00666C66">
      <w:pPr>
        <w:pStyle w:val="af8"/>
        <w:rPr>
          <w:lang w:val="en-US"/>
        </w:rPr>
      </w:pPr>
    </w:p>
    <w:p w14:paraId="66495D92" w14:textId="77777777" w:rsidR="00666C66" w:rsidRPr="00AA3A0C" w:rsidRDefault="00666C66" w:rsidP="00666C66">
      <w:pPr>
        <w:pStyle w:val="af8"/>
        <w:rPr>
          <w:lang w:val="en-US"/>
        </w:rPr>
      </w:pPr>
      <w:r w:rsidRPr="00AA3A0C">
        <w:rPr>
          <w:lang w:val="en-US"/>
        </w:rPr>
        <w:lastRenderedPageBreak/>
        <w:t>[</w:t>
      </w:r>
      <w:proofErr w:type="gramStart"/>
      <w:r w:rsidRPr="00AA3A0C">
        <w:rPr>
          <w:lang w:val="en-US"/>
        </w:rPr>
        <w:t>StructLayout(</w:t>
      </w:r>
      <w:proofErr w:type="gramEnd"/>
      <w:r w:rsidRPr="00AA3A0C">
        <w:rPr>
          <w:lang w:val="en-US"/>
        </w:rPr>
        <w:t>LayoutKind.Sequential, CharSet = CharSet.Auto)]</w:t>
      </w:r>
    </w:p>
    <w:p w14:paraId="2797A260" w14:textId="77777777" w:rsidR="00666C66" w:rsidRPr="00AA3A0C" w:rsidRDefault="00666C66" w:rsidP="00666C66">
      <w:pPr>
        <w:pStyle w:val="af8"/>
        <w:rPr>
          <w:lang w:val="en-US"/>
        </w:rPr>
      </w:pPr>
      <w:r w:rsidRPr="00AA3A0C">
        <w:rPr>
          <w:lang w:val="en-US"/>
        </w:rPr>
        <w:t>struct WIN32_FIND_DATA</w:t>
      </w:r>
    </w:p>
    <w:p w14:paraId="7F3D0BC5" w14:textId="77777777" w:rsidR="00666C66" w:rsidRPr="00AA3A0C" w:rsidRDefault="00666C66" w:rsidP="00666C66">
      <w:pPr>
        <w:pStyle w:val="af8"/>
        <w:rPr>
          <w:lang w:val="en-US"/>
        </w:rPr>
      </w:pPr>
      <w:r w:rsidRPr="00AA3A0C">
        <w:rPr>
          <w:lang w:val="en-US"/>
        </w:rPr>
        <w:t>{</w:t>
      </w:r>
    </w:p>
    <w:p w14:paraId="63F98F08" w14:textId="77777777" w:rsidR="00666C66" w:rsidRPr="00AA3A0C" w:rsidRDefault="00666C66" w:rsidP="00666C66">
      <w:pPr>
        <w:pStyle w:val="af8"/>
        <w:rPr>
          <w:lang w:val="en-US"/>
        </w:rPr>
      </w:pPr>
      <w:r w:rsidRPr="00AA3A0C">
        <w:rPr>
          <w:lang w:val="en-US"/>
        </w:rPr>
        <w:t xml:space="preserve">    public uint dwFileAttributes;</w:t>
      </w:r>
    </w:p>
    <w:p w14:paraId="77F11984" w14:textId="77777777" w:rsidR="00666C66" w:rsidRPr="00AA3A0C" w:rsidRDefault="00666C66" w:rsidP="00666C66">
      <w:pPr>
        <w:pStyle w:val="af8"/>
        <w:rPr>
          <w:lang w:val="en-US"/>
        </w:rPr>
      </w:pPr>
      <w:r w:rsidRPr="00AA3A0C">
        <w:rPr>
          <w:lang w:val="en-US"/>
        </w:rPr>
        <w:t xml:space="preserve">    public FILETIME ftCreationTime;</w:t>
      </w:r>
    </w:p>
    <w:p w14:paraId="776CE791" w14:textId="77777777" w:rsidR="00666C66" w:rsidRPr="00AA3A0C" w:rsidRDefault="00666C66" w:rsidP="00666C66">
      <w:pPr>
        <w:pStyle w:val="af8"/>
        <w:rPr>
          <w:lang w:val="en-US"/>
        </w:rPr>
      </w:pPr>
      <w:r w:rsidRPr="00AA3A0C">
        <w:rPr>
          <w:lang w:val="en-US"/>
        </w:rPr>
        <w:t xml:space="preserve">    public FILETIME ftLastAccessTime;</w:t>
      </w:r>
    </w:p>
    <w:p w14:paraId="27FCA761" w14:textId="77777777" w:rsidR="00666C66" w:rsidRPr="00AA3A0C" w:rsidRDefault="00666C66" w:rsidP="00666C66">
      <w:pPr>
        <w:pStyle w:val="af8"/>
        <w:rPr>
          <w:lang w:val="en-US"/>
        </w:rPr>
      </w:pPr>
      <w:r w:rsidRPr="00AA3A0C">
        <w:rPr>
          <w:lang w:val="en-US"/>
        </w:rPr>
        <w:t xml:space="preserve">    public FILETIME ftLastWriteTime;</w:t>
      </w:r>
    </w:p>
    <w:p w14:paraId="22ADF7E7" w14:textId="77777777" w:rsidR="00666C66" w:rsidRPr="00AA3A0C" w:rsidRDefault="00666C66" w:rsidP="00666C66">
      <w:pPr>
        <w:pStyle w:val="af8"/>
        <w:rPr>
          <w:lang w:val="en-US"/>
        </w:rPr>
      </w:pPr>
      <w:r w:rsidRPr="00AA3A0C">
        <w:rPr>
          <w:lang w:val="en-US"/>
        </w:rPr>
        <w:t xml:space="preserve">    public uint nFileSizeHigh;</w:t>
      </w:r>
    </w:p>
    <w:p w14:paraId="070C0D39" w14:textId="77777777" w:rsidR="00666C66" w:rsidRPr="00AA3A0C" w:rsidRDefault="00666C66" w:rsidP="00666C66">
      <w:pPr>
        <w:pStyle w:val="af8"/>
        <w:rPr>
          <w:lang w:val="en-US"/>
        </w:rPr>
      </w:pPr>
      <w:r w:rsidRPr="00AA3A0C">
        <w:rPr>
          <w:lang w:val="en-US"/>
        </w:rPr>
        <w:t xml:space="preserve">    public uint nFileSizeLow;</w:t>
      </w:r>
    </w:p>
    <w:p w14:paraId="7463EEF0" w14:textId="77777777" w:rsidR="00666C66" w:rsidRPr="00AA3A0C" w:rsidRDefault="00666C66" w:rsidP="00666C66">
      <w:pPr>
        <w:pStyle w:val="af8"/>
        <w:rPr>
          <w:lang w:val="en-US"/>
        </w:rPr>
      </w:pPr>
      <w:r w:rsidRPr="00AA3A0C">
        <w:rPr>
          <w:lang w:val="en-US"/>
        </w:rPr>
        <w:t xml:space="preserve">    public uint dwReserved0;</w:t>
      </w:r>
    </w:p>
    <w:p w14:paraId="38D265F9" w14:textId="77777777" w:rsidR="00666C66" w:rsidRPr="00AA3A0C" w:rsidRDefault="00666C66" w:rsidP="00666C66">
      <w:pPr>
        <w:pStyle w:val="af8"/>
        <w:rPr>
          <w:lang w:val="en-US"/>
        </w:rPr>
      </w:pPr>
      <w:r w:rsidRPr="00AA3A0C">
        <w:rPr>
          <w:lang w:val="en-US"/>
        </w:rPr>
        <w:t xml:space="preserve">    public uint dwReserved1;</w:t>
      </w:r>
    </w:p>
    <w:p w14:paraId="7A9ED3CD" w14:textId="77777777" w:rsidR="00666C66" w:rsidRPr="00AA3A0C" w:rsidRDefault="00666C66" w:rsidP="00666C66">
      <w:pPr>
        <w:pStyle w:val="af8"/>
        <w:rPr>
          <w:lang w:val="en-US"/>
        </w:rPr>
      </w:pPr>
    </w:p>
    <w:p w14:paraId="3A305137"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MarshalAs(</w:t>
      </w:r>
      <w:proofErr w:type="gramEnd"/>
      <w:r w:rsidRPr="00AA3A0C">
        <w:rPr>
          <w:lang w:val="en-US"/>
        </w:rPr>
        <w:t>UnmanagedType.ByValTStr, SizeConst = 260)]</w:t>
      </w:r>
    </w:p>
    <w:p w14:paraId="6AA87AA1" w14:textId="77777777" w:rsidR="00666C66" w:rsidRPr="00AA3A0C" w:rsidRDefault="00666C66" w:rsidP="00666C66">
      <w:pPr>
        <w:pStyle w:val="af8"/>
        <w:rPr>
          <w:lang w:val="en-US"/>
        </w:rPr>
      </w:pPr>
      <w:r w:rsidRPr="00AA3A0C">
        <w:rPr>
          <w:lang w:val="en-US"/>
        </w:rPr>
        <w:t xml:space="preserve">    public string cFileName;</w:t>
      </w:r>
    </w:p>
    <w:p w14:paraId="5C754F8C" w14:textId="77777777" w:rsidR="00666C66" w:rsidRPr="00AA3A0C" w:rsidRDefault="00666C66" w:rsidP="00666C66">
      <w:pPr>
        <w:pStyle w:val="af8"/>
        <w:rPr>
          <w:lang w:val="en-US"/>
        </w:rPr>
      </w:pPr>
    </w:p>
    <w:p w14:paraId="1B799EA1"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MarshalAs(</w:t>
      </w:r>
      <w:proofErr w:type="gramEnd"/>
      <w:r w:rsidRPr="00AA3A0C">
        <w:rPr>
          <w:lang w:val="en-US"/>
        </w:rPr>
        <w:t>UnmanagedType.ByValTStr, SizeConst = 14)]</w:t>
      </w:r>
    </w:p>
    <w:p w14:paraId="23C74821" w14:textId="77777777" w:rsidR="00666C66" w:rsidRPr="00AA3A0C" w:rsidRDefault="00666C66" w:rsidP="00666C66">
      <w:pPr>
        <w:pStyle w:val="af8"/>
        <w:rPr>
          <w:lang w:val="en-US"/>
        </w:rPr>
      </w:pPr>
      <w:r w:rsidRPr="00AA3A0C">
        <w:rPr>
          <w:lang w:val="en-US"/>
        </w:rPr>
        <w:t xml:space="preserve">    public string cAlternateFileName;</w:t>
      </w:r>
    </w:p>
    <w:p w14:paraId="2F26D1F6" w14:textId="77777777" w:rsidR="00666C66" w:rsidRPr="00AA3A0C" w:rsidRDefault="00666C66" w:rsidP="00666C66">
      <w:pPr>
        <w:pStyle w:val="af8"/>
        <w:rPr>
          <w:lang w:val="en-US"/>
        </w:rPr>
      </w:pPr>
      <w:r w:rsidRPr="00AA3A0C">
        <w:rPr>
          <w:lang w:val="en-US"/>
        </w:rPr>
        <w:t>}</w:t>
      </w:r>
    </w:p>
    <w:p w14:paraId="7F519824" w14:textId="77777777" w:rsidR="00666C66" w:rsidRPr="00AA3A0C" w:rsidRDefault="00666C66" w:rsidP="00666C66">
      <w:pPr>
        <w:pStyle w:val="af8"/>
        <w:rPr>
          <w:lang w:val="en-US"/>
        </w:rPr>
      </w:pPr>
    </w:p>
    <w:p w14:paraId="78468BBE" w14:textId="77777777" w:rsidR="00666C66" w:rsidRPr="00AA3A0C" w:rsidRDefault="00666C66" w:rsidP="00666C66">
      <w:pPr>
        <w:pStyle w:val="af8"/>
        <w:rPr>
          <w:lang w:val="en-US"/>
        </w:rPr>
      </w:pPr>
      <w:r w:rsidRPr="00AA3A0C">
        <w:rPr>
          <w:lang w:val="en-US"/>
        </w:rPr>
        <w:t>[</w:t>
      </w:r>
      <w:proofErr w:type="gramStart"/>
      <w:r w:rsidRPr="00AA3A0C">
        <w:rPr>
          <w:lang w:val="en-US"/>
        </w:rPr>
        <w:t>DllImport(</w:t>
      </w:r>
      <w:proofErr w:type="gramEnd"/>
      <w:r w:rsidRPr="00AA3A0C">
        <w:rPr>
          <w:lang w:val="en-US"/>
        </w:rPr>
        <w:t>"kernel32.dll", CharSet = CharSet.Auto)]</w:t>
      </w:r>
    </w:p>
    <w:p w14:paraId="456C032A" w14:textId="77777777" w:rsidR="00666C66" w:rsidRDefault="00666C66" w:rsidP="00666C66">
      <w:pPr>
        <w:pStyle w:val="af8"/>
        <w:rPr>
          <w:lang w:val="en-US"/>
        </w:rPr>
      </w:pPr>
      <w:r w:rsidRPr="00507D17">
        <w:rPr>
          <w:lang w:val="en-US"/>
        </w:rPr>
        <w:t xml:space="preserve">static extern IntPtr </w:t>
      </w:r>
      <w:proofErr w:type="gramStart"/>
      <w:r w:rsidRPr="00507D17">
        <w:rPr>
          <w:lang w:val="en-US"/>
        </w:rPr>
        <w:t>FindFirstFile(</w:t>
      </w:r>
      <w:proofErr w:type="gramEnd"/>
      <w:r w:rsidRPr="00507D17">
        <w:rPr>
          <w:lang w:val="en-US"/>
        </w:rPr>
        <w:t>string lpFileName, out WIN32_FIND_DATA lpFindFileData);</w:t>
      </w:r>
    </w:p>
    <w:p w14:paraId="5BC247EF" w14:textId="77777777" w:rsidR="00666C66" w:rsidRPr="00323BFF" w:rsidRDefault="00666C66" w:rsidP="00666C66">
      <w:pPr>
        <w:pStyle w:val="af8"/>
        <w:rPr>
          <w:lang w:val="en-US"/>
        </w:rPr>
      </w:pPr>
    </w:p>
    <w:p w14:paraId="474E8852" w14:textId="77777777" w:rsidR="00666C66" w:rsidRPr="001A38A4" w:rsidRDefault="00666C66" w:rsidP="00666C66">
      <w:r w:rsidRPr="001A38A4">
        <w:t>Когда программа вызовет метод FindFirstFile из предыдущего примера, среда выполнения CLR загрузит библиотеку DLL (kernel32.dll), найдет в ней требуемую функцию (FindFirstFile) и выполнит преобразование параметров из управляемого представления в низкоуровневое (и обратно). В данном примере, входной строковый параметр lpFileName будет преобразован в низкоуровневую строку, а низкоуровневую структуру win32_ find_dataw, на которую ссылается параметр lpFindFileData, - в управляемую структуру WIN32_FIND_DATAW. Все эти этапы более подробно будут описаны в следующих разделах.</w:t>
      </w:r>
    </w:p>
    <w:p w14:paraId="2AD08C3B" w14:textId="77777777" w:rsidR="00666C66" w:rsidRPr="00507D17" w:rsidRDefault="00666C66" w:rsidP="00666C66">
      <w:r>
        <w:t xml:space="preserve">При первом вызове функции с помощью механизма P/Invoke, обращением к функции </w:t>
      </w:r>
      <w:r w:rsidRPr="00507D17">
        <w:t>LoadLibrary производится загрузка библиотеки DLL и всех ее зависимостей (если они еще не были загружены) в адресное пространство процесса. Затем выполняется поиск требуемой экспортируемой функции, при этом сначала предпринимается попытка найти управляемую версию функции. Порядок поиска зависит от значений полей</w:t>
      </w:r>
      <w:r>
        <w:t xml:space="preserve"> </w:t>
      </w:r>
      <w:r w:rsidRPr="00507D17">
        <w:t>CharSet</w:t>
      </w:r>
      <w:r>
        <w:t xml:space="preserve"> </w:t>
      </w:r>
      <w:r w:rsidRPr="00507D17">
        <w:t>и</w:t>
      </w:r>
      <w:r>
        <w:t xml:space="preserve"> </w:t>
      </w:r>
      <w:r w:rsidRPr="00507D17">
        <w:t>ExactSpelling</w:t>
      </w:r>
      <w:r>
        <w:t xml:space="preserve"> </w:t>
      </w:r>
      <w:r w:rsidRPr="00507D17">
        <w:t>в атрибуте DllImport:</w:t>
      </w:r>
    </w:p>
    <w:p w14:paraId="1DA07021" w14:textId="77777777" w:rsidR="00666C66" w:rsidRPr="00507D17" w:rsidRDefault="00666C66" w:rsidP="00666C66">
      <w:pPr>
        <w:tabs>
          <w:tab w:val="clear" w:pos="709"/>
          <w:tab w:val="left" w:pos="1134"/>
        </w:tabs>
      </w:pPr>
      <w:r>
        <w:t>а)</w:t>
      </w:r>
      <w:r>
        <w:tab/>
        <w:t>е</w:t>
      </w:r>
      <w:r w:rsidRPr="00507D17">
        <w:t xml:space="preserve">сли поле ExactSpelling имеет значение true, P/Invoke пытается найти </w:t>
      </w:r>
      <w:proofErr w:type="gramStart"/>
      <w:r w:rsidRPr="00507D17">
        <w:t>функцию</w:t>
      </w:r>
      <w:proofErr w:type="gramEnd"/>
      <w:r w:rsidRPr="00507D17">
        <w:t xml:space="preserve"> точно соответствующую указанному имени, учитывая только соглашения о вызове. В случае неудачи P/Invoke не выполняет поиск других версий с тем же именем и возбуждает исключение Ent</w:t>
      </w:r>
      <w:r>
        <w:t>ryPointNotFoundException;</w:t>
      </w:r>
    </w:p>
    <w:p w14:paraId="2EFA5A69" w14:textId="77777777" w:rsidR="00666C66" w:rsidRPr="00507D17" w:rsidRDefault="00666C66" w:rsidP="00666C66">
      <w:pPr>
        <w:tabs>
          <w:tab w:val="clear" w:pos="709"/>
          <w:tab w:val="left" w:pos="1134"/>
        </w:tabs>
      </w:pPr>
      <w:r>
        <w:lastRenderedPageBreak/>
        <w:t>б)</w:t>
      </w:r>
      <w:r>
        <w:tab/>
        <w:t>е</w:t>
      </w:r>
      <w:r w:rsidRPr="00507D17">
        <w:t>сли поле ExactSpelling имеет значение false, поведение механизма определя</w:t>
      </w:r>
      <w:r>
        <w:t>ется значением свойства CharSet:</w:t>
      </w:r>
    </w:p>
    <w:p w14:paraId="556B3F5E" w14:textId="77777777" w:rsidR="00666C66" w:rsidRPr="00507D17" w:rsidRDefault="00666C66" w:rsidP="00666C66">
      <w:pPr>
        <w:tabs>
          <w:tab w:val="clear" w:pos="709"/>
          <w:tab w:val="left" w:pos="1134"/>
        </w:tabs>
      </w:pPr>
      <w:r>
        <w:t>-</w:t>
      </w:r>
      <w:r>
        <w:tab/>
      </w:r>
      <w:r w:rsidRPr="00507D17">
        <w:t>для значения CharSet.Ansi (по умолчанию) P/Invoke сначала пытается найти точное соответствие указанному имени, а затем - измененного имени (с окончанием «A»);</w:t>
      </w:r>
    </w:p>
    <w:p w14:paraId="0E6ACF18" w14:textId="77777777" w:rsidR="00666C66" w:rsidRPr="00507D17" w:rsidRDefault="00666C66" w:rsidP="00666C66">
      <w:pPr>
        <w:tabs>
          <w:tab w:val="clear" w:pos="709"/>
          <w:tab w:val="left" w:pos="1134"/>
        </w:tabs>
      </w:pPr>
      <w:r>
        <w:t>-</w:t>
      </w:r>
      <w:r>
        <w:tab/>
      </w:r>
      <w:r w:rsidRPr="00507D17">
        <w:t>для значения CharSet.Unicode P/Invoke сначала пытается найти функцию с измененным именем (с окончанием «W»), а затем - точное соответствие.</w:t>
      </w:r>
    </w:p>
    <w:p w14:paraId="32978C4F" w14:textId="77777777" w:rsidR="00666C66" w:rsidRPr="00507D17" w:rsidRDefault="00666C66" w:rsidP="00666C66">
      <w:r w:rsidRPr="00507D17">
        <w:t>По умолчанию поле ExactSpelling имеет значение false в C# и true в VB.NET. Во всех современных версиях Windows (выпущенных после Windows ME), значение CharSet.Auto соответствует значению CharSet.Unicode.</w:t>
      </w:r>
    </w:p>
    <w:p w14:paraId="7AEE7C33" w14:textId="77777777" w:rsidR="00666C66" w:rsidRPr="00507D17" w:rsidRDefault="00666C66" w:rsidP="00666C66">
      <w:r w:rsidRPr="00507D17">
        <w:t>Используйте версии функций Win32 API для работы с Юникодом. Версии Windows NT и выше имеют встроенную поддержку Юникода (UTF16). Если пользоваться ANSI-версиями функций Win32 API, строки автоматически будут преобразовываться в Юникод и передаваться версиям функций для работы с Юникодом, что повлечет снижение производительности. Для внутреннего представления строк в .NET используется кодировка UTF16, поэтому маршалинг строковых параметров будет выполняться быстрее, если они уже будут в кодировке UTF16. Предусматривайте в своем коде и особенно в интерфейсах совместимость с Юникодом, что даст вам дополнительные преимущества с точки зрения глобализации. Устанавливайте ExactSpelling в значение true, это повысит производительность на начальном этапе за счет устранения поиска ненужных функций.</w:t>
      </w:r>
    </w:p>
    <w:p w14:paraId="2A1FB800" w14:textId="77777777" w:rsidR="00666C66" w:rsidRPr="00507D17" w:rsidRDefault="00666C66" w:rsidP="00666C66">
      <w:r w:rsidRPr="00507D17">
        <w:t>При первом вызове функции с помощью механизма P/Invoke, сразу после загрузки библиотеки DLL, заглушки (stubs) маршалера P/Invoke генерируются по требованию, и повторно используются в последующих вызовах. При вызове маршал</w:t>
      </w:r>
      <w:r>
        <w:t>ер выполняет следующие действия.</w:t>
      </w:r>
    </w:p>
    <w:p w14:paraId="1DE29B10" w14:textId="77777777" w:rsidR="00666C66" w:rsidRPr="00507D17" w:rsidRDefault="00666C66" w:rsidP="00666C66">
      <w:pPr>
        <w:pStyle w:val="a"/>
        <w:numPr>
          <w:ilvl w:val="0"/>
          <w:numId w:val="37"/>
        </w:numPr>
        <w:tabs>
          <w:tab w:val="clear" w:pos="1134"/>
          <w:tab w:val="left" w:pos="993"/>
        </w:tabs>
        <w:ind w:left="0" w:firstLine="709"/>
      </w:pPr>
      <w:r w:rsidRPr="00507D17">
        <w:t>Проверяет наличие у вызывающего процесса права на выполнение неуправляемого кода.</w:t>
      </w:r>
    </w:p>
    <w:p w14:paraId="19637E18" w14:textId="77777777" w:rsidR="00666C66" w:rsidRPr="00507D17" w:rsidRDefault="00666C66" w:rsidP="00666C66">
      <w:pPr>
        <w:pStyle w:val="a"/>
        <w:numPr>
          <w:ilvl w:val="0"/>
          <w:numId w:val="37"/>
        </w:numPr>
        <w:tabs>
          <w:tab w:val="clear" w:pos="1134"/>
          <w:tab w:val="left" w:pos="993"/>
        </w:tabs>
        <w:ind w:left="0" w:firstLine="709"/>
      </w:pPr>
      <w:r w:rsidRPr="00507D17">
        <w:lastRenderedPageBreak/>
        <w:t>Преобразует управляемые аргументы в их неуправляемые аналоги, возможно с выделением памяти.</w:t>
      </w:r>
    </w:p>
    <w:p w14:paraId="18E92AEC" w14:textId="77777777" w:rsidR="00666C66" w:rsidRPr="00507D17" w:rsidRDefault="00666C66" w:rsidP="00666C66">
      <w:pPr>
        <w:pStyle w:val="a"/>
        <w:numPr>
          <w:ilvl w:val="0"/>
          <w:numId w:val="37"/>
        </w:numPr>
        <w:tabs>
          <w:tab w:val="clear" w:pos="1134"/>
          <w:tab w:val="left" w:pos="993"/>
        </w:tabs>
        <w:ind w:left="0" w:firstLine="709"/>
      </w:pPr>
      <w:r w:rsidRPr="00507D17">
        <w:t>Устанавливает вытесняющий режим работы для потока выполнения сборщика мусора, чтобы сборка мусора могла производиться, не дожидаясь, пока поток выполнения достигнет безопасной точки.</w:t>
      </w:r>
    </w:p>
    <w:p w14:paraId="44206F29" w14:textId="77777777" w:rsidR="00666C66" w:rsidRPr="00507D17" w:rsidRDefault="00666C66" w:rsidP="00666C66">
      <w:pPr>
        <w:pStyle w:val="a"/>
        <w:numPr>
          <w:ilvl w:val="0"/>
          <w:numId w:val="37"/>
        </w:numPr>
        <w:tabs>
          <w:tab w:val="clear" w:pos="1134"/>
          <w:tab w:val="left" w:pos="993"/>
        </w:tabs>
        <w:ind w:left="0" w:firstLine="709"/>
      </w:pPr>
      <w:r w:rsidRPr="00507D17">
        <w:t>Вызывает библиотечную функцию.</w:t>
      </w:r>
    </w:p>
    <w:p w14:paraId="2B55400D" w14:textId="77777777" w:rsidR="00666C66" w:rsidRPr="00507D17" w:rsidRDefault="00666C66" w:rsidP="00666C66">
      <w:pPr>
        <w:pStyle w:val="a"/>
        <w:numPr>
          <w:ilvl w:val="0"/>
          <w:numId w:val="37"/>
        </w:numPr>
        <w:tabs>
          <w:tab w:val="clear" w:pos="1134"/>
          <w:tab w:val="left" w:pos="993"/>
        </w:tabs>
        <w:ind w:left="0" w:firstLine="709"/>
      </w:pPr>
      <w:r w:rsidRPr="00507D17">
        <w:t>Восстанавливает кооперативный режим работы потока выполнения сборщика мусора.</w:t>
      </w:r>
    </w:p>
    <w:p w14:paraId="0087097E" w14:textId="77777777" w:rsidR="00666C66" w:rsidRPr="00507D17" w:rsidRDefault="00666C66" w:rsidP="00666C66">
      <w:pPr>
        <w:pStyle w:val="a"/>
        <w:numPr>
          <w:ilvl w:val="0"/>
          <w:numId w:val="37"/>
        </w:numPr>
        <w:tabs>
          <w:tab w:val="clear" w:pos="1134"/>
          <w:tab w:val="left" w:pos="993"/>
        </w:tabs>
        <w:ind w:left="0" w:firstLine="709"/>
      </w:pPr>
      <w:r w:rsidRPr="00507D17">
        <w:t>При необходимости сохраняет код ошибки Win32 в локальной переменной потока для последующего доступ</w:t>
      </w:r>
      <w:r>
        <w:t>а с помощью метода</w:t>
      </w:r>
      <w:r w:rsidRPr="00AA3A0C">
        <w:t xml:space="preserve"> </w:t>
      </w:r>
      <w:r w:rsidRPr="00507D17">
        <w:t>Marshal.GetLastWin32</w:t>
      </w:r>
      <w:proofErr w:type="gramStart"/>
      <w:r w:rsidRPr="00507D17">
        <w:t>Error(</w:t>
      </w:r>
      <w:proofErr w:type="gramEnd"/>
      <w:r w:rsidRPr="00507D17">
        <w:t>).</w:t>
      </w:r>
    </w:p>
    <w:p w14:paraId="5783E749" w14:textId="77777777" w:rsidR="00666C66" w:rsidRPr="00507D17" w:rsidRDefault="00666C66" w:rsidP="00666C66">
      <w:pPr>
        <w:pStyle w:val="a"/>
        <w:numPr>
          <w:ilvl w:val="0"/>
          <w:numId w:val="37"/>
        </w:numPr>
        <w:tabs>
          <w:tab w:val="clear" w:pos="1134"/>
          <w:tab w:val="left" w:pos="993"/>
        </w:tabs>
        <w:ind w:left="0" w:firstLine="709"/>
      </w:pPr>
      <w:r w:rsidRPr="00507D17">
        <w:t>При необходимости преобразует значение типа HRESULT в исключение и возбуждает его.</w:t>
      </w:r>
    </w:p>
    <w:p w14:paraId="7A4CC46B" w14:textId="77777777" w:rsidR="00666C66" w:rsidRPr="00507D17" w:rsidRDefault="00666C66" w:rsidP="00666C66">
      <w:pPr>
        <w:pStyle w:val="a"/>
        <w:numPr>
          <w:ilvl w:val="0"/>
          <w:numId w:val="37"/>
        </w:numPr>
        <w:tabs>
          <w:tab w:val="clear" w:pos="1134"/>
          <w:tab w:val="left" w:pos="993"/>
        </w:tabs>
        <w:ind w:left="0" w:firstLine="709"/>
      </w:pPr>
      <w:r w:rsidRPr="00507D17">
        <w:t>Преобразует низкоуровневое исключение, если оно было возбуждено, в управляемое исключение.</w:t>
      </w:r>
    </w:p>
    <w:p w14:paraId="6E182D90" w14:textId="77777777" w:rsidR="00666C66" w:rsidRPr="00507D17" w:rsidRDefault="00666C66" w:rsidP="00666C66">
      <w:pPr>
        <w:pStyle w:val="a"/>
        <w:numPr>
          <w:ilvl w:val="0"/>
          <w:numId w:val="37"/>
        </w:numPr>
        <w:tabs>
          <w:tab w:val="clear" w:pos="1134"/>
          <w:tab w:val="left" w:pos="993"/>
        </w:tabs>
        <w:ind w:left="0" w:firstLine="709"/>
      </w:pPr>
      <w:r w:rsidRPr="00507D17">
        <w:t>Преобразует возвращаемое значение и выходные параметры обратно в их управляемые аналоги.</w:t>
      </w:r>
    </w:p>
    <w:p w14:paraId="3098CE59" w14:textId="77777777" w:rsidR="00666C66" w:rsidRPr="00507D17" w:rsidRDefault="00666C66" w:rsidP="00666C66">
      <w:pPr>
        <w:pStyle w:val="a"/>
        <w:numPr>
          <w:ilvl w:val="0"/>
          <w:numId w:val="37"/>
        </w:numPr>
        <w:tabs>
          <w:tab w:val="clear" w:pos="1134"/>
          <w:tab w:val="left" w:pos="993"/>
        </w:tabs>
        <w:ind w:left="0" w:firstLine="709"/>
      </w:pPr>
      <w:r w:rsidRPr="00507D17">
        <w:t>Освобождает любые временные блоки динамической памяти, выделенные при вызове.</w:t>
      </w:r>
    </w:p>
    <w:p w14:paraId="7130E87F" w14:textId="77777777" w:rsidR="00666C66" w:rsidRPr="00507D17" w:rsidRDefault="00666C66" w:rsidP="00666C66">
      <w:r w:rsidRPr="00507D17">
        <w:t>Механизм P/Invoke может также использоваться низкоуровневым кодом для вызова управляемых методов. Обратная заглушка маршалера может быть сгенерирована для</w:t>
      </w:r>
      <w:r>
        <w:t xml:space="preserve"> делегата (через </w:t>
      </w:r>
      <w:r w:rsidRPr="00507D17">
        <w:t>Marshal.GetFunctionPointerForDelegate), если передается механизму P/Invoke как параметр неуправляемой функцией. В ответ неуправляемая функция получит указатель на функцию, которую можно вызвать, чтобы обратиться к управляемому методу. Этот указатель на функцию будет ссылаться на заглушку, которая помимо параметров маршалинга знает также адрес целевого объекта (указатель this).</w:t>
      </w:r>
    </w:p>
    <w:p w14:paraId="7C544ADE" w14:textId="77777777" w:rsidR="00666C66" w:rsidRPr="00507D17" w:rsidRDefault="00666C66" w:rsidP="00666C66">
      <w:r w:rsidRPr="00507D17">
        <w:t>В версии .NET Framework 1.x заглушки маршалера представляли собой либо код сгенерированной сборки (для простых сигн</w:t>
      </w:r>
      <w:r>
        <w:t xml:space="preserve">атур), либо код на языке ML </w:t>
      </w:r>
      <w:r>
        <w:lastRenderedPageBreak/>
        <w:t xml:space="preserve">(Marshaling Language) </w:t>
      </w:r>
      <w:r w:rsidRPr="00507D17">
        <w:t>(для сложных сигнатур). Язык ML - это внутренний байт-код, выполняемый внутренним интерпретатором.</w:t>
      </w:r>
    </w:p>
    <w:p w14:paraId="48C914DE" w14:textId="77777777" w:rsidR="00666C66" w:rsidRPr="00507D17" w:rsidRDefault="00666C66" w:rsidP="00666C66">
      <w:r w:rsidRPr="00507D17">
        <w:t>С появлением в .NET Framework 2.0 поддержки процессоров AMD64 и Itanium, в Microsoft обнаружили, что реализация параллельной инфраструктуры ML для каждого типа процессоров - слишком обременительное занятие. Поэтому заглушки для 64-разрядных версий .NET Framework 2.0 были реализованы исключительно на языке IL. Хотя заглушки на языке IL действуют значительно быстрее заглушек на языке ML, они все равно оказываются медленнее заглушек на языке ассемблера x86, поэтому в Microsoft было решено сохранить реализацию для архитектуры x86.</w:t>
      </w:r>
    </w:p>
    <w:p w14:paraId="653269FA" w14:textId="77777777" w:rsidR="00666C66" w:rsidRPr="00507D17" w:rsidRDefault="00666C66" w:rsidP="00666C66">
      <w:r w:rsidRPr="00507D17">
        <w:t>В .NET Framework 4.0, инфраструктура генерирования заглушек на языке IL была значительно оптимизирована, что сделало заглушки на языке IL даже быстрее, чем заглушки на языке ассемблера x86. Это позволило Microsoft полностью удалить реализацию заглушек для аппаратной архитектуры x86 и унифицировать их для всех поддерживаемых платформ.</w:t>
      </w:r>
    </w:p>
    <w:p w14:paraId="5A189A26" w14:textId="77777777" w:rsidR="00666C66" w:rsidRPr="00507D17" w:rsidRDefault="00666C66" w:rsidP="00666C66">
      <w:r w:rsidRPr="00507D17">
        <w:t>Вызов функции, пересекающий границу между управляемым и неуправляемым кодом, как минимум на порядок медленнее непосредственного вызова в том же окружении. Если и управляемый, и неуправляемый код находятся в вашем ведении, конструируйте интерфейсы так, чтобы уменьшить количество взаимодействий между управляемым и неуправляемым кодом. Попробуйте объединить несколько «заданий» в один вызов. Аналогично, старайтесь объединять несколько вызов простых функций (таких как функции Get/Set) в один вызов, выполняющий всю необходимую работу.</w:t>
      </w:r>
    </w:p>
    <w:p w14:paraId="7CDE8715" w14:textId="77777777" w:rsidR="00666C66" w:rsidRPr="00507D17" w:rsidRDefault="00666C66" w:rsidP="00666C66">
      <w:r w:rsidRPr="00507D17">
        <w:t>Корпорация Mic</w:t>
      </w:r>
      <w:r>
        <w:t xml:space="preserve">rosoft предоставляет бесплатный </w:t>
      </w:r>
      <w:r w:rsidRPr="00507D17">
        <w:t>инструмент IL Stub Diagnostics, который можно получить на сайте проекта CodePlex вместе с исходными кодами. Он подписывается на события CLR ETW IL создания заглушек и отображает сгенерированный код заглушек на языке IL в графическом интерфейсе.</w:t>
      </w:r>
    </w:p>
    <w:p w14:paraId="7FF12451" w14:textId="77777777" w:rsidR="00666C66" w:rsidRPr="00507D17" w:rsidRDefault="00666C66" w:rsidP="00666C66">
      <w:r w:rsidRPr="00507D17">
        <w:t xml:space="preserve">Ниже приводится пример заглушки маршалера на языке IL с комментариями, состоящий из пяти разделов: инициализация, маршалинг </w:t>
      </w:r>
      <w:r w:rsidRPr="00507D17">
        <w:lastRenderedPageBreak/>
        <w:t>входных параметров, вызов, маршалинг обратно возвращаемого значения и/или выходных параметров, и завершение. Заглушка маршалера генерируется для следующей сигнатуры:</w:t>
      </w:r>
    </w:p>
    <w:p w14:paraId="610B22A5" w14:textId="77777777" w:rsidR="00666C66" w:rsidRDefault="00666C66" w:rsidP="00666C66">
      <w:pPr>
        <w:pStyle w:val="af8"/>
      </w:pPr>
    </w:p>
    <w:p w14:paraId="033D1173" w14:textId="77777777" w:rsidR="00666C66" w:rsidRPr="004F4F79" w:rsidRDefault="00666C66" w:rsidP="00666C66">
      <w:pPr>
        <w:pStyle w:val="af8"/>
      </w:pPr>
      <w:r w:rsidRPr="004F4F79">
        <w:t>// Управляемая сигнатура</w:t>
      </w:r>
    </w:p>
    <w:p w14:paraId="58D325C5" w14:textId="77777777" w:rsidR="00666C66" w:rsidRPr="00666C66" w:rsidRDefault="00666C66" w:rsidP="00666C66">
      <w:pPr>
        <w:pStyle w:val="af8"/>
      </w:pPr>
      <w:r w:rsidRPr="00666C66">
        <w:t>[</w:t>
      </w:r>
      <w:r w:rsidRPr="001B5271">
        <w:rPr>
          <w:lang w:val="en-US"/>
        </w:rPr>
        <w:t>DllImport</w:t>
      </w:r>
      <w:r w:rsidRPr="00666C66">
        <w:t>("</w:t>
      </w:r>
      <w:r w:rsidRPr="001B5271">
        <w:rPr>
          <w:lang w:val="en-US"/>
        </w:rPr>
        <w:t>Server</w:t>
      </w:r>
      <w:r w:rsidRPr="00666C66">
        <w:t>.</w:t>
      </w:r>
      <w:r w:rsidRPr="001B5271">
        <w:rPr>
          <w:lang w:val="en-US"/>
        </w:rPr>
        <w:t>dll</w:t>
      </w:r>
      <w:r w:rsidRPr="00666C66">
        <w:t>"</w:t>
      </w:r>
      <w:proofErr w:type="gramStart"/>
      <w:r w:rsidRPr="00666C66">
        <w:t>)]</w:t>
      </w:r>
      <w:r w:rsidRPr="001B5271">
        <w:rPr>
          <w:lang w:val="en-US"/>
        </w:rPr>
        <w:t>static</w:t>
      </w:r>
      <w:proofErr w:type="gramEnd"/>
      <w:r w:rsidRPr="00666C66">
        <w:t xml:space="preserve"> </w:t>
      </w:r>
      <w:r w:rsidRPr="001B5271">
        <w:rPr>
          <w:lang w:val="en-US"/>
        </w:rPr>
        <w:t>extern</w:t>
      </w:r>
      <w:r w:rsidRPr="00666C66">
        <w:t xml:space="preserve"> </w:t>
      </w:r>
      <w:r w:rsidRPr="001B5271">
        <w:rPr>
          <w:lang w:val="en-US"/>
        </w:rPr>
        <w:t>int</w:t>
      </w:r>
      <w:r w:rsidRPr="00666C66">
        <w:t xml:space="preserve"> </w:t>
      </w:r>
      <w:r w:rsidRPr="001B5271">
        <w:rPr>
          <w:lang w:val="en-US"/>
        </w:rPr>
        <w:t>Marshal</w:t>
      </w:r>
      <w:r w:rsidRPr="00666C66">
        <w:t>_</w:t>
      </w:r>
      <w:r w:rsidRPr="001B5271">
        <w:rPr>
          <w:lang w:val="en-US"/>
        </w:rPr>
        <w:t>String</w:t>
      </w:r>
      <w:r w:rsidRPr="00666C66">
        <w:t>_</w:t>
      </w:r>
      <w:r w:rsidRPr="001B5271">
        <w:rPr>
          <w:lang w:val="en-US"/>
        </w:rPr>
        <w:t>In</w:t>
      </w:r>
      <w:r w:rsidRPr="00666C66">
        <w:t>(</w:t>
      </w:r>
      <w:r w:rsidRPr="001B5271">
        <w:rPr>
          <w:lang w:val="en-US"/>
        </w:rPr>
        <w:t>string</w:t>
      </w:r>
      <w:r w:rsidRPr="00666C66">
        <w:t xml:space="preserve"> </w:t>
      </w:r>
      <w:r w:rsidRPr="001B5271">
        <w:rPr>
          <w:lang w:val="en-US"/>
        </w:rPr>
        <w:t>s</w:t>
      </w:r>
      <w:r w:rsidRPr="00666C66">
        <w:t>);</w:t>
      </w:r>
    </w:p>
    <w:p w14:paraId="375CCADD" w14:textId="77777777" w:rsidR="00666C66" w:rsidRPr="00AA3A0C" w:rsidRDefault="00666C66" w:rsidP="00666C66">
      <w:pPr>
        <w:pStyle w:val="af8"/>
        <w:rPr>
          <w:lang w:val="en-US"/>
        </w:rPr>
      </w:pPr>
      <w:r w:rsidRPr="00AA3A0C">
        <w:rPr>
          <w:lang w:val="en-US"/>
        </w:rPr>
        <w:t xml:space="preserve">// </w:t>
      </w:r>
      <w:r w:rsidRPr="004F4F79">
        <w:t>Неуправляемая</w:t>
      </w:r>
      <w:r w:rsidRPr="00AA3A0C">
        <w:rPr>
          <w:lang w:val="en-US"/>
        </w:rPr>
        <w:t xml:space="preserve"> </w:t>
      </w:r>
      <w:r w:rsidRPr="004F4F79">
        <w:t>сигнатура</w:t>
      </w:r>
    </w:p>
    <w:p w14:paraId="7DDF5806" w14:textId="77777777" w:rsidR="00666C66" w:rsidRDefault="00666C66" w:rsidP="00666C66">
      <w:pPr>
        <w:pStyle w:val="af8"/>
        <w:rPr>
          <w:lang w:val="en-US"/>
        </w:rPr>
      </w:pPr>
      <w:r w:rsidRPr="00323BFF">
        <w:rPr>
          <w:lang w:val="en-US"/>
        </w:rPr>
        <w:t>unmanaged int __stdcall Marshal_String_</w:t>
      </w:r>
      <w:proofErr w:type="gramStart"/>
      <w:r w:rsidRPr="00323BFF">
        <w:rPr>
          <w:lang w:val="en-US"/>
        </w:rPr>
        <w:t>In(</w:t>
      </w:r>
      <w:proofErr w:type="gramEnd"/>
      <w:r w:rsidRPr="00323BFF">
        <w:rPr>
          <w:lang w:val="en-US"/>
        </w:rPr>
        <w:t>char *s)</w:t>
      </w:r>
    </w:p>
    <w:p w14:paraId="7C40D2EA" w14:textId="77777777" w:rsidR="00666C66" w:rsidRPr="00323BFF" w:rsidRDefault="00666C66" w:rsidP="00666C66">
      <w:pPr>
        <w:pStyle w:val="af8"/>
        <w:rPr>
          <w:lang w:val="en-US"/>
        </w:rPr>
      </w:pPr>
    </w:p>
    <w:p w14:paraId="5DE85B35" w14:textId="77777777" w:rsidR="00666C66" w:rsidRPr="00507D17" w:rsidRDefault="00666C66" w:rsidP="00666C66">
      <w:r w:rsidRPr="00507D17">
        <w:t xml:space="preserve">В </w:t>
      </w:r>
      <w:r>
        <w:t>фрагменте</w:t>
      </w:r>
      <w:r w:rsidRPr="00507D17">
        <w:t xml:space="preserve"> инициализации заглушка объявляет локальные переменные (на стеке), получает контекст заглушки и проверяет право на выполнение неуправляемого кода:</w:t>
      </w:r>
    </w:p>
    <w:p w14:paraId="35FFF85D" w14:textId="77777777" w:rsidR="00666C66" w:rsidRDefault="00666C66" w:rsidP="00666C66">
      <w:pPr>
        <w:pStyle w:val="af8"/>
      </w:pPr>
    </w:p>
    <w:p w14:paraId="37E7E825" w14:textId="77777777" w:rsidR="00666C66" w:rsidRPr="004F4F79" w:rsidRDefault="00666C66" w:rsidP="00666C66">
      <w:pPr>
        <w:pStyle w:val="af8"/>
      </w:pPr>
      <w:r w:rsidRPr="004F4F79">
        <w:t>// Заглушка IL:</w:t>
      </w:r>
    </w:p>
    <w:p w14:paraId="56C19D8B" w14:textId="77777777" w:rsidR="00666C66" w:rsidRPr="004F4F79" w:rsidRDefault="00666C66" w:rsidP="00666C66">
      <w:pPr>
        <w:pStyle w:val="af8"/>
      </w:pPr>
      <w:r w:rsidRPr="004F4F79">
        <w:t>// Объем кода 153 (0x0099)</w:t>
      </w:r>
    </w:p>
    <w:p w14:paraId="5CC5CFFC" w14:textId="77777777" w:rsidR="00666C66" w:rsidRPr="00AA3A0C" w:rsidRDefault="00666C66" w:rsidP="00666C66">
      <w:pPr>
        <w:pStyle w:val="af8"/>
        <w:rPr>
          <w:lang w:val="en-US"/>
        </w:rPr>
      </w:pPr>
      <w:proofErr w:type="gramStart"/>
      <w:r w:rsidRPr="00AA3A0C">
        <w:rPr>
          <w:lang w:val="en-US"/>
        </w:rPr>
        <w:t>.maxstack</w:t>
      </w:r>
      <w:proofErr w:type="gramEnd"/>
      <w:r w:rsidRPr="00AA3A0C">
        <w:rPr>
          <w:lang w:val="en-US"/>
        </w:rPr>
        <w:t xml:space="preserve"> 3</w:t>
      </w:r>
    </w:p>
    <w:p w14:paraId="2BC8E55E" w14:textId="77777777" w:rsidR="00666C66" w:rsidRPr="00AA3A0C" w:rsidRDefault="00666C66" w:rsidP="00666C66">
      <w:pPr>
        <w:pStyle w:val="af8"/>
        <w:rPr>
          <w:lang w:val="en-US"/>
        </w:rPr>
      </w:pPr>
    </w:p>
    <w:p w14:paraId="5514136D" w14:textId="77777777" w:rsidR="00666C66" w:rsidRPr="00AA3A0C" w:rsidRDefault="00666C66" w:rsidP="00666C66">
      <w:pPr>
        <w:pStyle w:val="af8"/>
        <w:rPr>
          <w:lang w:val="en-US"/>
        </w:rPr>
      </w:pPr>
      <w:r w:rsidRPr="00AA3A0C">
        <w:rPr>
          <w:lang w:val="en-US"/>
        </w:rPr>
        <w:t xml:space="preserve">// </w:t>
      </w:r>
      <w:r w:rsidRPr="004F4F79">
        <w:t>Локальные</w:t>
      </w:r>
      <w:r w:rsidRPr="00AA3A0C">
        <w:rPr>
          <w:lang w:val="en-US"/>
        </w:rPr>
        <w:t xml:space="preserve"> </w:t>
      </w:r>
      <w:r w:rsidRPr="004F4F79">
        <w:t>переменные</w:t>
      </w:r>
      <w:r w:rsidRPr="00AA3A0C">
        <w:rPr>
          <w:lang w:val="en-US"/>
        </w:rPr>
        <w:t>:</w:t>
      </w:r>
    </w:p>
    <w:p w14:paraId="7E3A12FD" w14:textId="77777777" w:rsidR="00666C66" w:rsidRPr="00AA3A0C" w:rsidRDefault="00666C66" w:rsidP="00666C66">
      <w:pPr>
        <w:pStyle w:val="af8"/>
        <w:rPr>
          <w:lang w:val="en-US"/>
        </w:rPr>
      </w:pPr>
      <w:r w:rsidRPr="00AA3A0C">
        <w:rPr>
          <w:lang w:val="en-US"/>
        </w:rPr>
        <w:t>// IsSuccessful, pNativeStrPtr, SizeInBytes, pStackAllocPtr, result, result, result</w:t>
      </w:r>
    </w:p>
    <w:p w14:paraId="14F75E50" w14:textId="77777777" w:rsidR="00666C66" w:rsidRPr="00AA3A0C" w:rsidRDefault="00666C66" w:rsidP="00666C66">
      <w:pPr>
        <w:pStyle w:val="af8"/>
        <w:rPr>
          <w:lang w:val="en-US"/>
        </w:rPr>
      </w:pPr>
      <w:proofErr w:type="gramStart"/>
      <w:r w:rsidRPr="00AA3A0C">
        <w:rPr>
          <w:lang w:val="en-US"/>
        </w:rPr>
        <w:t>.locals</w:t>
      </w:r>
      <w:proofErr w:type="gramEnd"/>
      <w:r w:rsidRPr="00AA3A0C">
        <w:rPr>
          <w:lang w:val="en-US"/>
        </w:rPr>
        <w:t xml:space="preserve"> (int32,native int,int32,native int,int32,int32,int32)</w:t>
      </w:r>
    </w:p>
    <w:p w14:paraId="70E9D3D7" w14:textId="77777777" w:rsidR="00666C66" w:rsidRPr="00AA3A0C" w:rsidRDefault="00666C66" w:rsidP="00666C66">
      <w:pPr>
        <w:pStyle w:val="af8"/>
        <w:rPr>
          <w:lang w:val="en-US"/>
        </w:rPr>
      </w:pPr>
    </w:p>
    <w:p w14:paraId="5570C276" w14:textId="77777777" w:rsidR="00666C66" w:rsidRPr="00AA3A0C" w:rsidRDefault="00666C66" w:rsidP="00666C66">
      <w:pPr>
        <w:pStyle w:val="af8"/>
        <w:rPr>
          <w:lang w:val="en-US"/>
        </w:rPr>
      </w:pPr>
      <w:r w:rsidRPr="00AA3A0C">
        <w:rPr>
          <w:lang w:val="en-US"/>
        </w:rPr>
        <w:t xml:space="preserve">call native int [mscorlib] </w:t>
      </w:r>
      <w:proofErr w:type="gramStart"/>
      <w:r w:rsidRPr="00AA3A0C">
        <w:rPr>
          <w:lang w:val="en-US"/>
        </w:rPr>
        <w:t>System.StubHelpers.StubHelpers::</w:t>
      </w:r>
      <w:proofErr w:type="gramEnd"/>
      <w:r w:rsidRPr="00AA3A0C">
        <w:rPr>
          <w:lang w:val="en-US"/>
        </w:rPr>
        <w:t>GetStubContext()</w:t>
      </w:r>
    </w:p>
    <w:p w14:paraId="61E0FD4F" w14:textId="77777777" w:rsidR="00666C66" w:rsidRPr="00AA3A0C" w:rsidRDefault="00666C66" w:rsidP="00666C66">
      <w:pPr>
        <w:pStyle w:val="af8"/>
        <w:rPr>
          <w:lang w:val="en-US"/>
        </w:rPr>
      </w:pPr>
    </w:p>
    <w:p w14:paraId="0F62B4BE" w14:textId="77777777" w:rsidR="00666C66" w:rsidRPr="004F4F79" w:rsidRDefault="00666C66" w:rsidP="00666C66">
      <w:pPr>
        <w:pStyle w:val="af8"/>
      </w:pPr>
      <w:r w:rsidRPr="004F4F79">
        <w:t>// Проверка права на выполнение неуправляемого кода</w:t>
      </w:r>
    </w:p>
    <w:p w14:paraId="58BC85DC" w14:textId="77777777" w:rsidR="00666C66" w:rsidRDefault="00666C66" w:rsidP="00666C66">
      <w:pPr>
        <w:pStyle w:val="af8"/>
        <w:rPr>
          <w:lang w:val="en-US"/>
        </w:rPr>
      </w:pPr>
      <w:r w:rsidRPr="00323BFF">
        <w:rPr>
          <w:lang w:val="en-US"/>
        </w:rPr>
        <w:t xml:space="preserve">call void [mscorlib] </w:t>
      </w:r>
      <w:proofErr w:type="gramStart"/>
      <w:r w:rsidRPr="00323BFF">
        <w:rPr>
          <w:lang w:val="en-US"/>
        </w:rPr>
        <w:t>System.StubHelpers.StubHelpers::</w:t>
      </w:r>
      <w:proofErr w:type="gramEnd"/>
      <w:r w:rsidRPr="00323BFF">
        <w:rPr>
          <w:lang w:val="en-US"/>
        </w:rPr>
        <w:t>DemandPermission(native int)</w:t>
      </w:r>
    </w:p>
    <w:p w14:paraId="53682289" w14:textId="77777777" w:rsidR="00666C66" w:rsidRPr="00323BFF" w:rsidRDefault="00666C66" w:rsidP="00666C66">
      <w:pPr>
        <w:pStyle w:val="af8"/>
        <w:rPr>
          <w:lang w:val="en-US"/>
        </w:rPr>
      </w:pPr>
    </w:p>
    <w:p w14:paraId="5D01C4E6" w14:textId="77777777" w:rsidR="00666C66" w:rsidRPr="00507D17" w:rsidRDefault="00666C66" w:rsidP="00666C66">
      <w:r w:rsidRPr="00507D17">
        <w:t xml:space="preserve">В </w:t>
      </w:r>
      <w:r>
        <w:t>фрагменте</w:t>
      </w:r>
      <w:r w:rsidRPr="00507D17">
        <w:t xml:space="preserve"> маршалинга заглушка передает входные параметры неуправляемой функции. В данном примере выполняется маршалинг единственного входного строкового параметра. Для преобразования конкретных типов и их категорий из управляемого представления в неуправляемое, и обратно, маршалер может использовать вспомогательные типы в пространстве имен System.StubHelpersnamespace или обращаться к классу System.Runtime.InteropServices.Marshal. В данном примере для маршалинга строки вызывается метод </w:t>
      </w:r>
      <w:proofErr w:type="gramStart"/>
      <w:r w:rsidRPr="00507D17">
        <w:t>CSTRMarshaler::</w:t>
      </w:r>
      <w:proofErr w:type="gramEnd"/>
      <w:r w:rsidRPr="00507D17">
        <w:t>ConvertToNative.</w:t>
      </w:r>
    </w:p>
    <w:p w14:paraId="27EB914F" w14:textId="77777777" w:rsidR="00666C66" w:rsidRPr="00507D17" w:rsidRDefault="00666C66" w:rsidP="00666C66">
      <w:r w:rsidRPr="00507D17">
        <w:t>Здесь используется небольшая оптимизация: если управляемая строка достаточно короткая, память для нее выделяется на стеке (что намного быстрее). В противном случае для нее выделяется блок в динамической памяти:</w:t>
      </w:r>
    </w:p>
    <w:p w14:paraId="133250CE" w14:textId="77777777" w:rsidR="00666C66" w:rsidRDefault="00666C66" w:rsidP="00666C66">
      <w:pPr>
        <w:pStyle w:val="af8"/>
      </w:pPr>
    </w:p>
    <w:p w14:paraId="0C529ECB" w14:textId="77777777" w:rsidR="00666C66" w:rsidRPr="00B841FC" w:rsidRDefault="00666C66" w:rsidP="00666C66">
      <w:pPr>
        <w:pStyle w:val="af8"/>
      </w:pPr>
      <w:r w:rsidRPr="00B841FC">
        <w:t xml:space="preserve">    </w:t>
      </w:r>
      <w:proofErr w:type="gramStart"/>
      <w:r w:rsidRPr="00B841FC">
        <w:t>ldc.i</w:t>
      </w:r>
      <w:proofErr w:type="gramEnd"/>
      <w:r w:rsidRPr="00B841FC">
        <w:t xml:space="preserve">4 0x0     </w:t>
      </w:r>
      <w:r w:rsidRPr="00B841FC">
        <w:tab/>
        <w:t>// IsSuccessful = 0 [положить 0 на стек]</w:t>
      </w:r>
    </w:p>
    <w:p w14:paraId="58A28ED0" w14:textId="77777777" w:rsidR="00666C66" w:rsidRPr="00AA3A0C" w:rsidRDefault="00666C66" w:rsidP="00666C66">
      <w:pPr>
        <w:pStyle w:val="af8"/>
        <w:rPr>
          <w:lang w:val="en-US"/>
        </w:rPr>
      </w:pPr>
      <w:r w:rsidRPr="00B841FC">
        <w:t xml:space="preserve">    </w:t>
      </w:r>
      <w:r w:rsidRPr="00AA3A0C">
        <w:rPr>
          <w:lang w:val="en-US"/>
        </w:rPr>
        <w:t xml:space="preserve">stloc.0        </w:t>
      </w:r>
      <w:r w:rsidRPr="00AA3A0C">
        <w:rPr>
          <w:lang w:val="en-US"/>
        </w:rPr>
        <w:tab/>
        <w:t>// [</w:t>
      </w:r>
      <w:r w:rsidRPr="00B841FC">
        <w:t>сохранить</w:t>
      </w:r>
      <w:r w:rsidRPr="00AA3A0C">
        <w:rPr>
          <w:lang w:val="en-US"/>
        </w:rPr>
        <w:t xml:space="preserve"> </w:t>
      </w:r>
      <w:r w:rsidRPr="00B841FC">
        <w:t>в</w:t>
      </w:r>
      <w:r w:rsidRPr="00AA3A0C">
        <w:rPr>
          <w:lang w:val="en-US"/>
        </w:rPr>
        <w:t xml:space="preserve"> IsSuccessful]</w:t>
      </w:r>
    </w:p>
    <w:p w14:paraId="6F4D9CD3" w14:textId="77777777" w:rsidR="00666C66" w:rsidRPr="00AA3A0C" w:rsidRDefault="00666C66" w:rsidP="00666C66">
      <w:pPr>
        <w:pStyle w:val="af8"/>
        <w:rPr>
          <w:lang w:val="en-US"/>
        </w:rPr>
      </w:pPr>
    </w:p>
    <w:p w14:paraId="0F862DA3" w14:textId="77777777" w:rsidR="00666C66" w:rsidRPr="00AA3A0C" w:rsidRDefault="00666C66" w:rsidP="00666C66">
      <w:pPr>
        <w:pStyle w:val="af8"/>
        <w:rPr>
          <w:lang w:val="en-US"/>
        </w:rPr>
      </w:pPr>
      <w:r w:rsidRPr="00AA3A0C">
        <w:rPr>
          <w:lang w:val="en-US"/>
        </w:rPr>
        <w:t>IL_0010:</w:t>
      </w:r>
    </w:p>
    <w:p w14:paraId="299177BF" w14:textId="77777777" w:rsidR="00666C66" w:rsidRPr="00AA3A0C" w:rsidRDefault="00666C66" w:rsidP="00666C66">
      <w:pPr>
        <w:pStyle w:val="af8"/>
        <w:rPr>
          <w:lang w:val="en-US"/>
        </w:rPr>
      </w:pPr>
      <w:r w:rsidRPr="00AA3A0C">
        <w:rPr>
          <w:lang w:val="en-US"/>
        </w:rPr>
        <w:t xml:space="preserve">    nop            </w:t>
      </w:r>
      <w:r w:rsidRPr="00AA3A0C">
        <w:rPr>
          <w:lang w:val="en-US"/>
        </w:rPr>
        <w:tab/>
        <w:t xml:space="preserve">// </w:t>
      </w:r>
      <w:r w:rsidRPr="00B841FC">
        <w:t>аргумент</w:t>
      </w:r>
      <w:r w:rsidRPr="00AA3A0C">
        <w:rPr>
          <w:lang w:val="en-US"/>
        </w:rPr>
        <w:t xml:space="preserve"> {</w:t>
      </w:r>
    </w:p>
    <w:p w14:paraId="4CAB9056" w14:textId="77777777" w:rsidR="00666C66" w:rsidRPr="00666C66" w:rsidRDefault="00666C66" w:rsidP="00666C66">
      <w:pPr>
        <w:pStyle w:val="af8"/>
        <w:rPr>
          <w:lang w:val="en-US"/>
        </w:rPr>
      </w:pPr>
      <w:r w:rsidRPr="00AA3A0C">
        <w:rPr>
          <w:lang w:val="en-US"/>
        </w:rPr>
        <w:lastRenderedPageBreak/>
        <w:t xml:space="preserve">    </w:t>
      </w:r>
      <w:proofErr w:type="gramStart"/>
      <w:r w:rsidRPr="00AA3A0C">
        <w:rPr>
          <w:lang w:val="en-US"/>
        </w:rPr>
        <w:t>ldc</w:t>
      </w:r>
      <w:r w:rsidRPr="00666C66">
        <w:rPr>
          <w:lang w:val="en-US"/>
        </w:rPr>
        <w:t>.</w:t>
      </w:r>
      <w:r w:rsidRPr="00AA3A0C">
        <w:rPr>
          <w:lang w:val="en-US"/>
        </w:rPr>
        <w:t>i</w:t>
      </w:r>
      <w:proofErr w:type="gramEnd"/>
      <w:r w:rsidRPr="00666C66">
        <w:rPr>
          <w:lang w:val="en-US"/>
        </w:rPr>
        <w:t>4 0</w:t>
      </w:r>
      <w:r w:rsidRPr="00AA3A0C">
        <w:rPr>
          <w:lang w:val="en-US"/>
        </w:rPr>
        <w:t>x</w:t>
      </w:r>
      <w:r w:rsidRPr="00666C66">
        <w:rPr>
          <w:lang w:val="en-US"/>
        </w:rPr>
        <w:t xml:space="preserve">0     </w:t>
      </w:r>
      <w:r w:rsidRPr="00666C66">
        <w:rPr>
          <w:lang w:val="en-US"/>
        </w:rPr>
        <w:tab/>
        <w:t xml:space="preserve">// </w:t>
      </w:r>
      <w:r w:rsidRPr="00AA3A0C">
        <w:rPr>
          <w:lang w:val="en-US"/>
        </w:rPr>
        <w:t>pNativeStrPtr</w:t>
      </w:r>
      <w:r w:rsidRPr="00666C66">
        <w:rPr>
          <w:lang w:val="en-US"/>
        </w:rPr>
        <w:t xml:space="preserve"> = </w:t>
      </w:r>
      <w:r w:rsidRPr="00AA3A0C">
        <w:rPr>
          <w:lang w:val="en-US"/>
        </w:rPr>
        <w:t>null</w:t>
      </w:r>
      <w:r w:rsidRPr="00666C66">
        <w:rPr>
          <w:lang w:val="en-US"/>
        </w:rPr>
        <w:t xml:space="preserve"> [</w:t>
      </w:r>
      <w:r w:rsidRPr="00B841FC">
        <w:t>положить</w:t>
      </w:r>
      <w:r w:rsidRPr="00666C66">
        <w:rPr>
          <w:lang w:val="en-US"/>
        </w:rPr>
        <w:t xml:space="preserve"> 0 </w:t>
      </w:r>
      <w:r w:rsidRPr="00B841FC">
        <w:t>на</w:t>
      </w:r>
      <w:r w:rsidRPr="00666C66">
        <w:rPr>
          <w:lang w:val="en-US"/>
        </w:rPr>
        <w:t xml:space="preserve"> </w:t>
      </w:r>
      <w:r w:rsidRPr="00B841FC">
        <w:t>стек</w:t>
      </w:r>
      <w:r w:rsidRPr="00666C66">
        <w:rPr>
          <w:lang w:val="en-US"/>
        </w:rPr>
        <w:t>]</w:t>
      </w:r>
    </w:p>
    <w:p w14:paraId="6CCD04B0" w14:textId="77777777" w:rsidR="00666C66" w:rsidRPr="00B841FC" w:rsidRDefault="00666C66" w:rsidP="00666C66">
      <w:pPr>
        <w:pStyle w:val="af8"/>
      </w:pPr>
      <w:r w:rsidRPr="00666C66">
        <w:rPr>
          <w:lang w:val="en-US"/>
        </w:rPr>
        <w:t xml:space="preserve">    </w:t>
      </w:r>
      <w:proofErr w:type="gramStart"/>
      <w:r w:rsidRPr="00B841FC">
        <w:t>conv.i</w:t>
      </w:r>
      <w:proofErr w:type="gramEnd"/>
      <w:r w:rsidRPr="00B841FC">
        <w:t xml:space="preserve">         </w:t>
      </w:r>
      <w:r w:rsidRPr="00B841FC">
        <w:tab/>
        <w:t xml:space="preserve">// [преобразовать int32 в "неуправляемый int" </w:t>
      </w:r>
    </w:p>
    <w:p w14:paraId="1039BECA" w14:textId="77777777" w:rsidR="00666C66" w:rsidRPr="00B841FC" w:rsidRDefault="00666C66" w:rsidP="00666C66">
      <w:pPr>
        <w:pStyle w:val="af8"/>
      </w:pPr>
      <w:r w:rsidRPr="00B841FC">
        <w:tab/>
      </w:r>
      <w:r w:rsidRPr="00B841FC">
        <w:tab/>
      </w:r>
      <w:r w:rsidRPr="00B841FC">
        <w:tab/>
      </w:r>
      <w:r w:rsidRPr="00B841FC">
        <w:tab/>
        <w:t>//</w:t>
      </w:r>
      <w:r w:rsidRPr="00AA3A0C">
        <w:t xml:space="preserve"> </w:t>
      </w:r>
      <w:r w:rsidRPr="00B841FC">
        <w:t>(указатель)]</w:t>
      </w:r>
    </w:p>
    <w:p w14:paraId="1258FFC3" w14:textId="77777777" w:rsidR="00666C66" w:rsidRPr="00B841FC" w:rsidRDefault="00666C66" w:rsidP="00666C66">
      <w:pPr>
        <w:pStyle w:val="af8"/>
      </w:pPr>
      <w:r w:rsidRPr="00B841FC">
        <w:t xml:space="preserve">    stloc.3        </w:t>
      </w:r>
      <w:r w:rsidRPr="00B841FC">
        <w:tab/>
        <w:t>// [сохранить результат в pNativeStrPtr]</w:t>
      </w:r>
    </w:p>
    <w:p w14:paraId="7B588E0A" w14:textId="77777777" w:rsidR="00666C66" w:rsidRPr="00AA3A0C" w:rsidRDefault="00666C66" w:rsidP="00666C66">
      <w:pPr>
        <w:pStyle w:val="af8"/>
        <w:rPr>
          <w:lang w:val="en-US"/>
        </w:rPr>
      </w:pPr>
      <w:r w:rsidRPr="00B841FC">
        <w:t xml:space="preserve">    </w:t>
      </w:r>
      <w:r w:rsidRPr="00B841FC">
        <w:rPr>
          <w:lang w:val="en-US"/>
        </w:rPr>
        <w:t>ldarg</w:t>
      </w:r>
      <w:r w:rsidRPr="00AA3A0C">
        <w:rPr>
          <w:lang w:val="en-US"/>
        </w:rPr>
        <w:t xml:space="preserve">.0        </w:t>
      </w:r>
      <w:r w:rsidRPr="00AA3A0C">
        <w:rPr>
          <w:lang w:val="en-US"/>
        </w:rPr>
        <w:tab/>
        <w:t xml:space="preserve">// </w:t>
      </w:r>
      <w:r w:rsidRPr="00B841FC">
        <w:rPr>
          <w:lang w:val="en-US"/>
        </w:rPr>
        <w:t>if</w:t>
      </w:r>
      <w:r w:rsidRPr="00AA3A0C">
        <w:rPr>
          <w:lang w:val="en-US"/>
        </w:rPr>
        <w:t xml:space="preserve"> (</w:t>
      </w:r>
      <w:r w:rsidRPr="00B841FC">
        <w:rPr>
          <w:lang w:val="en-US"/>
        </w:rPr>
        <w:t>managedString</w:t>
      </w:r>
      <w:r w:rsidRPr="00AA3A0C">
        <w:rPr>
          <w:lang w:val="en-US"/>
        </w:rPr>
        <w:t xml:space="preserve"> == </w:t>
      </w:r>
      <w:r w:rsidRPr="00B841FC">
        <w:rPr>
          <w:lang w:val="en-US"/>
        </w:rPr>
        <w:t>null</w:t>
      </w:r>
      <w:r w:rsidRPr="00AA3A0C">
        <w:rPr>
          <w:lang w:val="en-US"/>
        </w:rPr>
        <w:t>)</w:t>
      </w:r>
    </w:p>
    <w:p w14:paraId="0F4E0A4D" w14:textId="77777777" w:rsidR="00666C66" w:rsidRPr="00AA3A0C" w:rsidRDefault="00666C66" w:rsidP="00666C66">
      <w:pPr>
        <w:pStyle w:val="af8"/>
        <w:rPr>
          <w:lang w:val="en-US"/>
        </w:rPr>
      </w:pPr>
      <w:r w:rsidRPr="00AA3A0C">
        <w:rPr>
          <w:lang w:val="en-US"/>
        </w:rPr>
        <w:t xml:space="preserve">    </w:t>
      </w:r>
      <w:r w:rsidRPr="00B841FC">
        <w:rPr>
          <w:lang w:val="en-US"/>
        </w:rPr>
        <w:t>brfalse</w:t>
      </w:r>
      <w:r w:rsidRPr="00AA3A0C">
        <w:rPr>
          <w:lang w:val="en-US"/>
        </w:rPr>
        <w:t xml:space="preserve"> </w:t>
      </w:r>
      <w:r w:rsidRPr="00B841FC">
        <w:rPr>
          <w:lang w:val="en-US"/>
        </w:rPr>
        <w:t>IL</w:t>
      </w:r>
      <w:r w:rsidRPr="00AA3A0C">
        <w:rPr>
          <w:lang w:val="en-US"/>
        </w:rPr>
        <w:t>_0042</w:t>
      </w:r>
      <w:r w:rsidRPr="00AA3A0C">
        <w:rPr>
          <w:lang w:val="en-US"/>
        </w:rPr>
        <w:tab/>
        <w:t xml:space="preserve">// </w:t>
      </w:r>
      <w:r w:rsidRPr="00B841FC">
        <w:rPr>
          <w:lang w:val="en-US"/>
        </w:rPr>
        <w:t>goto</w:t>
      </w:r>
      <w:r w:rsidRPr="00AA3A0C">
        <w:rPr>
          <w:lang w:val="en-US"/>
        </w:rPr>
        <w:t xml:space="preserve"> </w:t>
      </w:r>
      <w:r w:rsidRPr="00B841FC">
        <w:rPr>
          <w:lang w:val="en-US"/>
        </w:rPr>
        <w:t>IL</w:t>
      </w:r>
      <w:r w:rsidRPr="00AA3A0C">
        <w:rPr>
          <w:lang w:val="en-US"/>
        </w:rPr>
        <w:t>_0042</w:t>
      </w:r>
    </w:p>
    <w:p w14:paraId="3FEDD868" w14:textId="77777777" w:rsidR="00666C66" w:rsidRPr="00B841FC" w:rsidRDefault="00666C66" w:rsidP="00666C66">
      <w:pPr>
        <w:pStyle w:val="af8"/>
      </w:pPr>
      <w:r w:rsidRPr="00AA3A0C">
        <w:rPr>
          <w:lang w:val="en-US"/>
        </w:rPr>
        <w:t xml:space="preserve">    </w:t>
      </w:r>
      <w:r w:rsidRPr="00B841FC">
        <w:rPr>
          <w:lang w:val="en-US"/>
        </w:rPr>
        <w:t>ldarg</w:t>
      </w:r>
      <w:r w:rsidRPr="00B841FC">
        <w:t xml:space="preserve">.0        </w:t>
      </w:r>
      <w:r w:rsidRPr="00B841FC">
        <w:tab/>
        <w:t xml:space="preserve">// [экземпляр </w:t>
      </w:r>
      <w:r w:rsidRPr="00B841FC">
        <w:rPr>
          <w:lang w:val="en-US"/>
        </w:rPr>
        <w:t>managedString</w:t>
      </w:r>
      <w:r w:rsidRPr="00B841FC">
        <w:t xml:space="preserve"> положить на стек]</w:t>
      </w:r>
    </w:p>
    <w:p w14:paraId="2293DC9C" w14:textId="77777777" w:rsidR="00666C66" w:rsidRPr="00B841FC" w:rsidRDefault="00666C66" w:rsidP="00666C66">
      <w:pPr>
        <w:pStyle w:val="af8"/>
      </w:pPr>
    </w:p>
    <w:p w14:paraId="1D830372" w14:textId="77777777" w:rsidR="00666C66" w:rsidRPr="00B841FC" w:rsidRDefault="00666C66" w:rsidP="00666C66">
      <w:pPr>
        <w:pStyle w:val="af8"/>
      </w:pPr>
      <w:r w:rsidRPr="00B841FC">
        <w:tab/>
      </w:r>
      <w:r w:rsidRPr="00B841FC">
        <w:tab/>
      </w:r>
      <w:r w:rsidRPr="00B841FC">
        <w:tab/>
        <w:t xml:space="preserve">// обратиться к свойству Length (получить число </w:t>
      </w:r>
    </w:p>
    <w:p w14:paraId="4627FDC9" w14:textId="77777777" w:rsidR="00666C66" w:rsidRPr="00AA3A0C" w:rsidRDefault="00666C66" w:rsidP="00666C66">
      <w:pPr>
        <w:pStyle w:val="af8"/>
        <w:rPr>
          <w:lang w:val="en-US"/>
        </w:rPr>
      </w:pPr>
      <w:r w:rsidRPr="00B841FC">
        <w:tab/>
      </w:r>
      <w:r w:rsidRPr="00B841FC">
        <w:tab/>
      </w:r>
      <w:r w:rsidRPr="00B841FC">
        <w:tab/>
      </w:r>
      <w:r w:rsidRPr="00B841FC">
        <w:rPr>
          <w:lang w:val="en-US"/>
        </w:rPr>
        <w:t xml:space="preserve">// </w:t>
      </w:r>
      <w:r w:rsidRPr="00B841FC">
        <w:t>символов</w:t>
      </w:r>
      <w:r w:rsidRPr="00AA3A0C">
        <w:rPr>
          <w:lang w:val="en-US"/>
        </w:rPr>
        <w:t>)</w:t>
      </w:r>
    </w:p>
    <w:p w14:paraId="073FEBE7" w14:textId="77777777" w:rsidR="00666C66" w:rsidRPr="00B841FC" w:rsidRDefault="00666C66" w:rsidP="00666C66">
      <w:pPr>
        <w:pStyle w:val="af8"/>
        <w:rPr>
          <w:lang w:val="en-US"/>
        </w:rPr>
      </w:pPr>
      <w:r w:rsidRPr="00AA3A0C">
        <w:rPr>
          <w:lang w:val="en-US"/>
        </w:rPr>
        <w:t xml:space="preserve">    </w:t>
      </w:r>
      <w:r w:rsidRPr="00B841FC">
        <w:rPr>
          <w:lang w:val="en-US"/>
        </w:rPr>
        <w:t xml:space="preserve">call instance int32 [mscorlib] </w:t>
      </w:r>
      <w:proofErr w:type="gramStart"/>
      <w:r w:rsidRPr="00B841FC">
        <w:rPr>
          <w:lang w:val="en-US"/>
        </w:rPr>
        <w:t>System.String::</w:t>
      </w:r>
      <w:proofErr w:type="gramEnd"/>
      <w:r w:rsidRPr="00B841FC">
        <w:rPr>
          <w:lang w:val="en-US"/>
        </w:rPr>
        <w:t>get_Length()</w:t>
      </w:r>
    </w:p>
    <w:p w14:paraId="3A49B544" w14:textId="77777777" w:rsidR="00666C66" w:rsidRPr="00B841FC" w:rsidRDefault="00666C66" w:rsidP="00666C66">
      <w:pPr>
        <w:pStyle w:val="af8"/>
        <w:rPr>
          <w:lang w:val="en-US"/>
        </w:rPr>
      </w:pPr>
    </w:p>
    <w:p w14:paraId="38BBBBF5" w14:textId="77777777" w:rsidR="00666C66" w:rsidRPr="00B841FC" w:rsidRDefault="00666C66" w:rsidP="00666C66">
      <w:pPr>
        <w:pStyle w:val="af8"/>
      </w:pPr>
      <w:r w:rsidRPr="00AA3A0C">
        <w:rPr>
          <w:lang w:val="en-US"/>
        </w:rPr>
        <w:t xml:space="preserve">    </w:t>
      </w:r>
      <w:proofErr w:type="gramStart"/>
      <w:r w:rsidRPr="00B841FC">
        <w:t>ldc.i</w:t>
      </w:r>
      <w:proofErr w:type="gramEnd"/>
      <w:r w:rsidRPr="00B841FC">
        <w:t xml:space="preserve">4 0x2     </w:t>
      </w:r>
      <w:r w:rsidRPr="00B841FC">
        <w:tab/>
        <w:t>// Прибавить 2 к длине, 1 - для нулевого символа</w:t>
      </w:r>
    </w:p>
    <w:p w14:paraId="15268012" w14:textId="77777777" w:rsidR="00666C66" w:rsidRPr="00B841FC" w:rsidRDefault="00666C66" w:rsidP="00666C66">
      <w:pPr>
        <w:pStyle w:val="af8"/>
      </w:pPr>
      <w:r w:rsidRPr="00B841FC">
        <w:tab/>
      </w:r>
      <w:r w:rsidRPr="00B841FC">
        <w:tab/>
      </w:r>
      <w:r w:rsidRPr="00B841FC">
        <w:tab/>
        <w:t xml:space="preserve">// в managedString, и 1 - для дополнительного </w:t>
      </w:r>
    </w:p>
    <w:p w14:paraId="010BF2C2" w14:textId="77777777" w:rsidR="00666C66" w:rsidRPr="00B841FC" w:rsidRDefault="00666C66" w:rsidP="00666C66">
      <w:pPr>
        <w:pStyle w:val="af8"/>
      </w:pPr>
      <w:r w:rsidRPr="00B841FC">
        <w:tab/>
      </w:r>
      <w:r w:rsidRPr="00B841FC">
        <w:tab/>
      </w:r>
      <w:r w:rsidRPr="00B841FC">
        <w:tab/>
        <w:t>// нулевого символа</w:t>
      </w:r>
    </w:p>
    <w:p w14:paraId="426CA324" w14:textId="77777777" w:rsidR="00666C66" w:rsidRPr="00B841FC" w:rsidRDefault="00666C66" w:rsidP="00666C66">
      <w:pPr>
        <w:pStyle w:val="af8"/>
      </w:pPr>
      <w:r w:rsidRPr="00B841FC">
        <w:tab/>
      </w:r>
      <w:r w:rsidRPr="00B841FC">
        <w:tab/>
      </w:r>
      <w:r w:rsidRPr="00B841FC">
        <w:tab/>
      </w:r>
      <w:r w:rsidRPr="00B841FC">
        <w:tab/>
        <w:t>// [положить константу 2 на стек]</w:t>
      </w:r>
    </w:p>
    <w:p w14:paraId="5CBB6B6D" w14:textId="77777777" w:rsidR="00666C66" w:rsidRPr="00B841FC" w:rsidRDefault="00666C66" w:rsidP="00666C66">
      <w:pPr>
        <w:pStyle w:val="af8"/>
      </w:pPr>
      <w:r w:rsidRPr="00B841FC">
        <w:t xml:space="preserve">    add            </w:t>
      </w:r>
      <w:r w:rsidRPr="00B841FC">
        <w:tab/>
        <w:t>// [фактическое сложение, результат - на стеке]</w:t>
      </w:r>
    </w:p>
    <w:p w14:paraId="1D15279D" w14:textId="77777777" w:rsidR="00666C66" w:rsidRPr="00B841FC" w:rsidRDefault="00666C66" w:rsidP="00666C66">
      <w:pPr>
        <w:pStyle w:val="af8"/>
      </w:pPr>
      <w:r w:rsidRPr="00B841FC">
        <w:tab/>
      </w:r>
      <w:r w:rsidRPr="00B841FC">
        <w:tab/>
      </w:r>
      <w:r w:rsidRPr="00B841FC">
        <w:tab/>
        <w:t xml:space="preserve">// загрузить статическое поле, значение зависит </w:t>
      </w:r>
    </w:p>
    <w:p w14:paraId="4F9D84E8" w14:textId="77777777" w:rsidR="00666C66" w:rsidRPr="00B841FC" w:rsidRDefault="00666C66" w:rsidP="00666C66">
      <w:pPr>
        <w:pStyle w:val="af8"/>
      </w:pPr>
      <w:r w:rsidRPr="00B841FC">
        <w:tab/>
      </w:r>
      <w:r w:rsidRPr="00B841FC">
        <w:tab/>
      </w:r>
      <w:r w:rsidRPr="00B841FC">
        <w:tab/>
        <w:t xml:space="preserve">// от lang. для приложений, не поддерживающих </w:t>
      </w:r>
    </w:p>
    <w:p w14:paraId="69008E12" w14:textId="77777777" w:rsidR="00666C66" w:rsidRPr="00B841FC" w:rsidRDefault="00666C66" w:rsidP="00666C66">
      <w:pPr>
        <w:pStyle w:val="af8"/>
        <w:rPr>
          <w:lang w:val="en-US"/>
        </w:rPr>
      </w:pPr>
      <w:r w:rsidRPr="00B841FC">
        <w:tab/>
      </w:r>
      <w:r w:rsidRPr="00B841FC">
        <w:tab/>
      </w:r>
      <w:r w:rsidRPr="00B841FC">
        <w:tab/>
      </w:r>
      <w:r w:rsidRPr="00B841FC">
        <w:rPr>
          <w:lang w:val="en-US"/>
        </w:rPr>
        <w:t xml:space="preserve">// </w:t>
      </w:r>
      <w:r w:rsidRPr="00B841FC">
        <w:t>Юникод</w:t>
      </w:r>
    </w:p>
    <w:p w14:paraId="555747EB" w14:textId="77777777" w:rsidR="00666C66" w:rsidRPr="00B841FC" w:rsidRDefault="00666C66" w:rsidP="00666C66">
      <w:pPr>
        <w:pStyle w:val="af8"/>
        <w:rPr>
          <w:lang w:val="en-US"/>
        </w:rPr>
      </w:pPr>
      <w:r w:rsidRPr="00B841FC">
        <w:rPr>
          <w:lang w:val="en-US"/>
        </w:rPr>
        <w:t xml:space="preserve">    ldsfld </w:t>
      </w:r>
      <w:proofErr w:type="gramStart"/>
      <w:r w:rsidRPr="00B841FC">
        <w:rPr>
          <w:lang w:val="en-US"/>
        </w:rPr>
        <w:t>System.Runtime.InteropServices.Marshal::</w:t>
      </w:r>
      <w:proofErr w:type="gramEnd"/>
      <w:r w:rsidRPr="00B841FC">
        <w:rPr>
          <w:lang w:val="en-US"/>
        </w:rPr>
        <w:t>SystemMaxDBCSCharSize</w:t>
      </w:r>
    </w:p>
    <w:p w14:paraId="106ED41F" w14:textId="77777777" w:rsidR="00666C66" w:rsidRPr="00B841FC" w:rsidRDefault="00666C66" w:rsidP="00666C66">
      <w:pPr>
        <w:pStyle w:val="af8"/>
        <w:rPr>
          <w:lang w:val="en-US"/>
        </w:rPr>
      </w:pPr>
    </w:p>
    <w:p w14:paraId="06CC6343" w14:textId="77777777" w:rsidR="00666C66" w:rsidRPr="00B841FC" w:rsidRDefault="00666C66" w:rsidP="00666C66">
      <w:pPr>
        <w:pStyle w:val="af8"/>
        <w:rPr>
          <w:lang w:val="en-US"/>
        </w:rPr>
      </w:pPr>
      <w:r w:rsidRPr="00B841FC">
        <w:rPr>
          <w:lang w:val="en-US"/>
        </w:rPr>
        <w:t xml:space="preserve">    mul            </w:t>
      </w:r>
      <w:r w:rsidRPr="00B841FC">
        <w:rPr>
          <w:lang w:val="en-US"/>
        </w:rPr>
        <w:tab/>
        <w:t xml:space="preserve">// </w:t>
      </w:r>
      <w:r w:rsidRPr="00B841FC">
        <w:t>Умножить</w:t>
      </w:r>
      <w:r w:rsidRPr="00B841FC">
        <w:rPr>
          <w:lang w:val="en-US"/>
        </w:rPr>
        <w:t xml:space="preserve"> </w:t>
      </w:r>
      <w:r w:rsidRPr="00B841FC">
        <w:t>длину</w:t>
      </w:r>
      <w:r w:rsidRPr="00B841FC">
        <w:rPr>
          <w:lang w:val="en-US"/>
        </w:rPr>
        <w:t xml:space="preserve"> </w:t>
      </w:r>
      <w:r w:rsidRPr="00B841FC">
        <w:t>на</w:t>
      </w:r>
      <w:r w:rsidRPr="00B841FC">
        <w:rPr>
          <w:lang w:val="en-US"/>
        </w:rPr>
        <w:t xml:space="preserve"> SystemMaxDBCSCharSize </w:t>
      </w:r>
      <w:r w:rsidRPr="00B841FC">
        <w:t>чтобы</w:t>
      </w:r>
      <w:r w:rsidRPr="00B841FC">
        <w:rPr>
          <w:lang w:val="en-US"/>
        </w:rPr>
        <w:t xml:space="preserve"> </w:t>
      </w:r>
    </w:p>
    <w:p w14:paraId="6A08A514" w14:textId="77777777" w:rsidR="00666C66" w:rsidRPr="00B841FC" w:rsidRDefault="00666C66" w:rsidP="00666C66">
      <w:pPr>
        <w:pStyle w:val="af8"/>
      </w:pPr>
      <w:r w:rsidRPr="00B841FC">
        <w:rPr>
          <w:lang w:val="en-US"/>
        </w:rPr>
        <w:t xml:space="preserve">                   </w:t>
      </w:r>
      <w:r w:rsidRPr="00B841FC">
        <w:rPr>
          <w:lang w:val="en-US"/>
        </w:rPr>
        <w:tab/>
      </w:r>
      <w:r w:rsidRPr="00B841FC">
        <w:t>// получить количество байтов</w:t>
      </w:r>
    </w:p>
    <w:p w14:paraId="68B1E2C1" w14:textId="77777777" w:rsidR="00666C66" w:rsidRPr="00B841FC" w:rsidRDefault="00666C66" w:rsidP="00666C66">
      <w:pPr>
        <w:pStyle w:val="af8"/>
      </w:pPr>
      <w:r w:rsidRPr="00B841FC">
        <w:t xml:space="preserve">    stloc.2        </w:t>
      </w:r>
      <w:r w:rsidRPr="00B841FC">
        <w:tab/>
        <w:t>// Сохранить в SizeInBytes</w:t>
      </w:r>
    </w:p>
    <w:p w14:paraId="0B54F4F0" w14:textId="77777777" w:rsidR="00666C66" w:rsidRPr="00B841FC" w:rsidRDefault="00666C66" w:rsidP="00666C66">
      <w:pPr>
        <w:pStyle w:val="af8"/>
      </w:pPr>
      <w:r w:rsidRPr="00B841FC">
        <w:t xml:space="preserve">    </w:t>
      </w:r>
      <w:proofErr w:type="gramStart"/>
      <w:r w:rsidRPr="00B841FC">
        <w:t>ldc.i</w:t>
      </w:r>
      <w:proofErr w:type="gramEnd"/>
      <w:r w:rsidRPr="00B841FC">
        <w:t xml:space="preserve">4 0x105   </w:t>
      </w:r>
      <w:r w:rsidRPr="00B841FC">
        <w:tab/>
        <w:t xml:space="preserve">// Сравнить SizeInBytes и 0x105, чтобы исключить </w:t>
      </w:r>
    </w:p>
    <w:p w14:paraId="5545411A" w14:textId="77777777" w:rsidR="00666C66" w:rsidRPr="00B841FC" w:rsidRDefault="00666C66" w:rsidP="00666C66">
      <w:pPr>
        <w:pStyle w:val="af8"/>
      </w:pPr>
      <w:r w:rsidRPr="00B841FC">
        <w:tab/>
      </w:r>
      <w:r w:rsidRPr="00B841FC">
        <w:tab/>
      </w:r>
      <w:r w:rsidRPr="00B841FC">
        <w:tab/>
        <w:t xml:space="preserve">// возможность выделения слишком большого </w:t>
      </w:r>
    </w:p>
    <w:p w14:paraId="5CDF58D6" w14:textId="77777777" w:rsidR="00666C66" w:rsidRPr="00B841FC" w:rsidRDefault="00666C66" w:rsidP="00666C66">
      <w:pPr>
        <w:pStyle w:val="af8"/>
      </w:pPr>
      <w:r w:rsidRPr="00B841FC">
        <w:tab/>
      </w:r>
      <w:r w:rsidRPr="00B841FC">
        <w:tab/>
      </w:r>
      <w:r w:rsidRPr="00B841FC">
        <w:tab/>
        <w:t xml:space="preserve">// количества памяти на стеке [константу 0x105 </w:t>
      </w:r>
    </w:p>
    <w:p w14:paraId="7F5FF423" w14:textId="77777777" w:rsidR="00666C66" w:rsidRPr="00B841FC" w:rsidRDefault="00666C66" w:rsidP="00666C66">
      <w:pPr>
        <w:pStyle w:val="af8"/>
      </w:pPr>
      <w:r w:rsidRPr="00B841FC">
        <w:tab/>
      </w:r>
      <w:r w:rsidRPr="00B841FC">
        <w:tab/>
      </w:r>
      <w:r w:rsidRPr="00B841FC">
        <w:tab/>
        <w:t xml:space="preserve">// на стек] </w:t>
      </w:r>
      <w:proofErr w:type="gramStart"/>
      <w:r w:rsidRPr="00B841FC">
        <w:rPr>
          <w:lang w:val="en-US"/>
        </w:rPr>
        <w:t>CSTRMarshaler</w:t>
      </w:r>
      <w:r w:rsidRPr="00B841FC">
        <w:t>::</w:t>
      </w:r>
      <w:proofErr w:type="gramEnd"/>
      <w:r w:rsidRPr="00B841FC">
        <w:rPr>
          <w:lang w:val="en-US"/>
        </w:rPr>
        <w:t>ConvertToNative</w:t>
      </w:r>
      <w:r w:rsidRPr="00B841FC">
        <w:t xml:space="preserve"> для </w:t>
      </w:r>
    </w:p>
    <w:p w14:paraId="1F25E039" w14:textId="77777777" w:rsidR="00666C66" w:rsidRPr="00B841FC" w:rsidRDefault="00666C66" w:rsidP="00666C66">
      <w:pPr>
        <w:pStyle w:val="af8"/>
      </w:pPr>
      <w:r w:rsidRPr="00B841FC">
        <w:tab/>
      </w:r>
      <w:r w:rsidRPr="00B841FC">
        <w:tab/>
      </w:r>
      <w:r w:rsidRPr="00B841FC">
        <w:tab/>
        <w:t xml:space="preserve">// случая pStackAllocPtr == null и вызовет </w:t>
      </w:r>
    </w:p>
    <w:p w14:paraId="0B17A7C7" w14:textId="77777777" w:rsidR="00666C66" w:rsidRPr="00B841FC" w:rsidRDefault="00666C66" w:rsidP="00666C66">
      <w:pPr>
        <w:pStyle w:val="af8"/>
      </w:pPr>
      <w:r w:rsidRPr="00B841FC">
        <w:tab/>
      </w:r>
      <w:r w:rsidRPr="00B841FC">
        <w:tab/>
      </w:r>
      <w:r w:rsidRPr="00B841FC">
        <w:tab/>
        <w:t xml:space="preserve">// CoTaskMemAlloc для выделения большего объема </w:t>
      </w:r>
    </w:p>
    <w:p w14:paraId="258C3232" w14:textId="77777777" w:rsidR="00666C66" w:rsidRPr="00B841FC" w:rsidRDefault="00666C66" w:rsidP="00666C66">
      <w:pPr>
        <w:pStyle w:val="af8"/>
      </w:pPr>
      <w:r w:rsidRPr="00B841FC">
        <w:tab/>
      </w:r>
      <w:r w:rsidRPr="00B841FC">
        <w:tab/>
      </w:r>
      <w:r w:rsidRPr="00B841FC">
        <w:tab/>
        <w:t>// памяти</w:t>
      </w:r>
    </w:p>
    <w:p w14:paraId="0E6E64C9" w14:textId="77777777" w:rsidR="00666C66" w:rsidRPr="00B841FC" w:rsidRDefault="00666C66" w:rsidP="00666C66">
      <w:pPr>
        <w:pStyle w:val="af8"/>
      </w:pPr>
      <w:r w:rsidRPr="00B841FC">
        <w:t xml:space="preserve">    ldloc.2        </w:t>
      </w:r>
      <w:r w:rsidRPr="00B841FC">
        <w:tab/>
        <w:t>// [Положить SizeInBytes]</w:t>
      </w:r>
    </w:p>
    <w:p w14:paraId="3C1D2479" w14:textId="77777777" w:rsidR="00666C66" w:rsidRPr="00B841FC" w:rsidRDefault="00666C66" w:rsidP="00666C66">
      <w:pPr>
        <w:pStyle w:val="af8"/>
      </w:pPr>
      <w:r w:rsidRPr="00B841FC">
        <w:t xml:space="preserve">    </w:t>
      </w:r>
      <w:r w:rsidRPr="00B841FC">
        <w:rPr>
          <w:lang w:val="en-US"/>
        </w:rPr>
        <w:t>clt</w:t>
      </w:r>
      <w:r w:rsidRPr="00B841FC">
        <w:t xml:space="preserve">            </w:t>
      </w:r>
      <w:r w:rsidRPr="00B841FC">
        <w:tab/>
        <w:t>// [</w:t>
      </w:r>
      <w:r w:rsidRPr="00B841FC">
        <w:rPr>
          <w:lang w:val="en-US"/>
        </w:rPr>
        <w:t>If</w:t>
      </w:r>
      <w:r w:rsidRPr="00B841FC">
        <w:t xml:space="preserve"> </w:t>
      </w:r>
      <w:r w:rsidRPr="00B841FC">
        <w:rPr>
          <w:lang w:val="en-US"/>
        </w:rPr>
        <w:t>SizeInBytes</w:t>
      </w:r>
      <w:r w:rsidRPr="00B841FC">
        <w:t xml:space="preserve"> &gt; 0</w:t>
      </w:r>
      <w:r w:rsidRPr="00B841FC">
        <w:rPr>
          <w:lang w:val="en-US"/>
        </w:rPr>
        <w:t>x</w:t>
      </w:r>
      <w:r w:rsidRPr="00B841FC">
        <w:t>105, положить 1 иначе 0]</w:t>
      </w:r>
    </w:p>
    <w:p w14:paraId="450D0B4D" w14:textId="77777777" w:rsidR="00666C66" w:rsidRPr="00B841FC" w:rsidRDefault="00666C66" w:rsidP="00666C66">
      <w:pPr>
        <w:pStyle w:val="af8"/>
        <w:rPr>
          <w:lang w:val="en-US"/>
        </w:rPr>
      </w:pPr>
      <w:r w:rsidRPr="00AA3A0C">
        <w:t xml:space="preserve">    </w:t>
      </w:r>
      <w:r w:rsidRPr="00B841FC">
        <w:rPr>
          <w:lang w:val="en-US"/>
        </w:rPr>
        <w:t xml:space="preserve">brtrue IL_0042 </w:t>
      </w:r>
      <w:r w:rsidRPr="00B841FC">
        <w:rPr>
          <w:lang w:val="en-US"/>
        </w:rPr>
        <w:tab/>
        <w:t>// [If 1 goto IL_0042]</w:t>
      </w:r>
    </w:p>
    <w:p w14:paraId="20775E8B" w14:textId="77777777" w:rsidR="00666C66" w:rsidRPr="00B841FC" w:rsidRDefault="00666C66" w:rsidP="00666C66">
      <w:pPr>
        <w:pStyle w:val="af8"/>
        <w:rPr>
          <w:lang w:val="en-US"/>
        </w:rPr>
      </w:pPr>
      <w:r w:rsidRPr="00B841FC">
        <w:rPr>
          <w:lang w:val="en-US"/>
        </w:rPr>
        <w:t xml:space="preserve">    ldloc.2        </w:t>
      </w:r>
      <w:r w:rsidRPr="00B841FC">
        <w:rPr>
          <w:lang w:val="en-US"/>
        </w:rPr>
        <w:tab/>
        <w:t xml:space="preserve">// </w:t>
      </w:r>
      <w:r w:rsidRPr="00B841FC">
        <w:t>Положить</w:t>
      </w:r>
      <w:r w:rsidRPr="00B841FC">
        <w:rPr>
          <w:lang w:val="en-US"/>
        </w:rPr>
        <w:t xml:space="preserve"> SizeInBytes (</w:t>
      </w:r>
      <w:r w:rsidRPr="00B841FC">
        <w:t>аргумент</w:t>
      </w:r>
      <w:r w:rsidRPr="00B841FC">
        <w:rPr>
          <w:lang w:val="en-US"/>
        </w:rPr>
        <w:t xml:space="preserve"> </w:t>
      </w:r>
      <w:r w:rsidRPr="00B841FC">
        <w:t>для</w:t>
      </w:r>
      <w:r w:rsidRPr="00B841FC">
        <w:rPr>
          <w:lang w:val="en-US"/>
        </w:rPr>
        <w:t xml:space="preserve"> localloc)</w:t>
      </w:r>
    </w:p>
    <w:p w14:paraId="1E72BE9C" w14:textId="77777777" w:rsidR="00666C66" w:rsidRPr="00B841FC" w:rsidRDefault="00666C66" w:rsidP="00666C66">
      <w:pPr>
        <w:pStyle w:val="af8"/>
      </w:pPr>
      <w:r w:rsidRPr="00B841FC">
        <w:rPr>
          <w:lang w:val="en-US"/>
        </w:rPr>
        <w:t xml:space="preserve">    </w:t>
      </w:r>
      <w:r w:rsidRPr="00B841FC">
        <w:t xml:space="preserve">localloc </w:t>
      </w:r>
      <w:r w:rsidRPr="00B841FC">
        <w:tab/>
        <w:t xml:space="preserve">// Выделить память на стеке, указатель оставить </w:t>
      </w:r>
    </w:p>
    <w:p w14:paraId="33071E6B" w14:textId="77777777" w:rsidR="00666C66" w:rsidRPr="00B841FC" w:rsidRDefault="00666C66" w:rsidP="00666C66">
      <w:pPr>
        <w:pStyle w:val="af8"/>
      </w:pPr>
      <w:r w:rsidRPr="00B841FC">
        <w:tab/>
      </w:r>
      <w:r w:rsidRPr="00B841FC">
        <w:tab/>
      </w:r>
      <w:r w:rsidRPr="00B841FC">
        <w:tab/>
      </w:r>
      <w:r w:rsidRPr="00AA3A0C">
        <w:t xml:space="preserve">// </w:t>
      </w:r>
      <w:r w:rsidRPr="00B841FC">
        <w:t>на стеке</w:t>
      </w:r>
    </w:p>
    <w:p w14:paraId="3326CE1B" w14:textId="77777777" w:rsidR="00666C66" w:rsidRPr="00B841FC" w:rsidRDefault="00666C66" w:rsidP="00666C66">
      <w:pPr>
        <w:pStyle w:val="af8"/>
      </w:pPr>
      <w:r w:rsidRPr="00B841FC">
        <w:t xml:space="preserve">    stloc.3        </w:t>
      </w:r>
      <w:r w:rsidRPr="00B841FC">
        <w:tab/>
        <w:t>// Сохранить в pStackAllocPtr</w:t>
      </w:r>
    </w:p>
    <w:p w14:paraId="72BDB67A" w14:textId="77777777" w:rsidR="00666C66" w:rsidRPr="00B841FC" w:rsidRDefault="00666C66" w:rsidP="00666C66">
      <w:pPr>
        <w:pStyle w:val="af8"/>
      </w:pPr>
      <w:r w:rsidRPr="00B841FC">
        <w:t xml:space="preserve">    </w:t>
      </w:r>
    </w:p>
    <w:p w14:paraId="730E49E6" w14:textId="77777777" w:rsidR="00666C66" w:rsidRPr="00B841FC" w:rsidRDefault="00666C66" w:rsidP="00666C66">
      <w:pPr>
        <w:pStyle w:val="af8"/>
      </w:pPr>
      <w:r w:rsidRPr="00B841FC">
        <w:t>IL_0042:</w:t>
      </w:r>
    </w:p>
    <w:p w14:paraId="0635E5D5" w14:textId="77777777" w:rsidR="00666C66" w:rsidRPr="00B841FC" w:rsidRDefault="00666C66" w:rsidP="00666C66">
      <w:pPr>
        <w:pStyle w:val="af8"/>
      </w:pPr>
      <w:r w:rsidRPr="00B841FC">
        <w:t xml:space="preserve">    </w:t>
      </w:r>
      <w:proofErr w:type="gramStart"/>
      <w:r w:rsidRPr="00B841FC">
        <w:t>ldc.i</w:t>
      </w:r>
      <w:proofErr w:type="gramEnd"/>
      <w:r w:rsidRPr="00B841FC">
        <w:t xml:space="preserve">4 0x1     </w:t>
      </w:r>
      <w:r w:rsidRPr="00B841FC">
        <w:tab/>
        <w:t>// константу 1 на стек (параметр flags)</w:t>
      </w:r>
    </w:p>
    <w:p w14:paraId="5CBED7CC" w14:textId="77777777" w:rsidR="00666C66" w:rsidRPr="00B841FC" w:rsidRDefault="00666C66" w:rsidP="00666C66">
      <w:pPr>
        <w:pStyle w:val="af8"/>
      </w:pPr>
      <w:r w:rsidRPr="00B841FC">
        <w:t xml:space="preserve">    ldarg.0        </w:t>
      </w:r>
      <w:r w:rsidRPr="00B841FC">
        <w:tab/>
        <w:t>// аргумент managedString на стек</w:t>
      </w:r>
    </w:p>
    <w:p w14:paraId="20698886" w14:textId="77777777" w:rsidR="00666C66" w:rsidRPr="00B841FC" w:rsidRDefault="00666C66" w:rsidP="00666C66">
      <w:pPr>
        <w:pStyle w:val="af8"/>
      </w:pPr>
      <w:r w:rsidRPr="00B841FC">
        <w:t xml:space="preserve">    ldloc.3        </w:t>
      </w:r>
      <w:r w:rsidRPr="00B841FC">
        <w:tab/>
        <w:t>// pStackAllocPtr на стек (this может быть null)</w:t>
      </w:r>
    </w:p>
    <w:p w14:paraId="0BA7473D" w14:textId="77777777" w:rsidR="00666C66" w:rsidRPr="00B841FC" w:rsidRDefault="00666C66" w:rsidP="00666C66">
      <w:pPr>
        <w:pStyle w:val="af8"/>
      </w:pPr>
      <w:r w:rsidRPr="00B841FC">
        <w:tab/>
      </w:r>
      <w:r w:rsidRPr="00B841FC">
        <w:tab/>
      </w:r>
      <w:r w:rsidRPr="00B841FC">
        <w:tab/>
        <w:t>// Вызвать функцию преобразования Unicode в ANSI</w:t>
      </w:r>
    </w:p>
    <w:p w14:paraId="2B64985F" w14:textId="77777777" w:rsidR="00666C66" w:rsidRPr="00AA3A0C" w:rsidRDefault="00666C66" w:rsidP="00666C66">
      <w:pPr>
        <w:pStyle w:val="af8"/>
        <w:rPr>
          <w:lang w:val="en-US"/>
        </w:rPr>
      </w:pPr>
      <w:r w:rsidRPr="00B841FC">
        <w:t xml:space="preserve">    </w:t>
      </w:r>
      <w:r w:rsidRPr="00AA3A0C">
        <w:rPr>
          <w:lang w:val="en-US"/>
        </w:rPr>
        <w:t>call native int [mscorlib]System.StubHelpers.</w:t>
      </w:r>
    </w:p>
    <w:p w14:paraId="4D364A9B"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CSTRMarshaler::</w:t>
      </w:r>
      <w:proofErr w:type="gramEnd"/>
      <w:r w:rsidRPr="00AA3A0C">
        <w:rPr>
          <w:lang w:val="en-US"/>
        </w:rPr>
        <w:t>ConvertToNative(int32,string, native int)</w:t>
      </w:r>
    </w:p>
    <w:p w14:paraId="36D8EAD6" w14:textId="77777777" w:rsidR="00666C66" w:rsidRPr="00AA3A0C" w:rsidRDefault="00666C66" w:rsidP="00666C66">
      <w:pPr>
        <w:pStyle w:val="af8"/>
        <w:rPr>
          <w:lang w:val="en-US"/>
        </w:rPr>
      </w:pPr>
      <w:r w:rsidRPr="00AA3A0C">
        <w:rPr>
          <w:lang w:val="en-US"/>
        </w:rPr>
        <w:t xml:space="preserve">        </w:t>
      </w:r>
    </w:p>
    <w:p w14:paraId="3AB5D501" w14:textId="77777777" w:rsidR="00666C66" w:rsidRPr="00B841FC" w:rsidRDefault="00666C66" w:rsidP="00666C66">
      <w:pPr>
        <w:pStyle w:val="af8"/>
      </w:pPr>
      <w:r w:rsidRPr="00AA3A0C">
        <w:rPr>
          <w:lang w:val="en-US"/>
        </w:rPr>
        <w:t xml:space="preserve">    </w:t>
      </w:r>
      <w:r w:rsidRPr="00B841FC">
        <w:t xml:space="preserve">stloc.1        </w:t>
      </w:r>
      <w:r w:rsidRPr="00B841FC">
        <w:tab/>
        <w:t>// Сохранить результат в pNativeStrPtr,</w:t>
      </w:r>
    </w:p>
    <w:p w14:paraId="6CB96938" w14:textId="77777777" w:rsidR="00666C66" w:rsidRPr="00B841FC" w:rsidRDefault="00666C66" w:rsidP="00666C66">
      <w:pPr>
        <w:pStyle w:val="af8"/>
      </w:pPr>
      <w:r w:rsidRPr="00B841FC">
        <w:t xml:space="preserve">                   </w:t>
      </w:r>
      <w:r w:rsidRPr="00B841FC">
        <w:tab/>
        <w:t>// может быть равен pStackAllocPtr</w:t>
      </w:r>
    </w:p>
    <w:p w14:paraId="20066BBA" w14:textId="77777777" w:rsidR="00666C66" w:rsidRPr="00B841FC" w:rsidRDefault="00666C66" w:rsidP="00666C66">
      <w:pPr>
        <w:pStyle w:val="af8"/>
      </w:pPr>
      <w:r w:rsidRPr="00B841FC">
        <w:t xml:space="preserve">    </w:t>
      </w:r>
      <w:proofErr w:type="gramStart"/>
      <w:r w:rsidRPr="00B841FC">
        <w:t>ldc.i</w:t>
      </w:r>
      <w:proofErr w:type="gramEnd"/>
      <w:r w:rsidRPr="00B841FC">
        <w:t xml:space="preserve">4 0x1     </w:t>
      </w:r>
      <w:r w:rsidRPr="00B841FC">
        <w:tab/>
        <w:t>// IsSuccessful = 1 [положить 1 на стек]</w:t>
      </w:r>
    </w:p>
    <w:p w14:paraId="315F8514" w14:textId="77777777" w:rsidR="00666C66" w:rsidRPr="00AA3A0C" w:rsidRDefault="00666C66" w:rsidP="00666C66">
      <w:pPr>
        <w:pStyle w:val="af8"/>
        <w:rPr>
          <w:lang w:val="en-US"/>
        </w:rPr>
      </w:pPr>
      <w:r w:rsidRPr="00B841FC">
        <w:t xml:space="preserve">    </w:t>
      </w:r>
      <w:r w:rsidRPr="00AA3A0C">
        <w:rPr>
          <w:lang w:val="en-US"/>
        </w:rPr>
        <w:t xml:space="preserve">stloc.0        </w:t>
      </w:r>
      <w:r w:rsidRPr="00AA3A0C">
        <w:rPr>
          <w:lang w:val="en-US"/>
        </w:rPr>
        <w:tab/>
        <w:t>// [</w:t>
      </w:r>
      <w:r w:rsidRPr="00B841FC">
        <w:t>сохранить</w:t>
      </w:r>
      <w:r w:rsidRPr="00AA3A0C">
        <w:rPr>
          <w:lang w:val="en-US"/>
        </w:rPr>
        <w:t xml:space="preserve"> </w:t>
      </w:r>
      <w:r w:rsidRPr="00B841FC">
        <w:t>в</w:t>
      </w:r>
      <w:r w:rsidRPr="00AA3A0C">
        <w:rPr>
          <w:lang w:val="en-US"/>
        </w:rPr>
        <w:t xml:space="preserve"> IsSuccessful]</w:t>
      </w:r>
    </w:p>
    <w:p w14:paraId="3881272F" w14:textId="77777777" w:rsidR="00666C66" w:rsidRPr="00AA3A0C" w:rsidRDefault="00666C66" w:rsidP="00666C66">
      <w:pPr>
        <w:pStyle w:val="af8"/>
        <w:rPr>
          <w:lang w:val="en-US"/>
        </w:rPr>
      </w:pPr>
      <w:r w:rsidRPr="00AA3A0C">
        <w:rPr>
          <w:lang w:val="en-US"/>
        </w:rPr>
        <w:t xml:space="preserve">    nop</w:t>
      </w:r>
    </w:p>
    <w:p w14:paraId="4DC90486" w14:textId="77777777" w:rsidR="00666C66" w:rsidRPr="00AA3A0C" w:rsidRDefault="00666C66" w:rsidP="00666C66">
      <w:pPr>
        <w:pStyle w:val="af8"/>
        <w:rPr>
          <w:lang w:val="en-US"/>
        </w:rPr>
      </w:pPr>
      <w:r w:rsidRPr="00AA3A0C">
        <w:rPr>
          <w:lang w:val="en-US"/>
        </w:rPr>
        <w:t xml:space="preserve">    nop</w:t>
      </w:r>
    </w:p>
    <w:p w14:paraId="33BF6957" w14:textId="77777777" w:rsidR="00666C66" w:rsidRPr="00B841FC" w:rsidRDefault="00666C66" w:rsidP="00666C66">
      <w:pPr>
        <w:pStyle w:val="af8"/>
      </w:pPr>
      <w:r w:rsidRPr="00AA3A0C">
        <w:rPr>
          <w:lang w:val="en-US"/>
        </w:rPr>
        <w:t xml:space="preserve">    </w:t>
      </w:r>
      <w:r w:rsidRPr="00B841FC">
        <w:t>nop</w:t>
      </w:r>
    </w:p>
    <w:p w14:paraId="5138EE38" w14:textId="77777777" w:rsidR="00666C66" w:rsidRPr="004F4F79" w:rsidRDefault="00666C66" w:rsidP="00666C66">
      <w:pPr>
        <w:pStyle w:val="af8"/>
      </w:pPr>
    </w:p>
    <w:p w14:paraId="1017BC5A" w14:textId="77777777" w:rsidR="00666C66" w:rsidRPr="00507D17" w:rsidRDefault="00666C66" w:rsidP="00666C66">
      <w:r w:rsidRPr="00507D17">
        <w:t xml:space="preserve">В следующем </w:t>
      </w:r>
      <w:r>
        <w:t>фрагменте</w:t>
      </w:r>
      <w:r w:rsidRPr="00507D17">
        <w:t xml:space="preserve"> заглушка получает из своего контекста указатель на неуправляемую функцию и вызывает ее. Инструкция вызова в действительности делает больше, чем кажется. Например, она изменяет режим </w:t>
      </w:r>
      <w:r w:rsidRPr="00507D17">
        <w:lastRenderedPageBreak/>
        <w:t>работы сборщика мусора, перехватывает значение, возвращаемое неуправляемой функцией, и приостанавливает выполнение управляемого кода, пока сборщик мусора выполняет фазу, требующую этого:</w:t>
      </w:r>
    </w:p>
    <w:p w14:paraId="79A192A5" w14:textId="77777777" w:rsidR="00666C66" w:rsidRDefault="00666C66" w:rsidP="00666C66">
      <w:pPr>
        <w:pStyle w:val="af8"/>
      </w:pPr>
    </w:p>
    <w:p w14:paraId="4683CEDC" w14:textId="77777777" w:rsidR="00666C66" w:rsidRPr="00B841FC" w:rsidRDefault="00666C66" w:rsidP="00666C66">
      <w:pPr>
        <w:pStyle w:val="af8"/>
      </w:pPr>
      <w:r w:rsidRPr="00B841FC">
        <w:t>ldloc.1</w:t>
      </w:r>
      <w:r w:rsidRPr="00B841FC">
        <w:tab/>
      </w:r>
      <w:r w:rsidRPr="00B841FC">
        <w:tab/>
        <w:t xml:space="preserve">// Положить pStackAllocPtr на стек, для </w:t>
      </w:r>
    </w:p>
    <w:p w14:paraId="49A39EC5" w14:textId="77777777" w:rsidR="00666C66" w:rsidRPr="00B841FC" w:rsidRDefault="00666C66" w:rsidP="00666C66">
      <w:pPr>
        <w:pStyle w:val="af8"/>
      </w:pPr>
      <w:r w:rsidRPr="00B841FC">
        <w:tab/>
      </w:r>
      <w:r w:rsidRPr="00B841FC">
        <w:tab/>
      </w:r>
      <w:r w:rsidRPr="00B841FC">
        <w:tab/>
        <w:t xml:space="preserve">// пользовательской функции, не для </w:t>
      </w:r>
    </w:p>
    <w:p w14:paraId="250EC508" w14:textId="77777777" w:rsidR="00666C66" w:rsidRPr="00B841FC" w:rsidRDefault="00666C66" w:rsidP="00666C66">
      <w:pPr>
        <w:pStyle w:val="af8"/>
      </w:pPr>
      <w:r w:rsidRPr="00B841FC">
        <w:tab/>
      </w:r>
      <w:r w:rsidRPr="00B841FC">
        <w:tab/>
      </w:r>
      <w:r w:rsidRPr="00B841FC">
        <w:tab/>
      </w:r>
      <w:r w:rsidRPr="00AA3A0C">
        <w:t xml:space="preserve">// </w:t>
      </w:r>
      <w:r w:rsidRPr="00B841FC">
        <w:t>GetStubContext</w:t>
      </w:r>
    </w:p>
    <w:p w14:paraId="42A9991A" w14:textId="77777777" w:rsidR="00666C66" w:rsidRPr="00666C66" w:rsidRDefault="00666C66" w:rsidP="00666C66">
      <w:pPr>
        <w:pStyle w:val="af8"/>
      </w:pPr>
      <w:r w:rsidRPr="001B5271">
        <w:rPr>
          <w:lang w:val="en-US"/>
        </w:rPr>
        <w:t>call</w:t>
      </w:r>
      <w:r w:rsidRPr="00666C66">
        <w:t xml:space="preserve"> </w:t>
      </w:r>
      <w:r w:rsidRPr="001B5271">
        <w:rPr>
          <w:lang w:val="en-US"/>
        </w:rPr>
        <w:t>native</w:t>
      </w:r>
      <w:r w:rsidRPr="00666C66">
        <w:t xml:space="preserve"> </w:t>
      </w:r>
      <w:r w:rsidRPr="001B5271">
        <w:rPr>
          <w:lang w:val="en-US"/>
        </w:rPr>
        <w:t>int</w:t>
      </w:r>
      <w:r w:rsidRPr="00666C66">
        <w:t xml:space="preserve"> [</w:t>
      </w:r>
      <w:r w:rsidRPr="001B5271">
        <w:rPr>
          <w:lang w:val="en-US"/>
        </w:rPr>
        <w:t>mscorlib</w:t>
      </w:r>
      <w:r w:rsidRPr="00666C66">
        <w:t xml:space="preserve">] </w:t>
      </w:r>
      <w:proofErr w:type="gramStart"/>
      <w:r w:rsidRPr="001B5271">
        <w:rPr>
          <w:lang w:val="en-US"/>
        </w:rPr>
        <w:t>System</w:t>
      </w:r>
      <w:r w:rsidRPr="00666C66">
        <w:t>.</w:t>
      </w:r>
      <w:r w:rsidRPr="001B5271">
        <w:rPr>
          <w:lang w:val="en-US"/>
        </w:rPr>
        <w:t>StubHelpers</w:t>
      </w:r>
      <w:r w:rsidRPr="00666C66">
        <w:t>.</w:t>
      </w:r>
      <w:r w:rsidRPr="001B5271">
        <w:rPr>
          <w:lang w:val="en-US"/>
        </w:rPr>
        <w:t>StubHelpers</w:t>
      </w:r>
      <w:r w:rsidRPr="00666C66">
        <w:t>::</w:t>
      </w:r>
      <w:proofErr w:type="gramEnd"/>
      <w:r w:rsidRPr="001B5271">
        <w:rPr>
          <w:lang w:val="en-US"/>
        </w:rPr>
        <w:t>GetStubContext</w:t>
      </w:r>
      <w:r w:rsidRPr="00666C66">
        <w:t>()</w:t>
      </w:r>
    </w:p>
    <w:p w14:paraId="7F634213" w14:textId="77777777" w:rsidR="00666C66" w:rsidRPr="00666C66" w:rsidRDefault="00666C66" w:rsidP="00666C66">
      <w:pPr>
        <w:pStyle w:val="af8"/>
      </w:pPr>
    </w:p>
    <w:p w14:paraId="1DEAC59F" w14:textId="77777777" w:rsidR="00666C66" w:rsidRPr="00B841FC" w:rsidRDefault="00666C66" w:rsidP="00666C66">
      <w:pPr>
        <w:pStyle w:val="af8"/>
      </w:pPr>
      <w:proofErr w:type="gramStart"/>
      <w:r w:rsidRPr="00B841FC">
        <w:t>ldc.i</w:t>
      </w:r>
      <w:proofErr w:type="gramEnd"/>
      <w:r w:rsidRPr="00B841FC">
        <w:t>4 0x14</w:t>
      </w:r>
      <w:r w:rsidRPr="00B841FC">
        <w:tab/>
      </w:r>
      <w:r>
        <w:tab/>
      </w:r>
      <w:r w:rsidRPr="00B841FC">
        <w:t>// Добавить 0x14 к указателю контекста</w:t>
      </w:r>
    </w:p>
    <w:p w14:paraId="52AC1BD5" w14:textId="77777777" w:rsidR="00666C66" w:rsidRPr="00B841FC" w:rsidRDefault="00666C66" w:rsidP="00666C66">
      <w:pPr>
        <w:pStyle w:val="af8"/>
      </w:pPr>
      <w:r w:rsidRPr="00B841FC">
        <w:t>add</w:t>
      </w:r>
      <w:r w:rsidRPr="00B841FC">
        <w:tab/>
      </w:r>
      <w:r w:rsidRPr="00B841FC">
        <w:tab/>
      </w:r>
      <w:r w:rsidRPr="00B841FC">
        <w:tab/>
        <w:t>// [фактическое сложение, результат на стеке</w:t>
      </w:r>
    </w:p>
    <w:p w14:paraId="2FB4A7A0" w14:textId="77777777" w:rsidR="00666C66" w:rsidRPr="00B841FC" w:rsidRDefault="00666C66" w:rsidP="00666C66">
      <w:pPr>
        <w:pStyle w:val="af8"/>
      </w:pPr>
      <w:proofErr w:type="gramStart"/>
      <w:r w:rsidRPr="00B841FC">
        <w:t>ldind.i</w:t>
      </w:r>
      <w:proofErr w:type="gramEnd"/>
      <w:r w:rsidRPr="00B841FC">
        <w:tab/>
      </w:r>
      <w:r w:rsidRPr="00B841FC">
        <w:tab/>
        <w:t>// [разыменовать указатель, результат на стеке]</w:t>
      </w:r>
    </w:p>
    <w:p w14:paraId="408F7885" w14:textId="77777777" w:rsidR="00666C66" w:rsidRPr="00B841FC" w:rsidRDefault="00666C66" w:rsidP="00666C66">
      <w:pPr>
        <w:pStyle w:val="af8"/>
      </w:pPr>
      <w:proofErr w:type="gramStart"/>
      <w:r w:rsidRPr="00B841FC">
        <w:t>ldind.i</w:t>
      </w:r>
      <w:proofErr w:type="gramEnd"/>
      <w:r w:rsidRPr="00B841FC">
        <w:tab/>
      </w:r>
      <w:r w:rsidRPr="00B841FC">
        <w:tab/>
        <w:t xml:space="preserve">// [разыменовать указатель на функцию, результат </w:t>
      </w:r>
    </w:p>
    <w:p w14:paraId="5B0F6686" w14:textId="77777777" w:rsidR="00666C66" w:rsidRPr="00AA3A0C" w:rsidRDefault="00666C66" w:rsidP="00666C66">
      <w:pPr>
        <w:pStyle w:val="af8"/>
        <w:rPr>
          <w:lang w:val="en-US"/>
        </w:rPr>
      </w:pPr>
      <w:r w:rsidRPr="00B841FC">
        <w:tab/>
      </w:r>
      <w:r w:rsidRPr="00B841FC">
        <w:tab/>
      </w:r>
      <w:r w:rsidRPr="00B841FC">
        <w:tab/>
      </w:r>
      <w:r w:rsidRPr="00B841FC">
        <w:rPr>
          <w:lang w:val="en-US"/>
        </w:rPr>
        <w:t xml:space="preserve">// </w:t>
      </w:r>
      <w:r w:rsidRPr="00B841FC">
        <w:t>на</w:t>
      </w:r>
      <w:r w:rsidRPr="00AA3A0C">
        <w:rPr>
          <w:lang w:val="en-US"/>
        </w:rPr>
        <w:t xml:space="preserve"> </w:t>
      </w:r>
      <w:r w:rsidRPr="00B841FC">
        <w:t>стеке</w:t>
      </w:r>
      <w:r w:rsidRPr="00AA3A0C">
        <w:rPr>
          <w:lang w:val="en-US"/>
        </w:rPr>
        <w:t>]</w:t>
      </w:r>
    </w:p>
    <w:p w14:paraId="78DD0535" w14:textId="77777777" w:rsidR="00666C66" w:rsidRPr="00AA3A0C" w:rsidRDefault="00666C66" w:rsidP="00666C66">
      <w:pPr>
        <w:pStyle w:val="af8"/>
        <w:rPr>
          <w:lang w:val="en-US"/>
        </w:rPr>
      </w:pPr>
    </w:p>
    <w:p w14:paraId="521DBCFC" w14:textId="77777777" w:rsidR="00666C66" w:rsidRPr="00AA3A0C" w:rsidRDefault="00666C66" w:rsidP="00666C66">
      <w:pPr>
        <w:pStyle w:val="af8"/>
        <w:rPr>
          <w:lang w:val="en-US"/>
        </w:rPr>
      </w:pPr>
      <w:r w:rsidRPr="00AA3A0C">
        <w:rPr>
          <w:lang w:val="en-US"/>
        </w:rPr>
        <w:t xml:space="preserve">calli unmanaged stdcall int32(native int)   </w:t>
      </w:r>
    </w:p>
    <w:p w14:paraId="59E7FDC4" w14:textId="77777777" w:rsidR="00666C66" w:rsidRDefault="00666C66" w:rsidP="00666C66">
      <w:pPr>
        <w:spacing w:line="276" w:lineRule="auto"/>
        <w:rPr>
          <w:rFonts w:ascii="Consolas" w:hAnsi="Consolas" w:cs="Courier New"/>
          <w:sz w:val="20"/>
          <w:szCs w:val="20"/>
        </w:rPr>
      </w:pPr>
      <w:r w:rsidRPr="00AA3A0C">
        <w:rPr>
          <w:rFonts w:ascii="Consolas" w:hAnsi="Consolas" w:cs="Courier New"/>
          <w:sz w:val="20"/>
          <w:szCs w:val="20"/>
          <w:lang w:val="en-US"/>
        </w:rPr>
        <w:tab/>
      </w:r>
      <w:r w:rsidRPr="00AA3A0C">
        <w:rPr>
          <w:rFonts w:ascii="Consolas" w:hAnsi="Consolas" w:cs="Courier New"/>
          <w:sz w:val="20"/>
          <w:szCs w:val="20"/>
          <w:lang w:val="en-US"/>
        </w:rPr>
        <w:tab/>
      </w:r>
      <w:r w:rsidRPr="00AA3A0C">
        <w:rPr>
          <w:rFonts w:ascii="Consolas" w:hAnsi="Consolas" w:cs="Courier New"/>
          <w:sz w:val="20"/>
          <w:szCs w:val="20"/>
          <w:lang w:val="en-US"/>
        </w:rPr>
        <w:tab/>
      </w:r>
      <w:r w:rsidRPr="00B841FC">
        <w:rPr>
          <w:rFonts w:ascii="Consolas" w:hAnsi="Consolas" w:cs="Courier New"/>
          <w:sz w:val="20"/>
          <w:szCs w:val="20"/>
        </w:rPr>
        <w:t>// Вызвать пользовательскую функцию</w:t>
      </w:r>
    </w:p>
    <w:p w14:paraId="33FF2976" w14:textId="77777777" w:rsidR="00666C66" w:rsidRPr="00B841FC" w:rsidRDefault="00666C66" w:rsidP="00666C66">
      <w:pPr>
        <w:spacing w:line="276" w:lineRule="auto"/>
        <w:rPr>
          <w:rFonts w:ascii="Consolas" w:hAnsi="Consolas" w:cs="Courier New"/>
          <w:sz w:val="20"/>
          <w:szCs w:val="20"/>
        </w:rPr>
      </w:pPr>
    </w:p>
    <w:p w14:paraId="5EE664DD" w14:textId="77777777" w:rsidR="00666C66" w:rsidRPr="00507D17" w:rsidRDefault="00666C66" w:rsidP="00666C66">
      <w:r w:rsidRPr="00507D17">
        <w:t xml:space="preserve">Следующий </w:t>
      </w:r>
      <w:r>
        <w:t>фрагмент</w:t>
      </w:r>
      <w:r w:rsidRPr="00507D17">
        <w:t xml:space="preserve"> фактически состоит из двух </w:t>
      </w:r>
      <w:r>
        <w:t>фрагментов</w:t>
      </w:r>
      <w:r w:rsidRPr="00507D17">
        <w:t>, выполняющих обратное преобразование неуправляемых типов в управляемые для возвращаемого значения и выходных параметров, соответственно. В данном примере, неуправляемая функция возвращает значение типа int, не требующее преобразования (маршалинга), которое просто копируется в локальную переменную в исходном виде. Поскольку здесь нет выходных параметров, последний раздел остался пустым:</w:t>
      </w:r>
    </w:p>
    <w:p w14:paraId="47B859B0" w14:textId="77777777" w:rsidR="00666C66" w:rsidRDefault="00666C66" w:rsidP="00666C66">
      <w:pPr>
        <w:pStyle w:val="af8"/>
      </w:pPr>
    </w:p>
    <w:p w14:paraId="065581E5" w14:textId="77777777" w:rsidR="00666C66" w:rsidRPr="00B841FC" w:rsidRDefault="00666C66" w:rsidP="00666C66">
      <w:pPr>
        <w:pStyle w:val="af8"/>
      </w:pPr>
      <w:r w:rsidRPr="00B841FC">
        <w:t>// UnmarshalReturn {</w:t>
      </w:r>
    </w:p>
    <w:p w14:paraId="1964D036" w14:textId="77777777" w:rsidR="00666C66" w:rsidRPr="00B841FC" w:rsidRDefault="00666C66" w:rsidP="00666C66">
      <w:pPr>
        <w:pStyle w:val="af8"/>
      </w:pPr>
      <w:r w:rsidRPr="00B841FC">
        <w:t xml:space="preserve">    nop</w:t>
      </w:r>
      <w:r w:rsidRPr="00B841FC">
        <w:tab/>
      </w:r>
      <w:r w:rsidRPr="00B841FC">
        <w:tab/>
      </w:r>
      <w:r>
        <w:tab/>
      </w:r>
      <w:r w:rsidRPr="00B841FC">
        <w:t>// возврат {</w:t>
      </w:r>
    </w:p>
    <w:p w14:paraId="4B946CED" w14:textId="77777777" w:rsidR="00666C66" w:rsidRPr="00B841FC" w:rsidRDefault="00666C66" w:rsidP="00666C66">
      <w:pPr>
        <w:pStyle w:val="af8"/>
      </w:pPr>
      <w:r w:rsidRPr="00B841FC">
        <w:t xml:space="preserve">    </w:t>
      </w:r>
      <w:proofErr w:type="gramStart"/>
      <w:r w:rsidRPr="00B841FC">
        <w:t>stloc.s</w:t>
      </w:r>
      <w:proofErr w:type="gramEnd"/>
      <w:r w:rsidRPr="00B841FC">
        <w:t xml:space="preserve"> 0x5</w:t>
      </w:r>
      <w:r w:rsidRPr="00B841FC">
        <w:tab/>
      </w:r>
      <w:r>
        <w:tab/>
      </w:r>
      <w:r w:rsidRPr="00B841FC">
        <w:t xml:space="preserve">// Сохранить результат </w:t>
      </w:r>
    </w:p>
    <w:p w14:paraId="18239A9D" w14:textId="77777777" w:rsidR="00666C66" w:rsidRPr="00B841FC" w:rsidRDefault="00666C66" w:rsidP="00666C66">
      <w:pPr>
        <w:pStyle w:val="af8"/>
      </w:pPr>
      <w:r w:rsidRPr="00B841FC">
        <w:tab/>
      </w:r>
      <w:r w:rsidRPr="00B841FC">
        <w:tab/>
      </w:r>
      <w:r w:rsidRPr="00B841FC">
        <w:tab/>
      </w:r>
      <w:r>
        <w:tab/>
      </w:r>
      <w:r w:rsidRPr="00B841FC">
        <w:t>// функции (int) в x, y и z</w:t>
      </w:r>
    </w:p>
    <w:p w14:paraId="28EF3CB2" w14:textId="77777777" w:rsidR="00666C66" w:rsidRPr="00AA3A0C" w:rsidRDefault="00666C66" w:rsidP="00666C66">
      <w:pPr>
        <w:pStyle w:val="af8"/>
        <w:rPr>
          <w:lang w:val="en-US"/>
        </w:rPr>
      </w:pPr>
      <w:r w:rsidRPr="00B841FC">
        <w:t xml:space="preserve">    </w:t>
      </w:r>
      <w:proofErr w:type="gramStart"/>
      <w:r w:rsidRPr="00AA3A0C">
        <w:rPr>
          <w:lang w:val="en-US"/>
        </w:rPr>
        <w:t>ldloc.s</w:t>
      </w:r>
      <w:proofErr w:type="gramEnd"/>
      <w:r w:rsidRPr="00AA3A0C">
        <w:rPr>
          <w:lang w:val="en-US"/>
        </w:rPr>
        <w:t xml:space="preserve"> 0x5</w:t>
      </w:r>
    </w:p>
    <w:p w14:paraId="7CF85353"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stloc.s</w:t>
      </w:r>
      <w:proofErr w:type="gramEnd"/>
      <w:r w:rsidRPr="00AA3A0C">
        <w:rPr>
          <w:lang w:val="en-US"/>
        </w:rPr>
        <w:t xml:space="preserve"> 0x4</w:t>
      </w:r>
    </w:p>
    <w:p w14:paraId="5DA18F1C"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ldloc.s</w:t>
      </w:r>
      <w:proofErr w:type="gramEnd"/>
      <w:r w:rsidRPr="00AA3A0C">
        <w:rPr>
          <w:lang w:val="en-US"/>
        </w:rPr>
        <w:t xml:space="preserve"> 0x4</w:t>
      </w:r>
    </w:p>
    <w:p w14:paraId="19FC1E09" w14:textId="77777777" w:rsidR="00666C66" w:rsidRPr="00AA3A0C" w:rsidRDefault="00666C66" w:rsidP="00666C66">
      <w:pPr>
        <w:pStyle w:val="af8"/>
        <w:rPr>
          <w:lang w:val="en-US"/>
        </w:rPr>
      </w:pPr>
      <w:r w:rsidRPr="00AA3A0C">
        <w:rPr>
          <w:lang w:val="en-US"/>
        </w:rPr>
        <w:t xml:space="preserve">    nop</w:t>
      </w:r>
      <w:r w:rsidRPr="00AA3A0C">
        <w:rPr>
          <w:lang w:val="en-US"/>
        </w:rPr>
        <w:tab/>
      </w:r>
      <w:r w:rsidRPr="00AA3A0C">
        <w:rPr>
          <w:lang w:val="en-US"/>
        </w:rPr>
        <w:tab/>
      </w:r>
      <w:r w:rsidRPr="00AA3A0C">
        <w:rPr>
          <w:lang w:val="en-US"/>
        </w:rPr>
        <w:tab/>
        <w:t>/</w:t>
      </w:r>
      <w:proofErr w:type="gramStart"/>
      <w:r w:rsidRPr="00AA3A0C">
        <w:rPr>
          <w:lang w:val="en-US"/>
        </w:rPr>
        <w:t>/ }</w:t>
      </w:r>
      <w:proofErr w:type="gramEnd"/>
      <w:r w:rsidRPr="00AA3A0C">
        <w:rPr>
          <w:lang w:val="en-US"/>
        </w:rPr>
        <w:t xml:space="preserve"> </w:t>
      </w:r>
      <w:r w:rsidRPr="00B841FC">
        <w:t>возврат</w:t>
      </w:r>
    </w:p>
    <w:p w14:paraId="7818F238"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stloc.s</w:t>
      </w:r>
      <w:proofErr w:type="gramEnd"/>
      <w:r w:rsidRPr="00AA3A0C">
        <w:rPr>
          <w:lang w:val="en-US"/>
        </w:rPr>
        <w:t xml:space="preserve"> 0x6</w:t>
      </w:r>
    </w:p>
    <w:p w14:paraId="70113BF6" w14:textId="77777777" w:rsidR="00666C66" w:rsidRPr="00AA3A0C" w:rsidRDefault="00666C66" w:rsidP="00666C66">
      <w:pPr>
        <w:pStyle w:val="af8"/>
        <w:rPr>
          <w:lang w:val="en-US"/>
        </w:rPr>
      </w:pPr>
      <w:r w:rsidRPr="00AA3A0C">
        <w:rPr>
          <w:lang w:val="en-US"/>
        </w:rPr>
        <w:t>/</w:t>
      </w:r>
      <w:proofErr w:type="gramStart"/>
      <w:r w:rsidRPr="00AA3A0C">
        <w:rPr>
          <w:lang w:val="en-US"/>
        </w:rPr>
        <w:t>/ }</w:t>
      </w:r>
      <w:proofErr w:type="gramEnd"/>
      <w:r w:rsidRPr="00AA3A0C">
        <w:rPr>
          <w:lang w:val="en-US"/>
        </w:rPr>
        <w:t xml:space="preserve"> UnmarshalReturn</w:t>
      </w:r>
    </w:p>
    <w:p w14:paraId="603642AD" w14:textId="77777777" w:rsidR="00666C66" w:rsidRPr="00AA3A0C" w:rsidRDefault="00666C66" w:rsidP="00666C66">
      <w:pPr>
        <w:pStyle w:val="af8"/>
        <w:rPr>
          <w:lang w:val="en-US"/>
        </w:rPr>
      </w:pPr>
      <w:r w:rsidRPr="00AA3A0C">
        <w:rPr>
          <w:lang w:val="en-US"/>
        </w:rPr>
        <w:t>// Unmarshal {</w:t>
      </w:r>
    </w:p>
    <w:p w14:paraId="1CA8DFDC" w14:textId="77777777" w:rsidR="00666C66" w:rsidRPr="00AA3A0C" w:rsidRDefault="00666C66" w:rsidP="00666C66">
      <w:pPr>
        <w:pStyle w:val="af8"/>
        <w:rPr>
          <w:lang w:val="en-US"/>
        </w:rPr>
      </w:pPr>
      <w:r w:rsidRPr="00AA3A0C">
        <w:rPr>
          <w:lang w:val="en-US"/>
        </w:rPr>
        <w:t xml:space="preserve">    nop</w:t>
      </w:r>
      <w:r w:rsidRPr="00AA3A0C">
        <w:rPr>
          <w:lang w:val="en-US"/>
        </w:rPr>
        <w:tab/>
      </w:r>
      <w:r w:rsidRPr="00AA3A0C">
        <w:rPr>
          <w:lang w:val="en-US"/>
        </w:rPr>
        <w:tab/>
      </w:r>
      <w:r w:rsidRPr="00AA3A0C">
        <w:rPr>
          <w:lang w:val="en-US"/>
        </w:rPr>
        <w:tab/>
        <w:t xml:space="preserve">// </w:t>
      </w:r>
      <w:r w:rsidRPr="00B841FC">
        <w:t>аргумент</w:t>
      </w:r>
      <w:r w:rsidRPr="00AA3A0C">
        <w:rPr>
          <w:lang w:val="en-US"/>
        </w:rPr>
        <w:t xml:space="preserve"> {</w:t>
      </w:r>
    </w:p>
    <w:p w14:paraId="15A0BBD0" w14:textId="77777777" w:rsidR="00666C66" w:rsidRPr="00AA3A0C" w:rsidRDefault="00666C66" w:rsidP="00666C66">
      <w:pPr>
        <w:pStyle w:val="af8"/>
        <w:rPr>
          <w:lang w:val="en-US"/>
        </w:rPr>
      </w:pPr>
      <w:r w:rsidRPr="00AA3A0C">
        <w:rPr>
          <w:lang w:val="en-US"/>
        </w:rPr>
        <w:t xml:space="preserve">    nop</w:t>
      </w:r>
      <w:r w:rsidRPr="00AA3A0C">
        <w:rPr>
          <w:lang w:val="en-US"/>
        </w:rPr>
        <w:tab/>
      </w:r>
      <w:r w:rsidRPr="00AA3A0C">
        <w:rPr>
          <w:lang w:val="en-US"/>
        </w:rPr>
        <w:tab/>
      </w:r>
      <w:r w:rsidRPr="00AA3A0C">
        <w:rPr>
          <w:lang w:val="en-US"/>
        </w:rPr>
        <w:tab/>
        <w:t>/</w:t>
      </w:r>
      <w:proofErr w:type="gramStart"/>
      <w:r w:rsidRPr="00AA3A0C">
        <w:rPr>
          <w:lang w:val="en-US"/>
        </w:rPr>
        <w:t>/ }</w:t>
      </w:r>
      <w:proofErr w:type="gramEnd"/>
      <w:r w:rsidRPr="00AA3A0C">
        <w:rPr>
          <w:lang w:val="en-US"/>
        </w:rPr>
        <w:t xml:space="preserve"> </w:t>
      </w:r>
      <w:r w:rsidRPr="00B841FC">
        <w:t>аргумент</w:t>
      </w:r>
    </w:p>
    <w:p w14:paraId="5251D994" w14:textId="77777777" w:rsidR="00666C66" w:rsidRPr="00B841FC" w:rsidRDefault="00666C66" w:rsidP="00666C66">
      <w:pPr>
        <w:pStyle w:val="af8"/>
      </w:pPr>
      <w:r w:rsidRPr="00AA3A0C">
        <w:rPr>
          <w:lang w:val="en-US"/>
        </w:rPr>
        <w:t xml:space="preserve">    </w:t>
      </w:r>
      <w:r w:rsidRPr="00B841FC">
        <w:t>leave IL_007e</w:t>
      </w:r>
      <w:r w:rsidRPr="00B841FC">
        <w:tab/>
      </w:r>
      <w:r>
        <w:tab/>
      </w:r>
      <w:r w:rsidRPr="00B841FC">
        <w:t>// Выход из блока try</w:t>
      </w:r>
    </w:p>
    <w:p w14:paraId="2914D364" w14:textId="77777777" w:rsidR="00666C66" w:rsidRPr="00B841FC" w:rsidRDefault="00666C66" w:rsidP="00666C66">
      <w:pPr>
        <w:pStyle w:val="af8"/>
      </w:pPr>
      <w:r w:rsidRPr="00B841FC">
        <w:t xml:space="preserve">    </w:t>
      </w:r>
    </w:p>
    <w:p w14:paraId="1EFE67E4" w14:textId="77777777" w:rsidR="00666C66" w:rsidRPr="00B841FC" w:rsidRDefault="00666C66" w:rsidP="00666C66">
      <w:pPr>
        <w:pStyle w:val="af8"/>
      </w:pPr>
      <w:r w:rsidRPr="00B841FC">
        <w:t>IL_007e:</w:t>
      </w:r>
    </w:p>
    <w:p w14:paraId="20E45106" w14:textId="77777777" w:rsidR="00666C66" w:rsidRPr="00B841FC" w:rsidRDefault="00666C66" w:rsidP="00666C66">
      <w:pPr>
        <w:pStyle w:val="af8"/>
      </w:pPr>
      <w:r w:rsidRPr="00B841FC">
        <w:t xml:space="preserve">    </w:t>
      </w:r>
      <w:proofErr w:type="gramStart"/>
      <w:r w:rsidRPr="00B841FC">
        <w:t>ldloc.s</w:t>
      </w:r>
      <w:proofErr w:type="gramEnd"/>
      <w:r w:rsidRPr="00B841FC">
        <w:t xml:space="preserve"> 0x6</w:t>
      </w:r>
      <w:r w:rsidRPr="00B841FC">
        <w:tab/>
      </w:r>
      <w:r>
        <w:tab/>
      </w:r>
      <w:r w:rsidRPr="00B841FC">
        <w:t>// Поместить z на стек</w:t>
      </w:r>
    </w:p>
    <w:p w14:paraId="720519AF" w14:textId="77777777" w:rsidR="00666C66" w:rsidRPr="00B841FC" w:rsidRDefault="00666C66" w:rsidP="00666C66">
      <w:pPr>
        <w:pStyle w:val="af8"/>
      </w:pPr>
      <w:r w:rsidRPr="00B841FC">
        <w:t xml:space="preserve">    ret</w:t>
      </w:r>
      <w:r w:rsidRPr="00B841FC">
        <w:tab/>
      </w:r>
      <w:r w:rsidRPr="00B841FC">
        <w:tab/>
      </w:r>
      <w:r>
        <w:tab/>
      </w:r>
      <w:r w:rsidRPr="00B841FC">
        <w:t>// Вернуть z</w:t>
      </w:r>
    </w:p>
    <w:p w14:paraId="48B74BDB" w14:textId="77777777" w:rsidR="00666C66" w:rsidRDefault="00666C66" w:rsidP="00666C66">
      <w:pPr>
        <w:pStyle w:val="af8"/>
      </w:pPr>
      <w:r w:rsidRPr="00B841FC">
        <w:t>/</w:t>
      </w:r>
      <w:proofErr w:type="gramStart"/>
      <w:r w:rsidRPr="00B841FC">
        <w:t>/ }</w:t>
      </w:r>
      <w:proofErr w:type="gramEnd"/>
      <w:r w:rsidRPr="00B841FC">
        <w:t xml:space="preserve"> Unmarshal</w:t>
      </w:r>
    </w:p>
    <w:p w14:paraId="3AE5DF02" w14:textId="77777777" w:rsidR="00666C66" w:rsidRPr="00323BFF" w:rsidRDefault="00666C66" w:rsidP="00666C66">
      <w:pPr>
        <w:pStyle w:val="af8"/>
      </w:pPr>
    </w:p>
    <w:p w14:paraId="1FA93063" w14:textId="77777777" w:rsidR="00666C66" w:rsidRPr="00507D17" w:rsidRDefault="00666C66" w:rsidP="00666C66">
      <w:r w:rsidRPr="00507D17">
        <w:t xml:space="preserve">Наконец, в </w:t>
      </w:r>
      <w:r>
        <w:t>фрагменте</w:t>
      </w:r>
      <w:r w:rsidRPr="00507D17">
        <w:t xml:space="preserve"> завершения освобождается память, выделенная временно для нужд маршалинга. Эти операции выполняются в блоке finally </w:t>
      </w:r>
      <w:r w:rsidRPr="00507D17">
        <w:lastRenderedPageBreak/>
        <w:t>инструкции try, поэтому они будут выполнены, даже если неуправляемая функция возбудит исключение. Имеется также возможность выполнять некоторые действия только в случае исключения. Во взаимодействиях с COM-объектами заглушки могут преобразовывать возвращаемое значение HRESULT, указывающее на ошибку, в исключение:</w:t>
      </w:r>
    </w:p>
    <w:p w14:paraId="38B20594" w14:textId="77777777" w:rsidR="00666C66" w:rsidRPr="00AA3A0C" w:rsidRDefault="00666C66" w:rsidP="00666C66">
      <w:pPr>
        <w:pStyle w:val="af8"/>
        <w:rPr>
          <w:lang w:val="en-US"/>
        </w:rPr>
      </w:pPr>
      <w:r w:rsidRPr="00AA3A0C">
        <w:rPr>
          <w:lang w:val="en-US"/>
        </w:rPr>
        <w:t>// ExceptionCleanup {</w:t>
      </w:r>
    </w:p>
    <w:p w14:paraId="208CE0C6" w14:textId="77777777" w:rsidR="00666C66" w:rsidRPr="00AA3A0C" w:rsidRDefault="00666C66" w:rsidP="00666C66">
      <w:pPr>
        <w:pStyle w:val="af8"/>
        <w:rPr>
          <w:lang w:val="en-US"/>
        </w:rPr>
      </w:pPr>
      <w:r w:rsidRPr="00AA3A0C">
        <w:rPr>
          <w:lang w:val="en-US"/>
        </w:rPr>
        <w:t>IL_0081:</w:t>
      </w:r>
    </w:p>
    <w:p w14:paraId="5797D5E2" w14:textId="77777777" w:rsidR="00666C66" w:rsidRPr="00AA3A0C" w:rsidRDefault="00666C66" w:rsidP="00666C66">
      <w:pPr>
        <w:pStyle w:val="af8"/>
        <w:rPr>
          <w:lang w:val="en-US"/>
        </w:rPr>
      </w:pPr>
      <w:r w:rsidRPr="00AA3A0C">
        <w:rPr>
          <w:lang w:val="en-US"/>
        </w:rPr>
        <w:t>/</w:t>
      </w:r>
      <w:proofErr w:type="gramStart"/>
      <w:r w:rsidRPr="00AA3A0C">
        <w:rPr>
          <w:lang w:val="en-US"/>
        </w:rPr>
        <w:t>/ }</w:t>
      </w:r>
      <w:proofErr w:type="gramEnd"/>
      <w:r w:rsidRPr="00AA3A0C">
        <w:rPr>
          <w:lang w:val="en-US"/>
        </w:rPr>
        <w:t xml:space="preserve"> ExceptionCleanup</w:t>
      </w:r>
    </w:p>
    <w:p w14:paraId="76F523A7" w14:textId="77777777" w:rsidR="00666C66" w:rsidRPr="00AA3A0C" w:rsidRDefault="00666C66" w:rsidP="00666C66">
      <w:pPr>
        <w:pStyle w:val="af8"/>
        <w:rPr>
          <w:lang w:val="en-US"/>
        </w:rPr>
      </w:pPr>
      <w:r w:rsidRPr="00AA3A0C">
        <w:rPr>
          <w:lang w:val="en-US"/>
        </w:rPr>
        <w:t>// Cleanup {</w:t>
      </w:r>
    </w:p>
    <w:p w14:paraId="3565B4BB" w14:textId="77777777" w:rsidR="00666C66" w:rsidRPr="00B841FC" w:rsidRDefault="00666C66" w:rsidP="00666C66">
      <w:pPr>
        <w:pStyle w:val="af8"/>
        <w:rPr>
          <w:lang w:val="en-US"/>
        </w:rPr>
      </w:pPr>
      <w:r w:rsidRPr="00AA3A0C">
        <w:rPr>
          <w:lang w:val="en-US"/>
        </w:rPr>
        <w:t xml:space="preserve">    </w:t>
      </w:r>
      <w:r w:rsidRPr="00B841FC">
        <w:rPr>
          <w:lang w:val="en-US"/>
        </w:rPr>
        <w:t>ldloc.0</w:t>
      </w:r>
      <w:r w:rsidRPr="00B841FC">
        <w:rPr>
          <w:lang w:val="en-US"/>
        </w:rPr>
        <w:tab/>
      </w:r>
      <w:r w:rsidRPr="00B841FC">
        <w:rPr>
          <w:lang w:val="en-US"/>
        </w:rPr>
        <w:tab/>
      </w:r>
      <w:r>
        <w:rPr>
          <w:lang w:val="en-US"/>
        </w:rPr>
        <w:tab/>
      </w:r>
      <w:r w:rsidRPr="00B841FC">
        <w:rPr>
          <w:lang w:val="en-US"/>
        </w:rPr>
        <w:t>// If (IsSuccessful &amp;</w:t>
      </w:r>
      <w:proofErr w:type="gramStart"/>
      <w:r w:rsidRPr="00B841FC">
        <w:rPr>
          <w:lang w:val="en-US"/>
        </w:rPr>
        <w:t>&amp; !pStackAllocPtr</w:t>
      </w:r>
      <w:proofErr w:type="gramEnd"/>
      <w:r w:rsidRPr="00B841FC">
        <w:rPr>
          <w:lang w:val="en-US"/>
        </w:rPr>
        <w:t>)</w:t>
      </w:r>
    </w:p>
    <w:p w14:paraId="19D3358A" w14:textId="77777777" w:rsidR="00666C66" w:rsidRPr="00B841FC" w:rsidRDefault="00666C66" w:rsidP="00666C66">
      <w:pPr>
        <w:pStyle w:val="af8"/>
        <w:rPr>
          <w:lang w:val="en-US"/>
        </w:rPr>
      </w:pPr>
      <w:r w:rsidRPr="00B841FC">
        <w:rPr>
          <w:lang w:val="en-US"/>
        </w:rPr>
        <w:t xml:space="preserve">    </w:t>
      </w:r>
      <w:proofErr w:type="gramStart"/>
      <w:r w:rsidRPr="00B841FC">
        <w:rPr>
          <w:lang w:val="en-US"/>
        </w:rPr>
        <w:t>ldc.i</w:t>
      </w:r>
      <w:proofErr w:type="gramEnd"/>
      <w:r w:rsidRPr="00B841FC">
        <w:rPr>
          <w:lang w:val="en-US"/>
        </w:rPr>
        <w:t>4 0x0</w:t>
      </w:r>
      <w:r w:rsidRPr="00B841FC">
        <w:rPr>
          <w:lang w:val="en-US"/>
        </w:rPr>
        <w:tab/>
      </w:r>
      <w:r w:rsidRPr="00B841FC">
        <w:rPr>
          <w:lang w:val="en-US"/>
        </w:rPr>
        <w:tab/>
        <w:t xml:space="preserve">// </w:t>
      </w:r>
      <w:r w:rsidRPr="00B841FC">
        <w:t>Вызвать</w:t>
      </w:r>
      <w:r w:rsidRPr="00B841FC">
        <w:rPr>
          <w:lang w:val="en-US"/>
        </w:rPr>
        <w:t xml:space="preserve"> ClearNative(pNativeStrPtr)</w:t>
      </w:r>
    </w:p>
    <w:p w14:paraId="56B9AD2C" w14:textId="77777777" w:rsidR="00666C66" w:rsidRPr="00B841FC" w:rsidRDefault="00666C66" w:rsidP="00666C66">
      <w:pPr>
        <w:pStyle w:val="af8"/>
        <w:rPr>
          <w:lang w:val="en-US"/>
        </w:rPr>
      </w:pPr>
      <w:r w:rsidRPr="00B841FC">
        <w:rPr>
          <w:lang w:val="en-US"/>
        </w:rPr>
        <w:t xml:space="preserve">    ble IL_0098</w:t>
      </w:r>
    </w:p>
    <w:p w14:paraId="2C355A1C" w14:textId="77777777" w:rsidR="00666C66" w:rsidRPr="00B841FC" w:rsidRDefault="00666C66" w:rsidP="00666C66">
      <w:pPr>
        <w:pStyle w:val="af8"/>
        <w:rPr>
          <w:lang w:val="en-US"/>
        </w:rPr>
      </w:pPr>
      <w:r w:rsidRPr="00B841FC">
        <w:rPr>
          <w:lang w:val="en-US"/>
        </w:rPr>
        <w:t xml:space="preserve">    ldloc.3</w:t>
      </w:r>
    </w:p>
    <w:p w14:paraId="15CEB7F2" w14:textId="77777777" w:rsidR="00666C66" w:rsidRPr="00B841FC" w:rsidRDefault="00666C66" w:rsidP="00666C66">
      <w:pPr>
        <w:pStyle w:val="af8"/>
        <w:rPr>
          <w:lang w:val="en-US"/>
        </w:rPr>
      </w:pPr>
      <w:r w:rsidRPr="00B841FC">
        <w:rPr>
          <w:lang w:val="en-US"/>
        </w:rPr>
        <w:t xml:space="preserve">    brtrue IL_0098</w:t>
      </w:r>
    </w:p>
    <w:p w14:paraId="3673753D" w14:textId="77777777" w:rsidR="00666C66" w:rsidRPr="00B841FC" w:rsidRDefault="00666C66" w:rsidP="00666C66">
      <w:pPr>
        <w:pStyle w:val="af8"/>
        <w:rPr>
          <w:lang w:val="en-US"/>
        </w:rPr>
      </w:pPr>
      <w:r w:rsidRPr="00B841FC">
        <w:rPr>
          <w:lang w:val="en-US"/>
        </w:rPr>
        <w:t xml:space="preserve">    ldloc.1</w:t>
      </w:r>
    </w:p>
    <w:p w14:paraId="06657317" w14:textId="77777777" w:rsidR="00666C66" w:rsidRPr="00AA3A0C" w:rsidRDefault="00666C66" w:rsidP="00666C66">
      <w:pPr>
        <w:pStyle w:val="af8"/>
        <w:rPr>
          <w:lang w:val="en-US"/>
        </w:rPr>
      </w:pPr>
      <w:r w:rsidRPr="00B841FC">
        <w:rPr>
          <w:lang w:val="en-US"/>
        </w:rPr>
        <w:t xml:space="preserve">    call </w:t>
      </w:r>
      <w:r w:rsidRPr="00AA3A0C">
        <w:rPr>
          <w:lang w:val="en-US"/>
        </w:rPr>
        <w:t>void [mscorlib]</w:t>
      </w:r>
    </w:p>
    <w:p w14:paraId="7CFCE93B" w14:textId="77777777" w:rsidR="00666C66" w:rsidRPr="00B841FC" w:rsidRDefault="00666C66" w:rsidP="00666C66">
      <w:pPr>
        <w:pStyle w:val="af8"/>
        <w:rPr>
          <w:lang w:val="en-US"/>
        </w:rPr>
      </w:pPr>
      <w:proofErr w:type="gramStart"/>
      <w:r w:rsidRPr="00B841FC">
        <w:rPr>
          <w:lang w:val="en-US"/>
        </w:rPr>
        <w:t>System.StubHelpers.CSTRMarshaler::</w:t>
      </w:r>
      <w:proofErr w:type="gramEnd"/>
      <w:r w:rsidRPr="00B841FC">
        <w:rPr>
          <w:lang w:val="en-US"/>
        </w:rPr>
        <w:t>ClearNative(native int)</w:t>
      </w:r>
    </w:p>
    <w:p w14:paraId="0D8C7F43" w14:textId="77777777" w:rsidR="00666C66" w:rsidRPr="00B841FC" w:rsidRDefault="00666C66" w:rsidP="00666C66">
      <w:pPr>
        <w:pStyle w:val="af8"/>
        <w:rPr>
          <w:lang w:val="en-US"/>
        </w:rPr>
      </w:pPr>
      <w:r w:rsidRPr="00B841FC">
        <w:rPr>
          <w:lang w:val="en-US"/>
        </w:rPr>
        <w:t xml:space="preserve">    </w:t>
      </w:r>
    </w:p>
    <w:p w14:paraId="61FAE682" w14:textId="77777777" w:rsidR="00666C66" w:rsidRPr="00AA3A0C" w:rsidRDefault="00666C66" w:rsidP="00666C66">
      <w:pPr>
        <w:pStyle w:val="af8"/>
        <w:rPr>
          <w:lang w:val="en-US"/>
        </w:rPr>
      </w:pPr>
      <w:r w:rsidRPr="00AA3A0C">
        <w:rPr>
          <w:lang w:val="en-US"/>
        </w:rPr>
        <w:t>IL_0098:</w:t>
      </w:r>
    </w:p>
    <w:p w14:paraId="7169F9C4" w14:textId="77777777" w:rsidR="00666C66" w:rsidRPr="00AA3A0C" w:rsidRDefault="00666C66" w:rsidP="00666C66">
      <w:pPr>
        <w:pStyle w:val="af8"/>
        <w:rPr>
          <w:lang w:val="en-US"/>
        </w:rPr>
      </w:pPr>
      <w:r w:rsidRPr="00AA3A0C">
        <w:rPr>
          <w:lang w:val="en-US"/>
        </w:rPr>
        <w:t xml:space="preserve">    endfinally</w:t>
      </w:r>
    </w:p>
    <w:p w14:paraId="099FCDAA" w14:textId="77777777" w:rsidR="00666C66" w:rsidRPr="00AA3A0C" w:rsidRDefault="00666C66" w:rsidP="00666C66">
      <w:pPr>
        <w:pStyle w:val="af8"/>
        <w:rPr>
          <w:lang w:val="en-US"/>
        </w:rPr>
      </w:pPr>
      <w:r w:rsidRPr="00AA3A0C">
        <w:rPr>
          <w:lang w:val="en-US"/>
        </w:rPr>
        <w:t xml:space="preserve">    </w:t>
      </w:r>
    </w:p>
    <w:p w14:paraId="52A1B72B" w14:textId="77777777" w:rsidR="00666C66" w:rsidRPr="00AA3A0C" w:rsidRDefault="00666C66" w:rsidP="00666C66">
      <w:pPr>
        <w:pStyle w:val="af8"/>
        <w:rPr>
          <w:lang w:val="en-US"/>
        </w:rPr>
      </w:pPr>
      <w:r w:rsidRPr="00AA3A0C">
        <w:rPr>
          <w:lang w:val="en-US"/>
        </w:rPr>
        <w:t>IL_0099:</w:t>
      </w:r>
    </w:p>
    <w:p w14:paraId="20FCC03E" w14:textId="77777777" w:rsidR="00666C66" w:rsidRPr="00AA3A0C" w:rsidRDefault="00666C66" w:rsidP="00666C66">
      <w:pPr>
        <w:pStyle w:val="af8"/>
        <w:rPr>
          <w:lang w:val="en-US"/>
        </w:rPr>
      </w:pPr>
      <w:r w:rsidRPr="00AA3A0C">
        <w:rPr>
          <w:lang w:val="en-US"/>
        </w:rPr>
        <w:t>/</w:t>
      </w:r>
      <w:proofErr w:type="gramStart"/>
      <w:r w:rsidRPr="00AA3A0C">
        <w:rPr>
          <w:lang w:val="en-US"/>
        </w:rPr>
        <w:t>/ }</w:t>
      </w:r>
      <w:proofErr w:type="gramEnd"/>
      <w:r w:rsidRPr="00AA3A0C">
        <w:rPr>
          <w:lang w:val="en-US"/>
        </w:rPr>
        <w:t xml:space="preserve"> Cleanup</w:t>
      </w:r>
    </w:p>
    <w:p w14:paraId="1B67D947"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.try</w:t>
      </w:r>
      <w:proofErr w:type="gramEnd"/>
      <w:r w:rsidRPr="00AA3A0C">
        <w:rPr>
          <w:lang w:val="en-US"/>
        </w:rPr>
        <w:t xml:space="preserve"> IL_0010 to IL_007e finally handler IL_0081 to IL_0099</w:t>
      </w:r>
    </w:p>
    <w:p w14:paraId="7A072898" w14:textId="77777777" w:rsidR="00666C66" w:rsidRPr="00AA3A0C" w:rsidRDefault="00666C66" w:rsidP="00666C66">
      <w:pPr>
        <w:pStyle w:val="af8"/>
        <w:rPr>
          <w:rFonts w:ascii="Courier New" w:hAnsi="Courier New"/>
          <w:sz w:val="24"/>
          <w:szCs w:val="24"/>
          <w:lang w:val="en-US"/>
        </w:rPr>
      </w:pPr>
    </w:p>
    <w:p w14:paraId="7FAD4B12" w14:textId="77777777" w:rsidR="00666C66" w:rsidRPr="00507D17" w:rsidRDefault="00666C66" w:rsidP="00666C66">
      <w:r>
        <w:t>Как видно</w:t>
      </w:r>
      <w:r w:rsidRPr="00507D17">
        <w:t>, заглушка маршалера на языке IL имеет замысловатую организацию даже для функций с такой простой сигнатурой. Для сложных сигнатур генерируются еще более длинные и медленные заглушки.</w:t>
      </w:r>
    </w:p>
    <w:p w14:paraId="3625FB7C" w14:textId="77777777" w:rsidR="00666C66" w:rsidRPr="00507D17" w:rsidRDefault="00666C66" w:rsidP="00666C66">
      <w:r w:rsidRPr="00507D17">
        <w:t>Многие неуправляемые типы двоично совместимы с управляемым кодом. Эти типы, называемые</w:t>
      </w:r>
      <w:r>
        <w:t xml:space="preserve"> </w:t>
      </w:r>
      <w:r w:rsidRPr="00507D17">
        <w:t>двоично совместимыми (blittable), не требуют преобразования и передаются через границу между управляемым и неуправля</w:t>
      </w:r>
      <w:r>
        <w:t xml:space="preserve">емым кодом намного быстрее, чем </w:t>
      </w:r>
      <w:r w:rsidRPr="00507D17">
        <w:t>двоично несовместимые (non-blittable) типы. В действительности заглушка маршалера может оптимизировать такую передачу еще больше, закрепляя управляемый объект и передавая неуправляемому коду указатель на него, исключая одну или две операции копирования (по одной для каждого направления передачи).</w:t>
      </w:r>
    </w:p>
    <w:p w14:paraId="6A2D86F5" w14:textId="77777777" w:rsidR="00666C66" w:rsidRPr="00507D17" w:rsidRDefault="00666C66" w:rsidP="00666C66">
      <w:r w:rsidRPr="00507D17">
        <w:t>К двоично совместимым типам относятся:</w:t>
      </w:r>
    </w:p>
    <w:p w14:paraId="6F9F46B5" w14:textId="77777777" w:rsidR="00666C66" w:rsidRPr="00AA3A0C" w:rsidRDefault="00666C66" w:rsidP="00666C66">
      <w:pPr>
        <w:rPr>
          <w:lang w:val="en-US"/>
        </w:rPr>
      </w:pPr>
      <w:r w:rsidRPr="00AA3A0C">
        <w:rPr>
          <w:lang w:val="en-US"/>
        </w:rPr>
        <w:t>System.Byte (byte)</w:t>
      </w:r>
    </w:p>
    <w:p w14:paraId="4C688890" w14:textId="77777777" w:rsidR="00666C66" w:rsidRPr="00AA3A0C" w:rsidRDefault="00666C66" w:rsidP="00666C66">
      <w:pPr>
        <w:rPr>
          <w:lang w:val="en-US"/>
        </w:rPr>
      </w:pPr>
      <w:r w:rsidRPr="00AA3A0C">
        <w:rPr>
          <w:lang w:val="en-US"/>
        </w:rPr>
        <w:t>System.SByte (sbyte)</w:t>
      </w:r>
    </w:p>
    <w:p w14:paraId="614BCB0F" w14:textId="77777777" w:rsidR="00666C66" w:rsidRPr="00AA3A0C" w:rsidRDefault="00666C66" w:rsidP="00666C66">
      <w:pPr>
        <w:rPr>
          <w:lang w:val="en-US"/>
        </w:rPr>
      </w:pPr>
      <w:r w:rsidRPr="00AA3A0C">
        <w:rPr>
          <w:lang w:val="en-US"/>
        </w:rPr>
        <w:t>System.Int16 (short)</w:t>
      </w:r>
    </w:p>
    <w:p w14:paraId="33B9FAFB" w14:textId="77777777" w:rsidR="00666C66" w:rsidRPr="00AA3A0C" w:rsidRDefault="00666C66" w:rsidP="00666C66">
      <w:pPr>
        <w:rPr>
          <w:lang w:val="en-US"/>
        </w:rPr>
      </w:pPr>
      <w:r w:rsidRPr="00AA3A0C">
        <w:rPr>
          <w:lang w:val="en-US"/>
        </w:rPr>
        <w:lastRenderedPageBreak/>
        <w:t>System.UInt16 (ushort)</w:t>
      </w:r>
    </w:p>
    <w:p w14:paraId="00DE44AE" w14:textId="77777777" w:rsidR="00666C66" w:rsidRPr="00AA3A0C" w:rsidRDefault="00666C66" w:rsidP="00666C66">
      <w:pPr>
        <w:rPr>
          <w:lang w:val="en-US"/>
        </w:rPr>
      </w:pPr>
      <w:r w:rsidRPr="00AA3A0C">
        <w:rPr>
          <w:lang w:val="en-US"/>
        </w:rPr>
        <w:t>System.Int32(int)</w:t>
      </w:r>
    </w:p>
    <w:p w14:paraId="69FD845A" w14:textId="77777777" w:rsidR="00666C66" w:rsidRPr="00AA3A0C" w:rsidRDefault="00666C66" w:rsidP="00666C66">
      <w:pPr>
        <w:rPr>
          <w:lang w:val="en-US"/>
        </w:rPr>
      </w:pPr>
      <w:r w:rsidRPr="00AA3A0C">
        <w:rPr>
          <w:lang w:val="en-US"/>
        </w:rPr>
        <w:t>System.UInt32 (uint)</w:t>
      </w:r>
    </w:p>
    <w:p w14:paraId="3DCB52EE" w14:textId="77777777" w:rsidR="00666C66" w:rsidRPr="00AA3A0C" w:rsidRDefault="00666C66" w:rsidP="00666C66">
      <w:pPr>
        <w:rPr>
          <w:lang w:val="en-US"/>
        </w:rPr>
      </w:pPr>
      <w:r w:rsidRPr="00AA3A0C">
        <w:rPr>
          <w:lang w:val="en-US"/>
        </w:rPr>
        <w:t>System.Int64 (long)</w:t>
      </w:r>
    </w:p>
    <w:p w14:paraId="3C39386C" w14:textId="77777777" w:rsidR="00666C66" w:rsidRPr="00AA3A0C" w:rsidRDefault="00666C66" w:rsidP="00666C66">
      <w:pPr>
        <w:rPr>
          <w:lang w:val="en-US"/>
        </w:rPr>
      </w:pPr>
      <w:r w:rsidRPr="00AA3A0C">
        <w:rPr>
          <w:lang w:val="en-US"/>
        </w:rPr>
        <w:t>System.UInt64 (ulong)</w:t>
      </w:r>
    </w:p>
    <w:p w14:paraId="7A365768" w14:textId="77777777" w:rsidR="00666C66" w:rsidRPr="00AA3A0C" w:rsidRDefault="00666C66" w:rsidP="00666C66">
      <w:pPr>
        <w:rPr>
          <w:lang w:val="en-US"/>
        </w:rPr>
      </w:pPr>
      <w:r w:rsidRPr="00AA3A0C">
        <w:rPr>
          <w:lang w:val="en-US"/>
        </w:rPr>
        <w:t>System.IntPtr</w:t>
      </w:r>
    </w:p>
    <w:p w14:paraId="11C41843" w14:textId="77777777" w:rsidR="00666C66" w:rsidRPr="00AA3A0C" w:rsidRDefault="00666C66" w:rsidP="00666C66">
      <w:pPr>
        <w:rPr>
          <w:lang w:val="en-US"/>
        </w:rPr>
      </w:pPr>
      <w:r w:rsidRPr="00AA3A0C">
        <w:rPr>
          <w:lang w:val="en-US"/>
        </w:rPr>
        <w:t>System.UIntPtr</w:t>
      </w:r>
    </w:p>
    <w:p w14:paraId="2AE36FF9" w14:textId="77777777" w:rsidR="00666C66" w:rsidRPr="00AA3A0C" w:rsidRDefault="00666C66" w:rsidP="00666C66">
      <w:pPr>
        <w:rPr>
          <w:lang w:val="en-US"/>
        </w:rPr>
      </w:pPr>
      <w:r w:rsidRPr="00AA3A0C">
        <w:rPr>
          <w:lang w:val="en-US"/>
        </w:rPr>
        <w:t>System.Single (float)</w:t>
      </w:r>
    </w:p>
    <w:p w14:paraId="724B6EAF" w14:textId="77777777" w:rsidR="00666C66" w:rsidRPr="00507D17" w:rsidRDefault="00666C66" w:rsidP="00666C66">
      <w:r w:rsidRPr="00507D17">
        <w:t>System.Double (double)</w:t>
      </w:r>
    </w:p>
    <w:p w14:paraId="52E21780" w14:textId="77777777" w:rsidR="00666C66" w:rsidRPr="00507D17" w:rsidRDefault="00666C66" w:rsidP="00666C66">
      <w:r w:rsidRPr="00507D17">
        <w:t>Кроме того, одномерные массивы с элементами двоично совместимых типов (где все элементы принадлежат одному и тому же типу) также являются двоично совместимыми, так же как структуры или классы, состоящие только из полей двоично совместимых типов.</w:t>
      </w:r>
    </w:p>
    <w:p w14:paraId="46AC60F1" w14:textId="77777777" w:rsidR="00666C66" w:rsidRPr="00507D17" w:rsidRDefault="00666C66" w:rsidP="00666C66">
      <w:r w:rsidRPr="00507D17">
        <w:t>Тип System.Boolean (bool) не является двоично совместимым, потому что в неуправляемом коде он может иметь 1, 2 или 4-байтное представление. Тип System.Char (char) не является двоично совместимым, потому что может представлять символ ANSI или Юникода. Тип System.String (string) не является двоично совместимым, потому что его неуправляемое представление может состоять из символов ANSI или Юникода, и может быть строкой в стиле языка C или COM BSTR, а также потому, что управляемая строка должна быть неизменяемой.</w:t>
      </w:r>
    </w:p>
    <w:p w14:paraId="5E0FD66A" w14:textId="77777777" w:rsidR="00666C66" w:rsidRPr="00507D17" w:rsidRDefault="00666C66" w:rsidP="00666C66">
      <w:r w:rsidRPr="00507D17">
        <w:t>Тип, содержащий поле со ссылкой на объект, не может быть двоично совместимым, даже если это ссылка на двоично совместимый тип или массив. При маршалинге двоично несовместимых типов требуется выделять память для сохранения преобразованных версий параметров, ее заполнения и последующего освобождения.</w:t>
      </w:r>
    </w:p>
    <w:p w14:paraId="20A18AAF" w14:textId="77777777" w:rsidR="00666C66" w:rsidRPr="00507D17" w:rsidRDefault="00666C66" w:rsidP="00666C66">
      <w:r w:rsidRPr="00507D17">
        <w:t xml:space="preserve">Наивысшей производительности можно добиться, реализовав маршалинг входных строковых параметров вручную (см. следующий фрагмент кода). Но при этом вызываемая неуправляемая функция должна принимать строку в кодировке UTF-16, в стиле языка C, и никогда не писать в память, занимаемую </w:t>
      </w:r>
      <w:r w:rsidRPr="00507D17">
        <w:lastRenderedPageBreak/>
        <w:t>строкой, из-за чего такая оптимизация редко бывает применима. Чтобы выполнить маршалинг вручную, необходимо закрепить входную строку, изменить сигнатуру P/Invoke так, чтобы неуправляемая функция выглядела, как принимающая IntPtr вместо String, и передавать ей указатель на закрепленную строку:</w:t>
      </w:r>
    </w:p>
    <w:p w14:paraId="70521DCF" w14:textId="77777777" w:rsidR="00666C66" w:rsidRDefault="00666C66" w:rsidP="00666C66">
      <w:pPr>
        <w:pStyle w:val="af8"/>
      </w:pPr>
    </w:p>
    <w:p w14:paraId="194E7DEC" w14:textId="77777777" w:rsidR="00666C66" w:rsidRPr="00AA3A0C" w:rsidRDefault="00666C66" w:rsidP="00666C66">
      <w:pPr>
        <w:pStyle w:val="af8"/>
        <w:rPr>
          <w:lang w:val="en-US"/>
        </w:rPr>
      </w:pPr>
      <w:r w:rsidRPr="00AA3A0C">
        <w:rPr>
          <w:lang w:val="en-US"/>
        </w:rPr>
        <w:t>class Win32Interop</w:t>
      </w:r>
    </w:p>
    <w:p w14:paraId="7341739D" w14:textId="77777777" w:rsidR="00666C66" w:rsidRPr="00AA3A0C" w:rsidRDefault="00666C66" w:rsidP="00666C66">
      <w:pPr>
        <w:pStyle w:val="af8"/>
        <w:rPr>
          <w:lang w:val="en-US"/>
        </w:rPr>
      </w:pPr>
      <w:r w:rsidRPr="00AA3A0C">
        <w:rPr>
          <w:lang w:val="en-US"/>
        </w:rPr>
        <w:t>{</w:t>
      </w:r>
    </w:p>
    <w:p w14:paraId="30FD46AC" w14:textId="77777777" w:rsidR="00666C66" w:rsidRPr="00AA3A0C" w:rsidRDefault="00666C66" w:rsidP="00666C66">
      <w:pPr>
        <w:pStyle w:val="af8"/>
        <w:rPr>
          <w:lang w:val="en-US"/>
        </w:rPr>
      </w:pPr>
      <w:r w:rsidRPr="00AA3A0C">
        <w:rPr>
          <w:lang w:val="en-US"/>
        </w:rPr>
        <w:t xml:space="preserve">    [</w:t>
      </w:r>
      <w:proofErr w:type="gramStart"/>
      <w:r w:rsidRPr="00AA3A0C">
        <w:rPr>
          <w:lang w:val="en-US"/>
        </w:rPr>
        <w:t>DllImport(</w:t>
      </w:r>
      <w:proofErr w:type="gramEnd"/>
      <w:r w:rsidRPr="00AA3A0C">
        <w:rPr>
          <w:lang w:val="en-US"/>
        </w:rPr>
        <w:t>"NativeDLL.DLL", CallingConvention = CallingConvention.Cdecl)]</w:t>
      </w:r>
    </w:p>
    <w:p w14:paraId="7F8CF90A" w14:textId="77777777" w:rsidR="00666C66" w:rsidRPr="00AA3A0C" w:rsidRDefault="00666C66" w:rsidP="00666C66">
      <w:pPr>
        <w:pStyle w:val="af8"/>
        <w:rPr>
          <w:lang w:val="en-US"/>
        </w:rPr>
      </w:pPr>
    </w:p>
    <w:p w14:paraId="5E3AFC8D" w14:textId="77777777" w:rsidR="00666C66" w:rsidRPr="00AA3A0C" w:rsidRDefault="00666C66" w:rsidP="00666C66">
      <w:pPr>
        <w:pStyle w:val="af8"/>
        <w:rPr>
          <w:lang w:val="en-US"/>
        </w:rPr>
      </w:pPr>
      <w:r w:rsidRPr="00AA3A0C">
        <w:rPr>
          <w:lang w:val="en-US"/>
        </w:rPr>
        <w:t xml:space="preserve">    // IntPtr </w:t>
      </w:r>
      <w:r w:rsidRPr="00B841FC">
        <w:t>вместо</w:t>
      </w:r>
      <w:r w:rsidRPr="00AA3A0C">
        <w:rPr>
          <w:lang w:val="en-US"/>
        </w:rPr>
        <w:t xml:space="preserve"> string</w:t>
      </w:r>
    </w:p>
    <w:p w14:paraId="17F79A3F" w14:textId="77777777" w:rsidR="00666C66" w:rsidRPr="00AA3A0C" w:rsidRDefault="00666C66" w:rsidP="00666C66">
      <w:pPr>
        <w:pStyle w:val="af8"/>
        <w:rPr>
          <w:lang w:val="en-US"/>
        </w:rPr>
      </w:pPr>
      <w:r w:rsidRPr="00AA3A0C">
        <w:rPr>
          <w:lang w:val="en-US"/>
        </w:rPr>
        <w:t xml:space="preserve">    public static extern void </w:t>
      </w:r>
      <w:proofErr w:type="gramStart"/>
      <w:r w:rsidRPr="00AA3A0C">
        <w:rPr>
          <w:lang w:val="en-US"/>
        </w:rPr>
        <w:t>NativeFunc(</w:t>
      </w:r>
      <w:proofErr w:type="gramEnd"/>
      <w:r w:rsidRPr="00AA3A0C">
        <w:rPr>
          <w:lang w:val="en-US"/>
        </w:rPr>
        <w:t xml:space="preserve">IntPtr pStr); </w:t>
      </w:r>
    </w:p>
    <w:p w14:paraId="10E52161" w14:textId="77777777" w:rsidR="00666C66" w:rsidRPr="00B841FC" w:rsidRDefault="00666C66" w:rsidP="00666C66">
      <w:pPr>
        <w:pStyle w:val="af8"/>
      </w:pPr>
      <w:r w:rsidRPr="00B841FC">
        <w:t>}</w:t>
      </w:r>
    </w:p>
    <w:p w14:paraId="413E4C72" w14:textId="77777777" w:rsidR="00666C66" w:rsidRPr="00B841FC" w:rsidRDefault="00666C66" w:rsidP="00666C66">
      <w:pPr>
        <w:pStyle w:val="af8"/>
      </w:pPr>
    </w:p>
    <w:p w14:paraId="0E0792D3" w14:textId="77777777" w:rsidR="00666C66" w:rsidRPr="00B841FC" w:rsidRDefault="00666C66" w:rsidP="00666C66">
      <w:pPr>
        <w:pStyle w:val="af8"/>
      </w:pPr>
    </w:p>
    <w:p w14:paraId="53986139" w14:textId="77777777" w:rsidR="00666C66" w:rsidRPr="00B841FC" w:rsidRDefault="00666C66" w:rsidP="00666C66">
      <w:pPr>
        <w:pStyle w:val="af8"/>
      </w:pPr>
      <w:r w:rsidRPr="00B841FC">
        <w:t>// ...</w:t>
      </w:r>
    </w:p>
    <w:p w14:paraId="17D6A6DE" w14:textId="77777777" w:rsidR="00666C66" w:rsidRPr="00B841FC" w:rsidRDefault="00666C66" w:rsidP="00666C66">
      <w:pPr>
        <w:pStyle w:val="af8"/>
      </w:pPr>
    </w:p>
    <w:p w14:paraId="20CC605A" w14:textId="77777777" w:rsidR="00666C66" w:rsidRPr="00B841FC" w:rsidRDefault="00666C66" w:rsidP="00666C66">
      <w:pPr>
        <w:pStyle w:val="af8"/>
      </w:pPr>
    </w:p>
    <w:p w14:paraId="5B991E08" w14:textId="77777777" w:rsidR="00666C66" w:rsidRPr="00B841FC" w:rsidRDefault="00666C66" w:rsidP="00666C66">
      <w:pPr>
        <w:pStyle w:val="af8"/>
      </w:pPr>
      <w:r w:rsidRPr="00B841FC">
        <w:t xml:space="preserve">// Управляемый код вызывает функцию P/Invoke внутри области видимости </w:t>
      </w:r>
    </w:p>
    <w:p w14:paraId="1C2201BC" w14:textId="77777777" w:rsidR="00666C66" w:rsidRPr="00B841FC" w:rsidRDefault="00666C66" w:rsidP="00666C66">
      <w:pPr>
        <w:pStyle w:val="af8"/>
      </w:pPr>
      <w:r w:rsidRPr="00B841FC">
        <w:t>// fixed, что обеспечивает закрепление строки</w:t>
      </w:r>
    </w:p>
    <w:p w14:paraId="5FA94131" w14:textId="77777777" w:rsidR="00666C66" w:rsidRPr="00B841FC" w:rsidRDefault="00666C66" w:rsidP="00666C66">
      <w:pPr>
        <w:pStyle w:val="af8"/>
      </w:pPr>
      <w:r w:rsidRPr="00B841FC">
        <w:t>unsafe</w:t>
      </w:r>
    </w:p>
    <w:p w14:paraId="7B36E1F8" w14:textId="77777777" w:rsidR="00666C66" w:rsidRPr="00AA3A0C" w:rsidRDefault="00666C66" w:rsidP="00666C66">
      <w:pPr>
        <w:pStyle w:val="af8"/>
        <w:rPr>
          <w:lang w:val="en-US"/>
        </w:rPr>
      </w:pPr>
      <w:r w:rsidRPr="00AA3A0C">
        <w:rPr>
          <w:lang w:val="en-US"/>
        </w:rPr>
        <w:t>{</w:t>
      </w:r>
    </w:p>
    <w:p w14:paraId="0387D9E3" w14:textId="77777777" w:rsidR="00666C66" w:rsidRPr="00AA3A0C" w:rsidRDefault="00666C66" w:rsidP="00666C66">
      <w:pPr>
        <w:pStyle w:val="af8"/>
        <w:rPr>
          <w:lang w:val="en-US"/>
        </w:rPr>
      </w:pPr>
      <w:r w:rsidRPr="00AA3A0C">
        <w:rPr>
          <w:lang w:val="en-US"/>
        </w:rPr>
        <w:t xml:space="preserve">    string str = "MyString";</w:t>
      </w:r>
    </w:p>
    <w:p w14:paraId="0DBE976F" w14:textId="77777777" w:rsidR="00666C66" w:rsidRPr="00AA3A0C" w:rsidRDefault="00666C66" w:rsidP="00666C66">
      <w:pPr>
        <w:pStyle w:val="af8"/>
        <w:rPr>
          <w:lang w:val="en-US"/>
        </w:rPr>
      </w:pPr>
      <w:r w:rsidRPr="00AA3A0C">
        <w:rPr>
          <w:lang w:val="en-US"/>
        </w:rPr>
        <w:t xml:space="preserve">    fixed (char* pStr = str)</w:t>
      </w:r>
    </w:p>
    <w:p w14:paraId="63C4391D" w14:textId="77777777" w:rsidR="00666C66" w:rsidRPr="00B841FC" w:rsidRDefault="00666C66" w:rsidP="00666C66">
      <w:pPr>
        <w:pStyle w:val="af8"/>
      </w:pPr>
      <w:r w:rsidRPr="00AA3A0C">
        <w:rPr>
          <w:lang w:val="en-US"/>
        </w:rPr>
        <w:t xml:space="preserve">    </w:t>
      </w:r>
      <w:r w:rsidRPr="00B841FC">
        <w:t>{</w:t>
      </w:r>
    </w:p>
    <w:p w14:paraId="79D00BC9" w14:textId="77777777" w:rsidR="00666C66" w:rsidRPr="00B841FC" w:rsidRDefault="00666C66" w:rsidP="00666C66">
      <w:pPr>
        <w:pStyle w:val="af8"/>
      </w:pPr>
      <w:r w:rsidRPr="00B841FC">
        <w:t xml:space="preserve">        // pStr можно использовать в нескольких вызовах</w:t>
      </w:r>
    </w:p>
    <w:p w14:paraId="3D6120B2" w14:textId="77777777" w:rsidR="00666C66" w:rsidRPr="00B841FC" w:rsidRDefault="00666C66" w:rsidP="00666C66">
      <w:pPr>
        <w:pStyle w:val="af8"/>
      </w:pPr>
      <w:r w:rsidRPr="00B841FC">
        <w:t xml:space="preserve">        Win32Interop.NativeFunc((IntPtr)pStr);</w:t>
      </w:r>
    </w:p>
    <w:p w14:paraId="52301E1C" w14:textId="77777777" w:rsidR="00666C66" w:rsidRPr="00B841FC" w:rsidRDefault="00666C66" w:rsidP="00666C66">
      <w:pPr>
        <w:pStyle w:val="af8"/>
      </w:pPr>
      <w:r w:rsidRPr="00B841FC">
        <w:t xml:space="preserve">    }</w:t>
      </w:r>
    </w:p>
    <w:p w14:paraId="1B000306" w14:textId="77777777" w:rsidR="00666C66" w:rsidRDefault="00666C66" w:rsidP="00666C66">
      <w:pPr>
        <w:pStyle w:val="af8"/>
      </w:pPr>
      <w:r w:rsidRPr="00B841FC">
        <w:t>}</w:t>
      </w:r>
    </w:p>
    <w:p w14:paraId="6A80B167" w14:textId="77777777" w:rsidR="00666C66" w:rsidRPr="00B841FC" w:rsidRDefault="00666C66" w:rsidP="00666C66">
      <w:pPr>
        <w:pStyle w:val="af8"/>
      </w:pPr>
    </w:p>
    <w:p w14:paraId="6622AD68" w14:textId="77777777" w:rsidR="00666C66" w:rsidRPr="00507D17" w:rsidRDefault="00666C66" w:rsidP="00666C66">
      <w:r w:rsidRPr="00507D17">
        <w:t>Преобразование неуправляемой строки UTF-16 в стиле языка C в управляемую строку также можно оптимизировать, применив конструктор System.String, принимающий параметр типа char*. Конструктор System.String создает копию буфера, поэтому неуправляемую память, занимаемую строкой, можно освободить сразу после создания управляемой строки. Обратите внимание, что здесь не выполняется никакой проверки, чтобы убедиться, что строка содержит только допустимые символы Юникода.</w:t>
      </w:r>
    </w:p>
    <w:p w14:paraId="5B636BAF" w14:textId="77777777" w:rsidR="00666C66" w:rsidRPr="00507D17" w:rsidRDefault="00666C66" w:rsidP="00666C66">
      <w:r w:rsidRPr="00507D17">
        <w:t>Направление маршалинга, ссылочные типы и типы значений</w:t>
      </w:r>
    </w:p>
    <w:p w14:paraId="102710EA" w14:textId="77777777" w:rsidR="00666C66" w:rsidRPr="00507D17" w:rsidRDefault="00666C66" w:rsidP="00666C66">
      <w:r w:rsidRPr="00507D17">
        <w:t>Как упоминалось выше, параметры функции могут передаваться заглушкой маршалера в одном или в двух направлениях. Направление передачи параметра определяется рядом факторов:</w:t>
      </w:r>
    </w:p>
    <w:p w14:paraId="45C0898B" w14:textId="77777777" w:rsidR="00666C66" w:rsidRPr="00507D17" w:rsidRDefault="00666C66" w:rsidP="00666C66">
      <w:pPr>
        <w:tabs>
          <w:tab w:val="left" w:pos="993"/>
        </w:tabs>
      </w:pPr>
      <w:r>
        <w:t>-</w:t>
      </w:r>
      <w:r>
        <w:tab/>
      </w:r>
      <w:r w:rsidRPr="00507D17">
        <w:t>является ли параметр ссылочным типом или типом значения;</w:t>
      </w:r>
    </w:p>
    <w:p w14:paraId="06697D9B" w14:textId="77777777" w:rsidR="00666C66" w:rsidRPr="00507D17" w:rsidRDefault="00666C66" w:rsidP="00666C66">
      <w:pPr>
        <w:tabs>
          <w:tab w:val="left" w:pos="993"/>
        </w:tabs>
      </w:pPr>
      <w:r>
        <w:t>-</w:t>
      </w:r>
      <w:r>
        <w:tab/>
      </w:r>
      <w:r w:rsidRPr="00507D17">
        <w:t>передается ли параметр по ссылке или по значению;</w:t>
      </w:r>
    </w:p>
    <w:p w14:paraId="18044A33" w14:textId="77777777" w:rsidR="00666C66" w:rsidRPr="00507D17" w:rsidRDefault="00666C66" w:rsidP="00666C66">
      <w:pPr>
        <w:tabs>
          <w:tab w:val="left" w:pos="993"/>
        </w:tabs>
      </w:pPr>
      <w:r>
        <w:lastRenderedPageBreak/>
        <w:t>-</w:t>
      </w:r>
      <w:r>
        <w:tab/>
      </w:r>
      <w:r w:rsidRPr="00507D17">
        <w:t>является ли тип параметра двоично совместимым или нет;</w:t>
      </w:r>
    </w:p>
    <w:p w14:paraId="779F446A" w14:textId="77777777" w:rsidR="00666C66" w:rsidRPr="00507D17" w:rsidRDefault="00666C66" w:rsidP="00666C66">
      <w:pPr>
        <w:tabs>
          <w:tab w:val="left" w:pos="993"/>
        </w:tabs>
      </w:pPr>
      <w:r>
        <w:t>-</w:t>
      </w:r>
      <w:r>
        <w:tab/>
      </w:r>
      <w:r w:rsidRPr="00507D17">
        <w:t>применяются ли к параметрам атрибуты, изменяющие направление маршалинга (System.RuntimeInteropService.InAttribute и System.RuntimeInteropService.OutAttribute).</w:t>
      </w:r>
    </w:p>
    <w:p w14:paraId="3410980F" w14:textId="77777777" w:rsidR="00666C66" w:rsidRPr="00507D17" w:rsidRDefault="00666C66" w:rsidP="00666C66">
      <w:r w:rsidRPr="00507D17">
        <w:t>Для дальнейшего обсуждения будем обозначать направление маршалинга из управляемого кода в неуправляемый как «in»; а направление из неуправляемого кода в управляемый - как «out». Ниже приводится список правил определения направления маршалинга по умолчанию:</w:t>
      </w:r>
    </w:p>
    <w:p w14:paraId="7BA65388" w14:textId="77777777" w:rsidR="00666C66" w:rsidRPr="00507D17" w:rsidRDefault="00666C66" w:rsidP="00666C66">
      <w:pPr>
        <w:tabs>
          <w:tab w:val="clear" w:pos="709"/>
          <w:tab w:val="left" w:pos="993"/>
        </w:tabs>
      </w:pPr>
      <w:r>
        <w:t>-</w:t>
      </w:r>
      <w:r>
        <w:tab/>
      </w:r>
      <w:r w:rsidRPr="00507D17">
        <w:t>параметры, передаваемые по значению, независимо от того, являются ли они ссылочными типами или типами значений, передаются только в направлении «in»</w:t>
      </w:r>
      <w:r>
        <w:t xml:space="preserve"> (</w:t>
      </w:r>
      <w:r w:rsidRPr="00507D17">
        <w:t>не требует</w:t>
      </w:r>
      <w:r>
        <w:t xml:space="preserve">ся применять атрибут In вручную, </w:t>
      </w:r>
      <w:r w:rsidRPr="00507D17">
        <w:t>StringBuilder является исключением из правила и всегда передается в направлении «in/out»</w:t>
      </w:r>
      <w:r>
        <w:t>);</w:t>
      </w:r>
    </w:p>
    <w:p w14:paraId="36DF91AD" w14:textId="77777777" w:rsidR="00666C66" w:rsidRPr="00507D17" w:rsidRDefault="00666C66" w:rsidP="00666C66">
      <w:pPr>
        <w:tabs>
          <w:tab w:val="clear" w:pos="709"/>
          <w:tab w:val="left" w:pos="993"/>
        </w:tabs>
      </w:pPr>
      <w:r>
        <w:t>-</w:t>
      </w:r>
      <w:r>
        <w:tab/>
      </w:r>
      <w:r w:rsidRPr="00507D17">
        <w:t>параметры, передаваемые по ссылке (с применением ключевого слова ref в C# или ByRef в VB.NET), независимо от того, являются ли они ссылочными типами или типами значений, передаются в направлении «in/out».</w:t>
      </w:r>
    </w:p>
    <w:p w14:paraId="39E46AB2" w14:textId="77777777" w:rsidR="00666C66" w:rsidRPr="00507D17" w:rsidRDefault="00666C66" w:rsidP="00666C66">
      <w:r>
        <w:t xml:space="preserve">Добавление атрибута OutAttribute </w:t>
      </w:r>
      <w:r w:rsidRPr="00507D17">
        <w:t>запрещает маршалинг в направлении «in», поэтому вызываемый неуправляемый код может не получить значение, переданное вызывающим кодом. Ключевое слово out в языке C# действует подобно ключевому слову ref, но добавляет атрибут OutAttribute.</w:t>
      </w:r>
    </w:p>
    <w:p w14:paraId="0ADE0822" w14:textId="77777777" w:rsidR="00666C66" w:rsidRPr="00507D17" w:rsidRDefault="00666C66" w:rsidP="00666C66">
      <w:r w:rsidRPr="00507D17">
        <w:t>Если типы параметров не являются двоично совместимыми в вызове P/Invoke и вам требуется организовать маршалинг только в направлении «out», ненужного маршалинга в направлении «in» можно избежать, использовав ключевое слово out вместо ref.</w:t>
      </w:r>
    </w:p>
    <w:p w14:paraId="02EAAF30" w14:textId="77777777" w:rsidR="00666C66" w:rsidRPr="00507D17" w:rsidRDefault="00666C66" w:rsidP="00666C66">
      <w:r w:rsidRPr="00507D17">
        <w:t xml:space="preserve">Из-за закрепления параметров двоично совместимых типов при маршалинге, как описывалось выше, для двоично совместимых ссылочных типов автоматически устанавливается направление «in/out», даже если правила выше утверждают иное. Однако не следует полагаться на эту особенность, когда требуется получить поведение «out» или «in/out» маршалинга, а вместо этого указывать направление явно, с помощью атрибутов, так как данная особенность перестанет действовать, если позднее вы добавите поле двоично несовместимого </w:t>
      </w:r>
      <w:r w:rsidRPr="00507D17">
        <w:lastRenderedPageBreak/>
        <w:t>типа или если это вызов COM-объекта, пересекающий границы подразделений (apartments).</w:t>
      </w:r>
    </w:p>
    <w:p w14:paraId="004F65B6" w14:textId="77777777" w:rsidR="00666C66" w:rsidRPr="00507D17" w:rsidRDefault="00666C66" w:rsidP="00666C66">
      <w:r w:rsidRPr="00507D17">
        <w:t>Разница между маршалингом типов значений и ссылочных типов заключается в особенностях их передачи через стек:</w:t>
      </w:r>
    </w:p>
    <w:p w14:paraId="00FD9D1D" w14:textId="77777777" w:rsidR="00666C66" w:rsidRPr="00507D17" w:rsidRDefault="00666C66" w:rsidP="00666C66">
      <w:pPr>
        <w:tabs>
          <w:tab w:val="clear" w:pos="709"/>
          <w:tab w:val="left" w:pos="993"/>
        </w:tabs>
      </w:pPr>
      <w:r>
        <w:t>-</w:t>
      </w:r>
      <w:r>
        <w:tab/>
      </w:r>
      <w:r w:rsidRPr="00507D17">
        <w:t>типы значений, которые передаются по значению, копируются на стек, поэтому они всегда передаются в направлении «in», независимо от используемых атрибутов;</w:t>
      </w:r>
    </w:p>
    <w:p w14:paraId="1C81092B" w14:textId="77777777" w:rsidR="00666C66" w:rsidRPr="00507D17" w:rsidRDefault="00666C66" w:rsidP="00666C66">
      <w:pPr>
        <w:tabs>
          <w:tab w:val="clear" w:pos="709"/>
          <w:tab w:val="left" w:pos="993"/>
        </w:tabs>
      </w:pPr>
      <w:r>
        <w:t>-</w:t>
      </w:r>
      <w:r>
        <w:tab/>
      </w:r>
      <w:r w:rsidRPr="00507D17">
        <w:t>типы значений, которые передаются по ссылке, и ссылочные типы, которые передаются по значению, передаются как указатель;</w:t>
      </w:r>
    </w:p>
    <w:p w14:paraId="1D498395" w14:textId="77777777" w:rsidR="00666C66" w:rsidRPr="00507D17" w:rsidRDefault="00666C66" w:rsidP="00666C66">
      <w:pPr>
        <w:tabs>
          <w:tab w:val="clear" w:pos="709"/>
          <w:tab w:val="left" w:pos="993"/>
        </w:tabs>
      </w:pPr>
      <w:r>
        <w:t>-</w:t>
      </w:r>
      <w:r>
        <w:tab/>
      </w:r>
      <w:r w:rsidRPr="00507D17">
        <w:t>ссылочные типы, которые передаются по ссылке, передаются как указатель на указатель.</w:t>
      </w:r>
    </w:p>
    <w:p w14:paraId="2849B742" w14:textId="77777777" w:rsidR="00666C66" w:rsidRPr="00507D17" w:rsidRDefault="00666C66" w:rsidP="00666C66">
      <w:r w:rsidRPr="00507D17">
        <w:t>Передача объемных типов значений (более десятка байт) по значению стоит дороже передачи их по ссылке. То же относится к объемным возвращаемым значениям, вместо которых может оказаться предпочтительнее использовать выходные параметры.</w:t>
      </w:r>
    </w:p>
    <w:p w14:paraId="2F08276F" w14:textId="77777777" w:rsidR="00666C66" w:rsidRPr="009710DA" w:rsidRDefault="00666C66" w:rsidP="00666C66">
      <w:pPr>
        <w:rPr>
          <w:b/>
        </w:rPr>
      </w:pPr>
      <w:r w:rsidRPr="009710DA">
        <w:rPr>
          <w:b/>
        </w:rPr>
        <w:t>Code Access Security</w:t>
      </w:r>
    </w:p>
    <w:p w14:paraId="66DD9999" w14:textId="77777777" w:rsidR="00666C66" w:rsidRPr="00507D17" w:rsidRDefault="00666C66" w:rsidP="00666C66">
      <w:r w:rsidRPr="00507D17">
        <w:t>Механизм .NET Code Access Security позволяет выполнять код, не вызывающий доверия, в изолированном окружении, называемом «песочницей» (sandbox), с ограниченным доступом к возможностям среды выполнения (например, P/Invoke) и BCL (например, доступ к файлам и реестру). Когда вызывается неуправляемый код, механизм Code Access Security требует, чтобы все сборки, чьи методы будут вызываться, имели право UnmanagedCode. Заглушка маршалера будет проверять это право для каждого вызова, что влечет за собой обход стека вызовов, чтобы убедиться, что весь код в цепочке вызовов обладает данным правом.</w:t>
      </w:r>
    </w:p>
    <w:p w14:paraId="1A765F22" w14:textId="139AA895" w:rsidR="00666C66" w:rsidRPr="0056228E" w:rsidRDefault="00666C66" w:rsidP="0056228E">
      <w:r w:rsidRPr="00507D17">
        <w:t>Если вы выполняете только код, пользующийся доверием, или у вас имеются иные средства, гарантирующие безопасность, вы можете значительно увелич</w:t>
      </w:r>
      <w:r>
        <w:t xml:space="preserve">ить производительность, добавив </w:t>
      </w:r>
      <w:r w:rsidRPr="00507D17">
        <w:t>атрибут Suppres</w:t>
      </w:r>
      <w:r>
        <w:t xml:space="preserve">sUnmanagedCodeSecurityAttribute </w:t>
      </w:r>
      <w:r w:rsidRPr="00507D17">
        <w:t>в объявление метода, класса (в этом случае данный атрибут применяется ко всем методам), интерфейса или делегата.</w:t>
      </w:r>
      <w:r w:rsidRPr="00507D17">
        <w:br w:type="page"/>
      </w:r>
    </w:p>
    <w:p w14:paraId="4A2C6AB3" w14:textId="77777777" w:rsidR="00666C66" w:rsidRDefault="00666C66" w:rsidP="00666C66">
      <w:pPr>
        <w:pStyle w:val="2"/>
      </w:pPr>
      <w:bookmarkStart w:id="50" w:name="_Toc484050455"/>
      <w:bookmarkStart w:id="51" w:name="_Toc484162375"/>
      <w:r>
        <w:lastRenderedPageBreak/>
        <w:t xml:space="preserve">Интеграция </w:t>
      </w:r>
      <w:r>
        <w:rPr>
          <w:lang w:val="en-US"/>
        </w:rPr>
        <w:t>ngspice</w:t>
      </w:r>
      <w:r w:rsidRPr="00AC2F8F">
        <w:t>.</w:t>
      </w:r>
      <w:r>
        <w:rPr>
          <w:lang w:val="en-US"/>
        </w:rPr>
        <w:t>dll</w:t>
      </w:r>
      <w:r>
        <w:t xml:space="preserve"> в </w:t>
      </w:r>
      <w:r w:rsidRPr="00B379EA">
        <w:t>.</w:t>
      </w:r>
      <w:r>
        <w:rPr>
          <w:lang w:val="en-US"/>
        </w:rPr>
        <w:t>NET</w:t>
      </w:r>
      <w:r w:rsidRPr="00B379EA">
        <w:t xml:space="preserve"> </w:t>
      </w:r>
      <w:r>
        <w:rPr>
          <w:lang w:val="en-US"/>
        </w:rPr>
        <w:t>C</w:t>
      </w:r>
      <w:r w:rsidRPr="00B379EA">
        <w:t>#</w:t>
      </w:r>
      <w:bookmarkEnd w:id="50"/>
      <w:bookmarkEnd w:id="51"/>
    </w:p>
    <w:p w14:paraId="25063C95" w14:textId="77777777" w:rsidR="00666C66" w:rsidRDefault="00666C66" w:rsidP="00666C66">
      <w:pPr>
        <w:rPr>
          <w:lang w:eastAsia="ru-RU"/>
        </w:rPr>
      </w:pPr>
      <w:r>
        <w:rPr>
          <w:lang w:eastAsia="ru-RU"/>
        </w:rPr>
        <w:t xml:space="preserve">Исходный код </w:t>
      </w:r>
      <w:r>
        <w:rPr>
          <w:lang w:val="en-US" w:eastAsia="ru-RU"/>
        </w:rPr>
        <w:t>API</w:t>
      </w:r>
      <w:r w:rsidRPr="001110E0">
        <w:rPr>
          <w:lang w:eastAsia="ru-RU"/>
        </w:rPr>
        <w:t xml:space="preserve"> </w:t>
      </w:r>
      <w:r>
        <w:rPr>
          <w:lang w:val="en-US" w:eastAsia="ru-RU"/>
        </w:rPr>
        <w:t>Ngspice</w:t>
      </w:r>
      <w:r w:rsidRPr="001110E0">
        <w:rPr>
          <w:lang w:eastAsia="ru-RU"/>
        </w:rPr>
        <w:t xml:space="preserve"> </w:t>
      </w:r>
      <w:r>
        <w:rPr>
          <w:lang w:eastAsia="ru-RU"/>
        </w:rPr>
        <w:t xml:space="preserve">содержится в файле </w:t>
      </w:r>
      <w:r>
        <w:rPr>
          <w:lang w:val="en-US" w:eastAsia="ru-RU"/>
        </w:rPr>
        <w:t>sharedspice</w:t>
      </w:r>
      <w:r w:rsidRPr="001110E0">
        <w:rPr>
          <w:lang w:eastAsia="ru-RU"/>
        </w:rPr>
        <w:t>.</w:t>
      </w:r>
      <w:r>
        <w:rPr>
          <w:lang w:val="en-US" w:eastAsia="ru-RU"/>
        </w:rPr>
        <w:t>c</w:t>
      </w:r>
      <w:r>
        <w:rPr>
          <w:lang w:eastAsia="ru-RU"/>
        </w:rPr>
        <w:t xml:space="preserve"> и в соответствующем файле заголовка </w:t>
      </w:r>
      <w:r>
        <w:rPr>
          <w:lang w:val="en-US" w:eastAsia="ru-RU"/>
        </w:rPr>
        <w:t>sharedspice</w:t>
      </w:r>
      <w:r w:rsidRPr="001110E0">
        <w:rPr>
          <w:lang w:eastAsia="ru-RU"/>
        </w:rPr>
        <w:t>.</w:t>
      </w:r>
      <w:r>
        <w:rPr>
          <w:lang w:val="en-US" w:eastAsia="ru-RU"/>
        </w:rPr>
        <w:t>h</w:t>
      </w:r>
      <w:r>
        <w:rPr>
          <w:lang w:eastAsia="ru-RU"/>
        </w:rPr>
        <w:t>. Все объявления типов и функций содержатся в файле заголовка, полный листинг которого приведен в приложении А. Ниже приведенная таблица 2.1 содержит объявления структур и функций в файле заголовка и полученные их прототипы в управляемом коде.</w:t>
      </w:r>
    </w:p>
    <w:p w14:paraId="7B4ED4A6" w14:textId="77777777" w:rsidR="00666C66" w:rsidRDefault="00666C66" w:rsidP="00666C66">
      <w:pPr>
        <w:pStyle w:val="a5"/>
      </w:pPr>
      <w:r>
        <w:t xml:space="preserve">Таблица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Таблица \* ARABIC \s 1 </w:instrText>
      </w:r>
      <w:r>
        <w:fldChar w:fldCharType="separate"/>
      </w:r>
      <w:r>
        <w:rPr>
          <w:noProof/>
        </w:rPr>
        <w:t>1</w:t>
      </w:r>
      <w:r>
        <w:rPr>
          <w:noProof/>
        </w:rPr>
        <w:fldChar w:fldCharType="end"/>
      </w:r>
      <w:r>
        <w:t xml:space="preserve"> – Таблица маршалинга</w:t>
      </w:r>
    </w:p>
    <w:tbl>
      <w:tblPr>
        <w:tblStyle w:val="af0"/>
        <w:tblW w:w="0" w:type="auto"/>
        <w:tblLook w:val="04A0" w:firstRow="1" w:lastRow="0" w:firstColumn="1" w:lastColumn="0" w:noHBand="0" w:noVBand="1"/>
      </w:tblPr>
      <w:tblGrid>
        <w:gridCol w:w="3246"/>
        <w:gridCol w:w="6382"/>
      </w:tblGrid>
      <w:tr w:rsidR="00666C66" w14:paraId="2EF5D878" w14:textId="77777777" w:rsidTr="0056228E">
        <w:tc>
          <w:tcPr>
            <w:tcW w:w="3246" w:type="dxa"/>
            <w:vAlign w:val="center"/>
          </w:tcPr>
          <w:p w14:paraId="1A40F12C" w14:textId="77777777" w:rsidR="00666C66" w:rsidRPr="002629B9" w:rsidRDefault="00666C66" w:rsidP="0056228E">
            <w:pPr>
              <w:spacing w:line="240" w:lineRule="auto"/>
              <w:ind w:firstLine="0"/>
              <w:jc w:val="center"/>
              <w:rPr>
                <w:lang w:val="en-US"/>
              </w:rPr>
            </w:pPr>
            <w:r>
              <w:rPr>
                <w:lang w:val="en-US"/>
              </w:rPr>
              <w:t>sharedspice.h</w:t>
            </w:r>
          </w:p>
        </w:tc>
        <w:tc>
          <w:tcPr>
            <w:tcW w:w="6382" w:type="dxa"/>
            <w:vAlign w:val="center"/>
          </w:tcPr>
          <w:p w14:paraId="4870EB0B" w14:textId="77777777" w:rsidR="00666C66" w:rsidRPr="002629B9" w:rsidRDefault="00666C66" w:rsidP="0056228E">
            <w:pPr>
              <w:spacing w:line="240" w:lineRule="auto"/>
              <w:ind w:firstLine="0"/>
              <w:jc w:val="center"/>
              <w:rPr>
                <w:lang w:val="en-US"/>
              </w:rPr>
            </w:pPr>
            <w:r>
              <w:rPr>
                <w:lang w:val="en-US"/>
              </w:rPr>
              <w:t>C#</w:t>
            </w:r>
          </w:p>
        </w:tc>
      </w:tr>
      <w:tr w:rsidR="00666C66" w14:paraId="597EEAA4" w14:textId="77777777" w:rsidTr="0056228E">
        <w:tc>
          <w:tcPr>
            <w:tcW w:w="3246" w:type="dxa"/>
          </w:tcPr>
          <w:p w14:paraId="287E3469" w14:textId="77777777" w:rsidR="00666C66" w:rsidRPr="005724F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724FF">
              <w:rPr>
                <w:rFonts w:ascii="Consolas" w:hAnsi="Consolas" w:cs="Consolas"/>
                <w:color w:val="0000FF"/>
                <w:sz w:val="19"/>
                <w:szCs w:val="19"/>
                <w:lang w:val="en-US"/>
              </w:rPr>
              <w:t>struct</w:t>
            </w:r>
            <w:r w:rsidRPr="005724FF">
              <w:rPr>
                <w:rFonts w:ascii="Consolas" w:hAnsi="Consolas" w:cs="Consolas"/>
                <w:color w:val="000000"/>
                <w:sz w:val="19"/>
                <w:szCs w:val="19"/>
                <w:lang w:val="en-US"/>
              </w:rPr>
              <w:t xml:space="preserve"> </w:t>
            </w:r>
            <w:r w:rsidRPr="005724FF">
              <w:rPr>
                <w:rFonts w:ascii="Consolas" w:hAnsi="Consolas" w:cs="Consolas"/>
                <w:color w:val="2B91AF"/>
                <w:sz w:val="19"/>
                <w:szCs w:val="19"/>
                <w:lang w:val="en-US"/>
              </w:rPr>
              <w:t>ngcomplex</w:t>
            </w:r>
            <w:r w:rsidRPr="005724FF">
              <w:rPr>
                <w:rFonts w:ascii="Consolas" w:hAnsi="Consolas" w:cs="Consolas"/>
                <w:color w:val="000000"/>
                <w:sz w:val="19"/>
                <w:szCs w:val="19"/>
                <w:lang w:val="en-US"/>
              </w:rPr>
              <w:t xml:space="preserve"> {</w:t>
            </w:r>
          </w:p>
          <w:p w14:paraId="0CAD5832" w14:textId="77777777" w:rsidR="00666C66" w:rsidRPr="005724F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724FF">
              <w:rPr>
                <w:rFonts w:ascii="Consolas" w:hAnsi="Consolas" w:cs="Consolas"/>
                <w:color w:val="000000"/>
                <w:sz w:val="19"/>
                <w:szCs w:val="19"/>
                <w:lang w:val="en-US"/>
              </w:rPr>
              <w:t xml:space="preserve">    </w:t>
            </w:r>
            <w:r w:rsidRPr="005724FF">
              <w:rPr>
                <w:rFonts w:ascii="Consolas" w:hAnsi="Consolas" w:cs="Consolas"/>
                <w:color w:val="0000FF"/>
                <w:sz w:val="19"/>
                <w:szCs w:val="19"/>
                <w:lang w:val="en-US"/>
              </w:rPr>
              <w:t>double</w:t>
            </w:r>
            <w:r w:rsidRPr="005724FF">
              <w:rPr>
                <w:rFonts w:ascii="Consolas" w:hAnsi="Consolas" w:cs="Consolas"/>
                <w:color w:val="000000"/>
                <w:sz w:val="19"/>
                <w:szCs w:val="19"/>
                <w:lang w:val="en-US"/>
              </w:rPr>
              <w:t xml:space="preserve"> cx_real;</w:t>
            </w:r>
          </w:p>
          <w:p w14:paraId="711D248B" w14:textId="77777777" w:rsidR="00666C6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rPr>
            </w:pPr>
            <w:r w:rsidRPr="005724FF">
              <w:rPr>
                <w:rFonts w:ascii="Consolas" w:hAnsi="Consolas" w:cs="Consolas"/>
                <w:color w:val="000000"/>
                <w:sz w:val="19"/>
                <w:szCs w:val="19"/>
                <w:lang w:val="en-US"/>
              </w:rPr>
              <w:t xml:space="preserve">    </w:t>
            </w:r>
            <w:r>
              <w:rPr>
                <w:rFonts w:ascii="Consolas" w:hAnsi="Consolas" w:cs="Consolas"/>
                <w:color w:val="0000FF"/>
                <w:sz w:val="19"/>
                <w:szCs w:val="19"/>
              </w:rPr>
              <w:t>double</w:t>
            </w:r>
            <w:r>
              <w:rPr>
                <w:rFonts w:ascii="Consolas" w:hAnsi="Consolas" w:cs="Consolas"/>
                <w:color w:val="000000"/>
                <w:sz w:val="19"/>
                <w:szCs w:val="19"/>
              </w:rPr>
              <w:t xml:space="preserve"> cx_imag;</w:t>
            </w:r>
          </w:p>
          <w:p w14:paraId="060FD30C" w14:textId="77777777" w:rsidR="00666C66" w:rsidRPr="002629B9" w:rsidRDefault="00666C66" w:rsidP="0056228E">
            <w:pPr>
              <w:tabs>
                <w:tab w:val="clear" w:pos="709"/>
              </w:tabs>
              <w:autoSpaceDE w:val="0"/>
              <w:autoSpaceDN w:val="0"/>
              <w:adjustRightInd w:val="0"/>
              <w:spacing w:line="240" w:lineRule="auto"/>
              <w:ind w:firstLine="0"/>
              <w:jc w:val="left"/>
              <w:rPr>
                <w:rFonts w:ascii="Consolas" w:hAnsi="Consolas" w:cs="Courier New"/>
                <w:sz w:val="24"/>
                <w:szCs w:val="24"/>
              </w:rPr>
            </w:pPr>
            <w:r>
              <w:rPr>
                <w:rFonts w:ascii="Consolas" w:hAnsi="Consolas" w:cs="Consolas"/>
                <w:color w:val="000000"/>
                <w:sz w:val="19"/>
                <w:szCs w:val="19"/>
              </w:rPr>
              <w:t>};</w:t>
            </w:r>
          </w:p>
        </w:tc>
        <w:tc>
          <w:tcPr>
            <w:tcW w:w="6382" w:type="dxa"/>
          </w:tcPr>
          <w:p w14:paraId="2820323A" w14:textId="77777777" w:rsidR="00666C66" w:rsidRPr="005724F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724FF">
              <w:rPr>
                <w:rFonts w:ascii="Consolas" w:hAnsi="Consolas" w:cs="Consolas"/>
                <w:color w:val="000000"/>
                <w:sz w:val="19"/>
                <w:szCs w:val="19"/>
                <w:lang w:val="en-US"/>
              </w:rPr>
              <w:t>[</w:t>
            </w:r>
            <w:proofErr w:type="gramStart"/>
            <w:r w:rsidRPr="005724FF">
              <w:rPr>
                <w:rFonts w:ascii="Consolas" w:hAnsi="Consolas" w:cs="Consolas"/>
                <w:color w:val="2B91AF"/>
                <w:sz w:val="19"/>
                <w:szCs w:val="19"/>
                <w:lang w:val="en-US"/>
              </w:rPr>
              <w:t>StructLayout</w:t>
            </w:r>
            <w:r w:rsidRPr="005724FF">
              <w:rPr>
                <w:rFonts w:ascii="Consolas" w:hAnsi="Consolas" w:cs="Consolas"/>
                <w:color w:val="000000"/>
                <w:sz w:val="19"/>
                <w:szCs w:val="19"/>
                <w:lang w:val="en-US"/>
              </w:rPr>
              <w:t>(</w:t>
            </w:r>
            <w:proofErr w:type="gramEnd"/>
            <w:r w:rsidRPr="005724FF">
              <w:rPr>
                <w:rFonts w:ascii="Consolas" w:hAnsi="Consolas" w:cs="Consolas"/>
                <w:color w:val="2B91AF"/>
                <w:sz w:val="19"/>
                <w:szCs w:val="19"/>
                <w:lang w:val="en-US"/>
              </w:rPr>
              <w:t>LayoutKind</w:t>
            </w:r>
            <w:r w:rsidRPr="005724FF">
              <w:rPr>
                <w:rFonts w:ascii="Consolas" w:hAnsi="Consolas" w:cs="Consolas"/>
                <w:color w:val="000000"/>
                <w:sz w:val="19"/>
                <w:szCs w:val="19"/>
                <w:lang w:val="en-US"/>
              </w:rPr>
              <w:t>.Sequential)]</w:t>
            </w:r>
          </w:p>
          <w:p w14:paraId="76339DC1" w14:textId="77777777" w:rsidR="00666C66" w:rsidRPr="005724F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724FF">
              <w:rPr>
                <w:rFonts w:ascii="Consolas" w:hAnsi="Consolas" w:cs="Consolas"/>
                <w:color w:val="0000FF"/>
                <w:sz w:val="19"/>
                <w:szCs w:val="19"/>
                <w:lang w:val="en-US"/>
              </w:rPr>
              <w:t>public</w:t>
            </w:r>
            <w:r w:rsidRPr="005724FF">
              <w:rPr>
                <w:rFonts w:ascii="Consolas" w:hAnsi="Consolas" w:cs="Consolas"/>
                <w:color w:val="000000"/>
                <w:sz w:val="19"/>
                <w:szCs w:val="19"/>
                <w:lang w:val="en-US"/>
              </w:rPr>
              <w:t xml:space="preserve"> </w:t>
            </w:r>
            <w:r w:rsidRPr="005724FF">
              <w:rPr>
                <w:rFonts w:ascii="Consolas" w:hAnsi="Consolas" w:cs="Consolas"/>
                <w:color w:val="0000FF"/>
                <w:sz w:val="19"/>
                <w:szCs w:val="19"/>
                <w:lang w:val="en-US"/>
              </w:rPr>
              <w:t>struct</w:t>
            </w:r>
            <w:r w:rsidRPr="005724FF">
              <w:rPr>
                <w:rFonts w:ascii="Consolas" w:hAnsi="Consolas" w:cs="Consolas"/>
                <w:color w:val="000000"/>
                <w:sz w:val="19"/>
                <w:szCs w:val="19"/>
                <w:lang w:val="en-US"/>
              </w:rPr>
              <w:t xml:space="preserve"> </w:t>
            </w:r>
            <w:r w:rsidRPr="005724FF">
              <w:rPr>
                <w:rFonts w:ascii="Consolas" w:hAnsi="Consolas" w:cs="Consolas"/>
                <w:color w:val="2B91AF"/>
                <w:sz w:val="19"/>
                <w:szCs w:val="19"/>
                <w:lang w:val="en-US"/>
              </w:rPr>
              <w:t>ngcomplex</w:t>
            </w:r>
          </w:p>
          <w:p w14:paraId="3537E847" w14:textId="77777777" w:rsidR="00666C66" w:rsidRPr="005724F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724FF">
              <w:rPr>
                <w:rFonts w:ascii="Consolas" w:hAnsi="Consolas" w:cs="Consolas"/>
                <w:color w:val="000000"/>
                <w:sz w:val="19"/>
                <w:szCs w:val="19"/>
                <w:lang w:val="en-US"/>
              </w:rPr>
              <w:t>{</w:t>
            </w:r>
          </w:p>
          <w:p w14:paraId="3CD6CCAD" w14:textId="77777777" w:rsidR="00666C66" w:rsidRPr="005724F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724FF">
              <w:rPr>
                <w:rFonts w:ascii="Consolas" w:hAnsi="Consolas" w:cs="Consolas"/>
                <w:color w:val="000000"/>
                <w:sz w:val="19"/>
                <w:szCs w:val="19"/>
                <w:lang w:val="en-US"/>
              </w:rPr>
              <w:t xml:space="preserve">    </w:t>
            </w:r>
            <w:r w:rsidRPr="005724FF">
              <w:rPr>
                <w:rFonts w:ascii="Consolas" w:hAnsi="Consolas" w:cs="Consolas"/>
                <w:color w:val="0000FF"/>
                <w:sz w:val="19"/>
                <w:szCs w:val="19"/>
                <w:lang w:val="en-US"/>
              </w:rPr>
              <w:t>public</w:t>
            </w:r>
            <w:r w:rsidRPr="005724FF">
              <w:rPr>
                <w:rFonts w:ascii="Consolas" w:hAnsi="Consolas" w:cs="Consolas"/>
                <w:color w:val="000000"/>
                <w:sz w:val="19"/>
                <w:szCs w:val="19"/>
                <w:lang w:val="en-US"/>
              </w:rPr>
              <w:t xml:space="preserve"> </w:t>
            </w:r>
            <w:r w:rsidRPr="005724FF">
              <w:rPr>
                <w:rFonts w:ascii="Consolas" w:hAnsi="Consolas" w:cs="Consolas"/>
                <w:color w:val="0000FF"/>
                <w:sz w:val="19"/>
                <w:szCs w:val="19"/>
                <w:lang w:val="en-US"/>
              </w:rPr>
              <w:t>double</w:t>
            </w:r>
            <w:r w:rsidRPr="005724FF">
              <w:rPr>
                <w:rFonts w:ascii="Consolas" w:hAnsi="Consolas" w:cs="Consolas"/>
                <w:color w:val="000000"/>
                <w:sz w:val="19"/>
                <w:szCs w:val="19"/>
                <w:lang w:val="en-US"/>
              </w:rPr>
              <w:t xml:space="preserve"> cx_real;</w:t>
            </w:r>
          </w:p>
          <w:p w14:paraId="1776DD5F" w14:textId="77777777" w:rsidR="00666C66" w:rsidRPr="005724F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724FF">
              <w:rPr>
                <w:rFonts w:ascii="Consolas" w:hAnsi="Consolas" w:cs="Consolas"/>
                <w:color w:val="000000"/>
                <w:sz w:val="19"/>
                <w:szCs w:val="19"/>
                <w:lang w:val="en-US"/>
              </w:rPr>
              <w:t xml:space="preserve">    </w:t>
            </w:r>
            <w:r w:rsidRPr="005724FF">
              <w:rPr>
                <w:rFonts w:ascii="Consolas" w:hAnsi="Consolas" w:cs="Consolas"/>
                <w:color w:val="0000FF"/>
                <w:sz w:val="19"/>
                <w:szCs w:val="19"/>
                <w:lang w:val="en-US"/>
              </w:rPr>
              <w:t>public</w:t>
            </w:r>
            <w:r w:rsidRPr="005724FF">
              <w:rPr>
                <w:rFonts w:ascii="Consolas" w:hAnsi="Consolas" w:cs="Consolas"/>
                <w:color w:val="000000"/>
                <w:sz w:val="19"/>
                <w:szCs w:val="19"/>
                <w:lang w:val="en-US"/>
              </w:rPr>
              <w:t xml:space="preserve"> </w:t>
            </w:r>
            <w:r w:rsidRPr="005724FF">
              <w:rPr>
                <w:rFonts w:ascii="Consolas" w:hAnsi="Consolas" w:cs="Consolas"/>
                <w:color w:val="0000FF"/>
                <w:sz w:val="19"/>
                <w:szCs w:val="19"/>
                <w:lang w:val="en-US"/>
              </w:rPr>
              <w:t>double</w:t>
            </w:r>
            <w:r w:rsidRPr="005724FF">
              <w:rPr>
                <w:rFonts w:ascii="Consolas" w:hAnsi="Consolas" w:cs="Consolas"/>
                <w:color w:val="000000"/>
                <w:sz w:val="19"/>
                <w:szCs w:val="19"/>
                <w:lang w:val="en-US"/>
              </w:rPr>
              <w:t xml:space="preserve"> cx_imag;</w:t>
            </w:r>
          </w:p>
          <w:p w14:paraId="461734CB" w14:textId="77777777" w:rsidR="00666C66" w:rsidRDefault="00666C66" w:rsidP="0056228E">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3511AD4" w14:textId="77777777" w:rsidR="00666C66" w:rsidRDefault="00666C66" w:rsidP="0056228E">
            <w:pPr>
              <w:spacing w:line="240" w:lineRule="auto"/>
              <w:ind w:firstLine="0"/>
              <w:jc w:val="left"/>
            </w:pPr>
          </w:p>
        </w:tc>
      </w:tr>
      <w:tr w:rsidR="00666C66" w:rsidRPr="002629B9" w14:paraId="61F430B3" w14:textId="77777777" w:rsidTr="0056228E">
        <w:tc>
          <w:tcPr>
            <w:tcW w:w="3246" w:type="dxa"/>
            <w:tcBorders>
              <w:bottom w:val="single" w:sz="4" w:space="0" w:color="auto"/>
            </w:tcBorders>
          </w:tcPr>
          <w:p w14:paraId="74FC7530" w14:textId="77777777" w:rsidR="00666C66" w:rsidRPr="004A06B0"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06B0">
              <w:rPr>
                <w:rFonts w:ascii="Consolas" w:hAnsi="Consolas" w:cs="Consolas"/>
                <w:color w:val="0000FF"/>
                <w:sz w:val="19"/>
                <w:szCs w:val="19"/>
                <w:lang w:val="en-US"/>
              </w:rPr>
              <w:t>typedef</w:t>
            </w:r>
            <w:r w:rsidRPr="004A06B0">
              <w:rPr>
                <w:rFonts w:ascii="Consolas" w:hAnsi="Consolas" w:cs="Consolas"/>
                <w:color w:val="000000"/>
                <w:sz w:val="19"/>
                <w:szCs w:val="19"/>
                <w:lang w:val="en-US"/>
              </w:rPr>
              <w:t xml:space="preserve"> </w:t>
            </w:r>
            <w:r w:rsidRPr="004A06B0">
              <w:rPr>
                <w:rFonts w:ascii="Consolas" w:hAnsi="Consolas" w:cs="Consolas"/>
                <w:color w:val="0000FF"/>
                <w:sz w:val="19"/>
                <w:szCs w:val="19"/>
                <w:lang w:val="en-US"/>
              </w:rPr>
              <w:t>struct</w:t>
            </w:r>
            <w:r w:rsidRPr="004A06B0">
              <w:rPr>
                <w:rFonts w:ascii="Consolas" w:hAnsi="Consolas" w:cs="Consolas"/>
                <w:color w:val="000000"/>
                <w:sz w:val="19"/>
                <w:szCs w:val="19"/>
                <w:lang w:val="en-US"/>
              </w:rPr>
              <w:t xml:space="preserve"> </w:t>
            </w:r>
            <w:r w:rsidRPr="004A06B0">
              <w:rPr>
                <w:rFonts w:ascii="Consolas" w:hAnsi="Consolas" w:cs="Consolas"/>
                <w:color w:val="2B91AF"/>
                <w:sz w:val="19"/>
                <w:szCs w:val="19"/>
                <w:lang w:val="en-US"/>
              </w:rPr>
              <w:t>vector_info</w:t>
            </w:r>
            <w:r w:rsidRPr="004A06B0">
              <w:rPr>
                <w:rFonts w:ascii="Consolas" w:hAnsi="Consolas" w:cs="Consolas"/>
                <w:color w:val="000000"/>
                <w:sz w:val="19"/>
                <w:szCs w:val="19"/>
                <w:lang w:val="en-US"/>
              </w:rPr>
              <w:t xml:space="preserve"> {</w:t>
            </w:r>
          </w:p>
          <w:p w14:paraId="14289A97" w14:textId="77777777" w:rsidR="00666C66" w:rsidRPr="004A06B0"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06B0">
              <w:rPr>
                <w:rFonts w:ascii="Consolas" w:hAnsi="Consolas" w:cs="Consolas"/>
                <w:color w:val="000000"/>
                <w:sz w:val="19"/>
                <w:szCs w:val="19"/>
                <w:lang w:val="en-US"/>
              </w:rPr>
              <w:t xml:space="preserve">    </w:t>
            </w:r>
            <w:r w:rsidRPr="004A06B0">
              <w:rPr>
                <w:rFonts w:ascii="Consolas" w:hAnsi="Consolas" w:cs="Consolas"/>
                <w:color w:val="0000FF"/>
                <w:sz w:val="19"/>
                <w:szCs w:val="19"/>
                <w:lang w:val="en-US"/>
              </w:rPr>
              <w:t>char</w:t>
            </w:r>
            <w:r w:rsidRPr="004A06B0">
              <w:rPr>
                <w:rFonts w:ascii="Consolas" w:hAnsi="Consolas" w:cs="Consolas"/>
                <w:color w:val="000000"/>
                <w:sz w:val="19"/>
                <w:szCs w:val="19"/>
                <w:lang w:val="en-US"/>
              </w:rPr>
              <w:t xml:space="preserve"> *v_name;</w:t>
            </w:r>
          </w:p>
          <w:p w14:paraId="74BF58E9" w14:textId="77777777" w:rsidR="00666C66" w:rsidRPr="004A06B0"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06B0">
              <w:rPr>
                <w:rFonts w:ascii="Consolas" w:hAnsi="Consolas" w:cs="Consolas"/>
                <w:color w:val="000000"/>
                <w:sz w:val="19"/>
                <w:szCs w:val="19"/>
                <w:lang w:val="en-US"/>
              </w:rPr>
              <w:t xml:space="preserve">    </w:t>
            </w:r>
            <w:r w:rsidRPr="004A06B0">
              <w:rPr>
                <w:rFonts w:ascii="Consolas" w:hAnsi="Consolas" w:cs="Consolas"/>
                <w:color w:val="0000FF"/>
                <w:sz w:val="19"/>
                <w:szCs w:val="19"/>
                <w:lang w:val="en-US"/>
              </w:rPr>
              <w:t>int</w:t>
            </w:r>
            <w:r w:rsidRPr="004A06B0">
              <w:rPr>
                <w:rFonts w:ascii="Consolas" w:hAnsi="Consolas" w:cs="Consolas"/>
                <w:color w:val="000000"/>
                <w:sz w:val="19"/>
                <w:szCs w:val="19"/>
                <w:lang w:val="en-US"/>
              </w:rPr>
              <w:t xml:space="preserve"> v_type;</w:t>
            </w:r>
          </w:p>
          <w:p w14:paraId="6BC2DC7A" w14:textId="77777777" w:rsidR="00666C66" w:rsidRPr="004A06B0"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06B0">
              <w:rPr>
                <w:rFonts w:ascii="Consolas" w:hAnsi="Consolas" w:cs="Consolas"/>
                <w:color w:val="000000"/>
                <w:sz w:val="19"/>
                <w:szCs w:val="19"/>
                <w:lang w:val="en-US"/>
              </w:rPr>
              <w:t xml:space="preserve">    </w:t>
            </w:r>
            <w:r w:rsidRPr="004A06B0">
              <w:rPr>
                <w:rFonts w:ascii="Consolas" w:hAnsi="Consolas" w:cs="Consolas"/>
                <w:color w:val="0000FF"/>
                <w:sz w:val="19"/>
                <w:szCs w:val="19"/>
                <w:lang w:val="en-US"/>
              </w:rPr>
              <w:t>short</w:t>
            </w:r>
            <w:r w:rsidRPr="004A06B0">
              <w:rPr>
                <w:rFonts w:ascii="Consolas" w:hAnsi="Consolas" w:cs="Consolas"/>
                <w:color w:val="000000"/>
                <w:sz w:val="19"/>
                <w:szCs w:val="19"/>
                <w:lang w:val="en-US"/>
              </w:rPr>
              <w:t xml:space="preserve"> v_flags;</w:t>
            </w:r>
          </w:p>
          <w:p w14:paraId="2D911BA6" w14:textId="77777777" w:rsidR="00666C66" w:rsidRPr="004A06B0"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06B0">
              <w:rPr>
                <w:rFonts w:ascii="Consolas" w:hAnsi="Consolas" w:cs="Consolas"/>
                <w:color w:val="000000"/>
                <w:sz w:val="19"/>
                <w:szCs w:val="19"/>
                <w:lang w:val="en-US"/>
              </w:rPr>
              <w:t xml:space="preserve">    </w:t>
            </w:r>
            <w:r w:rsidRPr="004A06B0">
              <w:rPr>
                <w:rFonts w:ascii="Consolas" w:hAnsi="Consolas" w:cs="Consolas"/>
                <w:color w:val="0000FF"/>
                <w:sz w:val="19"/>
                <w:szCs w:val="19"/>
                <w:lang w:val="en-US"/>
              </w:rPr>
              <w:t>double</w:t>
            </w:r>
            <w:r w:rsidRPr="004A06B0">
              <w:rPr>
                <w:rFonts w:ascii="Consolas" w:hAnsi="Consolas" w:cs="Consolas"/>
                <w:color w:val="000000"/>
                <w:sz w:val="19"/>
                <w:szCs w:val="19"/>
                <w:lang w:val="en-US"/>
              </w:rPr>
              <w:t xml:space="preserve"> *v_realdata;</w:t>
            </w:r>
          </w:p>
          <w:p w14:paraId="32DE755D" w14:textId="77777777" w:rsidR="00666C66" w:rsidRPr="004A06B0"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06B0">
              <w:rPr>
                <w:rFonts w:ascii="Consolas" w:hAnsi="Consolas" w:cs="Consolas"/>
                <w:color w:val="000000"/>
                <w:sz w:val="19"/>
                <w:szCs w:val="19"/>
                <w:lang w:val="en-US"/>
              </w:rPr>
              <w:t xml:space="preserve">    </w:t>
            </w:r>
            <w:r w:rsidRPr="004A06B0">
              <w:rPr>
                <w:rFonts w:ascii="Consolas" w:hAnsi="Consolas" w:cs="Consolas"/>
                <w:color w:val="2B91AF"/>
                <w:sz w:val="19"/>
                <w:szCs w:val="19"/>
                <w:lang w:val="en-US"/>
              </w:rPr>
              <w:t>ngcomplex_t</w:t>
            </w:r>
            <w:r w:rsidRPr="004A06B0">
              <w:rPr>
                <w:rFonts w:ascii="Consolas" w:hAnsi="Consolas" w:cs="Consolas"/>
                <w:color w:val="000000"/>
                <w:sz w:val="19"/>
                <w:szCs w:val="19"/>
                <w:lang w:val="en-US"/>
              </w:rPr>
              <w:t xml:space="preserve"> *v_compdata;</w:t>
            </w:r>
          </w:p>
          <w:p w14:paraId="1B494442"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06B0">
              <w:rPr>
                <w:rFonts w:ascii="Consolas" w:hAnsi="Consolas" w:cs="Consolas"/>
                <w:color w:val="000000"/>
                <w:sz w:val="19"/>
                <w:szCs w:val="19"/>
                <w:lang w:val="en-US"/>
              </w:rPr>
              <w:t xml:space="preserve">    </w:t>
            </w:r>
            <w:r w:rsidRPr="004A06B0">
              <w:rPr>
                <w:rFonts w:ascii="Consolas" w:hAnsi="Consolas" w:cs="Consolas"/>
                <w:color w:val="0000FF"/>
                <w:sz w:val="19"/>
                <w:szCs w:val="19"/>
                <w:lang w:val="en-US"/>
              </w:rPr>
              <w:t>int</w:t>
            </w:r>
            <w:r w:rsidRPr="004A06B0">
              <w:rPr>
                <w:rFonts w:ascii="Consolas" w:hAnsi="Consolas" w:cs="Consolas"/>
                <w:color w:val="000000"/>
                <w:sz w:val="19"/>
                <w:szCs w:val="19"/>
                <w:lang w:val="en-US"/>
              </w:rPr>
              <w:t xml:space="preserve"> v_length;</w:t>
            </w:r>
          </w:p>
          <w:p w14:paraId="64CC58CA" w14:textId="77777777" w:rsidR="00666C66" w:rsidRPr="002629B9" w:rsidRDefault="00666C66" w:rsidP="0056228E">
            <w:pPr>
              <w:tabs>
                <w:tab w:val="clear" w:pos="709"/>
                <w:tab w:val="left" w:pos="1470"/>
              </w:tabs>
              <w:spacing w:line="240" w:lineRule="auto"/>
              <w:ind w:firstLine="0"/>
              <w:jc w:val="left"/>
              <w:rPr>
                <w:rFonts w:ascii="Consolas" w:hAnsi="Consolas" w:cs="Courier New"/>
                <w:sz w:val="24"/>
                <w:szCs w:val="24"/>
                <w:lang w:val="en-US"/>
              </w:rPr>
            </w:pPr>
            <w:r w:rsidRPr="004A06B0">
              <w:rPr>
                <w:rFonts w:ascii="Consolas" w:hAnsi="Consolas" w:cs="Consolas"/>
                <w:color w:val="000000"/>
                <w:sz w:val="19"/>
                <w:szCs w:val="19"/>
                <w:lang w:val="en-US"/>
              </w:rPr>
              <w:t xml:space="preserve">} </w:t>
            </w:r>
            <w:r w:rsidRPr="004A06B0">
              <w:rPr>
                <w:rFonts w:ascii="Consolas" w:hAnsi="Consolas" w:cs="Consolas"/>
                <w:color w:val="2B91AF"/>
                <w:sz w:val="19"/>
                <w:szCs w:val="19"/>
                <w:lang w:val="en-US"/>
              </w:rPr>
              <w:t>vector_info</w:t>
            </w:r>
            <w:r w:rsidRPr="004A06B0">
              <w:rPr>
                <w:rFonts w:ascii="Consolas" w:hAnsi="Consolas" w:cs="Consolas"/>
                <w:color w:val="000000"/>
                <w:sz w:val="19"/>
                <w:szCs w:val="19"/>
                <w:lang w:val="en-US"/>
              </w:rPr>
              <w:t>, *</w:t>
            </w:r>
            <w:r w:rsidRPr="004A06B0">
              <w:rPr>
                <w:rFonts w:ascii="Consolas" w:hAnsi="Consolas" w:cs="Consolas"/>
                <w:color w:val="2B91AF"/>
                <w:sz w:val="19"/>
                <w:szCs w:val="19"/>
                <w:lang w:val="en-US"/>
              </w:rPr>
              <w:t>pvector_info</w:t>
            </w:r>
            <w:r w:rsidRPr="004A06B0">
              <w:rPr>
                <w:rFonts w:ascii="Consolas" w:hAnsi="Consolas" w:cs="Consolas"/>
                <w:color w:val="000000"/>
                <w:sz w:val="19"/>
                <w:szCs w:val="19"/>
                <w:lang w:val="en-US"/>
              </w:rPr>
              <w:t>;</w:t>
            </w:r>
          </w:p>
        </w:tc>
        <w:tc>
          <w:tcPr>
            <w:tcW w:w="6382" w:type="dxa"/>
            <w:tcBorders>
              <w:bottom w:val="single" w:sz="4" w:space="0" w:color="auto"/>
            </w:tcBorders>
          </w:tcPr>
          <w:p w14:paraId="0E771BCC"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w:t>
            </w:r>
            <w:proofErr w:type="gramStart"/>
            <w:r w:rsidRPr="00DF054D">
              <w:rPr>
                <w:rFonts w:ascii="Consolas" w:hAnsi="Consolas" w:cs="Consolas"/>
                <w:color w:val="2B91AF"/>
                <w:sz w:val="19"/>
                <w:szCs w:val="19"/>
                <w:lang w:val="en-US"/>
              </w:rPr>
              <w:t>StructLayout</w:t>
            </w:r>
            <w:r w:rsidRPr="00DF054D">
              <w:rPr>
                <w:rFonts w:ascii="Consolas" w:hAnsi="Consolas" w:cs="Consolas"/>
                <w:color w:val="000000"/>
                <w:sz w:val="19"/>
                <w:szCs w:val="19"/>
                <w:lang w:val="en-US"/>
              </w:rPr>
              <w:t>(</w:t>
            </w:r>
            <w:proofErr w:type="gramEnd"/>
            <w:r w:rsidRPr="00DF054D">
              <w:rPr>
                <w:rFonts w:ascii="Consolas" w:hAnsi="Consolas" w:cs="Consolas"/>
                <w:color w:val="2B91AF"/>
                <w:sz w:val="19"/>
                <w:szCs w:val="19"/>
                <w:lang w:val="en-US"/>
              </w:rPr>
              <w:t>LayoutKind</w:t>
            </w:r>
            <w:r w:rsidRPr="00DF054D">
              <w:rPr>
                <w:rFonts w:ascii="Consolas" w:hAnsi="Consolas" w:cs="Consolas"/>
                <w:color w:val="000000"/>
                <w:sz w:val="19"/>
                <w:szCs w:val="19"/>
                <w:lang w:val="en-US"/>
              </w:rPr>
              <w:t>.Sequential)]</w:t>
            </w:r>
          </w:p>
          <w:p w14:paraId="0A720F7E"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FF"/>
                <w:sz w:val="19"/>
                <w:szCs w:val="19"/>
                <w:lang w:val="en-US"/>
              </w:rPr>
              <w:t>public</w:t>
            </w: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struct</w:t>
            </w:r>
            <w:r w:rsidRPr="00DF054D">
              <w:rPr>
                <w:rFonts w:ascii="Consolas" w:hAnsi="Consolas" w:cs="Consolas"/>
                <w:color w:val="000000"/>
                <w:sz w:val="19"/>
                <w:szCs w:val="19"/>
                <w:lang w:val="en-US"/>
              </w:rPr>
              <w:t xml:space="preserve"> </w:t>
            </w:r>
            <w:r w:rsidRPr="00DF054D">
              <w:rPr>
                <w:rFonts w:ascii="Consolas" w:hAnsi="Consolas" w:cs="Consolas"/>
                <w:color w:val="2B91AF"/>
                <w:sz w:val="19"/>
                <w:szCs w:val="19"/>
                <w:lang w:val="en-US"/>
              </w:rPr>
              <w:t>vector_info</w:t>
            </w:r>
          </w:p>
          <w:p w14:paraId="54C918F5"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w:t>
            </w:r>
          </w:p>
          <w:p w14:paraId="41CF5415"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808080"/>
                <w:sz w:val="19"/>
                <w:szCs w:val="19"/>
                <w:lang w:val="en-US"/>
              </w:rPr>
              <w:t>///</w:t>
            </w:r>
            <w:r w:rsidRPr="00DF054D">
              <w:rPr>
                <w:rFonts w:ascii="Consolas" w:hAnsi="Consolas" w:cs="Consolas"/>
                <w:color w:val="008000"/>
                <w:sz w:val="19"/>
                <w:szCs w:val="19"/>
                <w:lang w:val="en-US"/>
              </w:rPr>
              <w:t xml:space="preserve"> char*</w:t>
            </w:r>
          </w:p>
          <w:p w14:paraId="49D984BE"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F054D">
              <w:rPr>
                <w:rFonts w:ascii="Consolas" w:hAnsi="Consolas" w:cs="Consolas"/>
                <w:color w:val="000000"/>
                <w:sz w:val="19"/>
                <w:szCs w:val="19"/>
                <w:lang w:val="en-US"/>
              </w:rPr>
              <w:t>[</w:t>
            </w:r>
            <w:proofErr w:type="gramStart"/>
            <w:r w:rsidRPr="00DF054D">
              <w:rPr>
                <w:rFonts w:ascii="Consolas" w:hAnsi="Consolas" w:cs="Consolas"/>
                <w:color w:val="2B91AF"/>
                <w:sz w:val="19"/>
                <w:szCs w:val="19"/>
                <w:lang w:val="en-US"/>
              </w:rPr>
              <w:t>MarshalAs</w:t>
            </w:r>
            <w:r w:rsidRPr="00DF054D">
              <w:rPr>
                <w:rFonts w:ascii="Consolas" w:hAnsi="Consolas" w:cs="Consolas"/>
                <w:color w:val="000000"/>
                <w:sz w:val="19"/>
                <w:szCs w:val="19"/>
                <w:lang w:val="en-US"/>
              </w:rPr>
              <w:t>(</w:t>
            </w:r>
            <w:proofErr w:type="gramEnd"/>
            <w:r w:rsidRPr="00DF054D">
              <w:rPr>
                <w:rFonts w:ascii="Consolas" w:hAnsi="Consolas" w:cs="Consolas"/>
                <w:color w:val="2B91AF"/>
                <w:sz w:val="19"/>
                <w:szCs w:val="19"/>
                <w:lang w:val="en-US"/>
              </w:rPr>
              <w:t>UnmanagedType</w:t>
            </w:r>
            <w:r w:rsidRPr="00DF054D">
              <w:rPr>
                <w:rFonts w:ascii="Consolas" w:hAnsi="Consolas" w:cs="Consolas"/>
                <w:color w:val="000000"/>
                <w:sz w:val="19"/>
                <w:szCs w:val="19"/>
                <w:lang w:val="en-US"/>
              </w:rPr>
              <w:t>.LPStr)]</w:t>
            </w:r>
          </w:p>
          <w:p w14:paraId="38C64211"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public</w:t>
            </w: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string</w:t>
            </w:r>
            <w:r w:rsidRPr="00DF054D">
              <w:rPr>
                <w:rFonts w:ascii="Consolas" w:hAnsi="Consolas" w:cs="Consolas"/>
                <w:color w:val="000000"/>
                <w:sz w:val="19"/>
                <w:szCs w:val="19"/>
                <w:lang w:val="en-US"/>
              </w:rPr>
              <w:t xml:space="preserve"> v_name;</w:t>
            </w:r>
          </w:p>
          <w:p w14:paraId="28E1663C"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808080"/>
                <w:sz w:val="19"/>
                <w:szCs w:val="19"/>
                <w:lang w:val="en-US"/>
              </w:rPr>
              <w:t>///</w:t>
            </w:r>
            <w:r w:rsidRPr="00DF054D">
              <w:rPr>
                <w:rFonts w:ascii="Consolas" w:hAnsi="Consolas" w:cs="Consolas"/>
                <w:color w:val="008000"/>
                <w:sz w:val="19"/>
                <w:szCs w:val="19"/>
                <w:lang w:val="en-US"/>
              </w:rPr>
              <w:t xml:space="preserve"> int</w:t>
            </w:r>
          </w:p>
          <w:p w14:paraId="6A1BE064"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public</w:t>
            </w: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int</w:t>
            </w:r>
            <w:r w:rsidRPr="00DF054D">
              <w:rPr>
                <w:rFonts w:ascii="Consolas" w:hAnsi="Consolas" w:cs="Consolas"/>
                <w:color w:val="000000"/>
                <w:sz w:val="19"/>
                <w:szCs w:val="19"/>
                <w:lang w:val="en-US"/>
              </w:rPr>
              <w:t xml:space="preserve"> v_type;</w:t>
            </w:r>
          </w:p>
          <w:p w14:paraId="4A7C38F0"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808080"/>
                <w:sz w:val="19"/>
                <w:szCs w:val="19"/>
                <w:lang w:val="en-US"/>
              </w:rPr>
              <w:t>///</w:t>
            </w:r>
            <w:r w:rsidRPr="00DF054D">
              <w:rPr>
                <w:rFonts w:ascii="Consolas" w:hAnsi="Consolas" w:cs="Consolas"/>
                <w:color w:val="008000"/>
                <w:sz w:val="19"/>
                <w:szCs w:val="19"/>
                <w:lang w:val="en-US"/>
              </w:rPr>
              <w:t xml:space="preserve"> short</w:t>
            </w:r>
          </w:p>
          <w:p w14:paraId="1AA13C83"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public</w:t>
            </w: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short</w:t>
            </w:r>
            <w:r w:rsidRPr="00DF054D">
              <w:rPr>
                <w:rFonts w:ascii="Consolas" w:hAnsi="Consolas" w:cs="Consolas"/>
                <w:color w:val="000000"/>
                <w:sz w:val="19"/>
                <w:szCs w:val="19"/>
                <w:lang w:val="en-US"/>
              </w:rPr>
              <w:t xml:space="preserve"> v_flags;</w:t>
            </w:r>
          </w:p>
          <w:p w14:paraId="369B2197"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808080"/>
                <w:sz w:val="19"/>
                <w:szCs w:val="19"/>
                <w:lang w:val="en-US"/>
              </w:rPr>
              <w:t>///</w:t>
            </w:r>
            <w:r w:rsidRPr="00DF054D">
              <w:rPr>
                <w:rFonts w:ascii="Consolas" w:hAnsi="Consolas" w:cs="Consolas"/>
                <w:color w:val="008000"/>
                <w:sz w:val="19"/>
                <w:szCs w:val="19"/>
                <w:lang w:val="en-US"/>
              </w:rPr>
              <w:t xml:space="preserve"> double*</w:t>
            </w:r>
          </w:p>
          <w:p w14:paraId="786479F0"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public</w:t>
            </w:r>
            <w:r w:rsidRPr="00DF054D">
              <w:rPr>
                <w:rFonts w:ascii="Consolas" w:hAnsi="Consolas" w:cs="Consolas"/>
                <w:color w:val="000000"/>
                <w:sz w:val="19"/>
                <w:szCs w:val="19"/>
                <w:lang w:val="en-US"/>
              </w:rPr>
              <w:t xml:space="preserve"> </w:t>
            </w:r>
            <w:r w:rsidRPr="00DF054D">
              <w:rPr>
                <w:rFonts w:ascii="Consolas" w:hAnsi="Consolas" w:cs="Consolas"/>
                <w:color w:val="2B91AF"/>
                <w:sz w:val="19"/>
                <w:szCs w:val="19"/>
                <w:lang w:val="en-US"/>
              </w:rPr>
              <w:t>IntPtr</w:t>
            </w:r>
            <w:r w:rsidRPr="00DF054D">
              <w:rPr>
                <w:rFonts w:ascii="Consolas" w:hAnsi="Consolas" w:cs="Consolas"/>
                <w:color w:val="000000"/>
                <w:sz w:val="19"/>
                <w:szCs w:val="19"/>
                <w:lang w:val="en-US"/>
              </w:rPr>
              <w:t xml:space="preserve"> v_realdata;</w:t>
            </w:r>
          </w:p>
          <w:p w14:paraId="41A6F575"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808080"/>
                <w:sz w:val="19"/>
                <w:szCs w:val="19"/>
                <w:lang w:val="en-US"/>
              </w:rPr>
              <w:t>///</w:t>
            </w:r>
            <w:r w:rsidRPr="00DF054D">
              <w:rPr>
                <w:rFonts w:ascii="Consolas" w:hAnsi="Consolas" w:cs="Consolas"/>
                <w:color w:val="008000"/>
                <w:sz w:val="19"/>
                <w:szCs w:val="19"/>
                <w:lang w:val="en-US"/>
              </w:rPr>
              <w:t xml:space="preserve"> ngcomplex_t*</w:t>
            </w:r>
          </w:p>
          <w:p w14:paraId="3D235A5A"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public</w:t>
            </w:r>
            <w:r w:rsidRPr="00DF054D">
              <w:rPr>
                <w:rFonts w:ascii="Consolas" w:hAnsi="Consolas" w:cs="Consolas"/>
                <w:color w:val="000000"/>
                <w:sz w:val="19"/>
                <w:szCs w:val="19"/>
                <w:lang w:val="en-US"/>
              </w:rPr>
              <w:t xml:space="preserve"> </w:t>
            </w:r>
            <w:r w:rsidRPr="00DF054D">
              <w:rPr>
                <w:rFonts w:ascii="Consolas" w:hAnsi="Consolas" w:cs="Consolas"/>
                <w:color w:val="2B91AF"/>
                <w:sz w:val="19"/>
                <w:szCs w:val="19"/>
                <w:lang w:val="en-US"/>
              </w:rPr>
              <w:t>IntPtr</w:t>
            </w:r>
            <w:r w:rsidRPr="00DF054D">
              <w:rPr>
                <w:rFonts w:ascii="Consolas" w:hAnsi="Consolas" w:cs="Consolas"/>
                <w:color w:val="000000"/>
                <w:sz w:val="19"/>
                <w:szCs w:val="19"/>
                <w:lang w:val="en-US"/>
              </w:rPr>
              <w:t xml:space="preserve"> v_compdata;</w:t>
            </w:r>
          </w:p>
          <w:p w14:paraId="104E082A"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808080"/>
                <w:sz w:val="19"/>
                <w:szCs w:val="19"/>
                <w:lang w:val="en-US"/>
              </w:rPr>
              <w:t>///</w:t>
            </w:r>
            <w:r w:rsidRPr="00DF054D">
              <w:rPr>
                <w:rFonts w:ascii="Consolas" w:hAnsi="Consolas" w:cs="Consolas"/>
                <w:color w:val="008000"/>
                <w:sz w:val="19"/>
                <w:szCs w:val="19"/>
                <w:lang w:val="en-US"/>
              </w:rPr>
              <w:t xml:space="preserve"> int</w:t>
            </w:r>
          </w:p>
          <w:p w14:paraId="1C9BE217"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public</w:t>
            </w: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int</w:t>
            </w:r>
            <w:r w:rsidRPr="00DF054D">
              <w:rPr>
                <w:rFonts w:ascii="Consolas" w:hAnsi="Consolas" w:cs="Consolas"/>
                <w:color w:val="000000"/>
                <w:sz w:val="19"/>
                <w:szCs w:val="19"/>
                <w:lang w:val="en-US"/>
              </w:rPr>
              <w:t xml:space="preserve"> v_length;</w:t>
            </w:r>
          </w:p>
          <w:p w14:paraId="233D53FD" w14:textId="77777777" w:rsidR="00666C6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2CBDD44"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rPr>
            </w:pPr>
          </w:p>
        </w:tc>
      </w:tr>
      <w:tr w:rsidR="00666C66" w:rsidRPr="002629B9" w14:paraId="1AC5CD9C" w14:textId="77777777" w:rsidTr="0056228E">
        <w:tc>
          <w:tcPr>
            <w:tcW w:w="3246" w:type="dxa"/>
            <w:tcBorders>
              <w:bottom w:val="nil"/>
            </w:tcBorders>
          </w:tcPr>
          <w:p w14:paraId="6FFD294E"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FF"/>
                <w:sz w:val="19"/>
                <w:szCs w:val="19"/>
                <w:lang w:val="en-US"/>
              </w:rPr>
              <w:t>typedef</w:t>
            </w: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struct</w:t>
            </w:r>
            <w:r w:rsidRPr="00DF054D">
              <w:rPr>
                <w:rFonts w:ascii="Consolas" w:hAnsi="Consolas" w:cs="Consolas"/>
                <w:color w:val="000000"/>
                <w:sz w:val="19"/>
                <w:szCs w:val="19"/>
                <w:lang w:val="en-US"/>
              </w:rPr>
              <w:t xml:space="preserve"> </w:t>
            </w:r>
            <w:r w:rsidRPr="00DF054D">
              <w:rPr>
                <w:rFonts w:ascii="Consolas" w:hAnsi="Consolas" w:cs="Consolas"/>
                <w:color w:val="2B91AF"/>
                <w:sz w:val="19"/>
                <w:szCs w:val="19"/>
                <w:lang w:val="en-US"/>
              </w:rPr>
              <w:t>vecvalues</w:t>
            </w:r>
            <w:r w:rsidRPr="00DF054D">
              <w:rPr>
                <w:rFonts w:ascii="Consolas" w:hAnsi="Consolas" w:cs="Consolas"/>
                <w:color w:val="000000"/>
                <w:sz w:val="19"/>
                <w:szCs w:val="19"/>
                <w:lang w:val="en-US"/>
              </w:rPr>
              <w:t xml:space="preserve"> {</w:t>
            </w:r>
          </w:p>
          <w:p w14:paraId="5E2683DB"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char</w:t>
            </w:r>
            <w:r w:rsidRPr="00DF054D">
              <w:rPr>
                <w:rFonts w:ascii="Consolas" w:hAnsi="Consolas" w:cs="Consolas"/>
                <w:color w:val="000000"/>
                <w:sz w:val="19"/>
                <w:szCs w:val="19"/>
                <w:lang w:val="en-US"/>
              </w:rPr>
              <w:t>* name;</w:t>
            </w:r>
          </w:p>
          <w:p w14:paraId="069D3F68"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double</w:t>
            </w:r>
            <w:r w:rsidRPr="00DF054D">
              <w:rPr>
                <w:rFonts w:ascii="Consolas" w:hAnsi="Consolas" w:cs="Consolas"/>
                <w:color w:val="000000"/>
                <w:sz w:val="19"/>
                <w:szCs w:val="19"/>
                <w:lang w:val="en-US"/>
              </w:rPr>
              <w:t xml:space="preserve"> creal;</w:t>
            </w:r>
          </w:p>
          <w:p w14:paraId="599619E6"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bool</w:t>
            </w:r>
            <w:r w:rsidRPr="00DF054D">
              <w:rPr>
                <w:rFonts w:ascii="Consolas" w:hAnsi="Consolas" w:cs="Consolas"/>
                <w:color w:val="000000"/>
                <w:sz w:val="19"/>
                <w:szCs w:val="19"/>
                <w:lang w:val="en-US"/>
              </w:rPr>
              <w:t xml:space="preserve"> is_scale;</w:t>
            </w:r>
          </w:p>
          <w:p w14:paraId="6E6C7155" w14:textId="77777777" w:rsidR="00666C66" w:rsidRPr="00DF054D"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F054D">
              <w:rPr>
                <w:rFonts w:ascii="Consolas" w:hAnsi="Consolas" w:cs="Consolas"/>
                <w:color w:val="000000"/>
                <w:sz w:val="19"/>
                <w:szCs w:val="19"/>
                <w:lang w:val="en-US"/>
              </w:rPr>
              <w:t xml:space="preserve">    </w:t>
            </w:r>
            <w:r w:rsidRPr="00DF054D">
              <w:rPr>
                <w:rFonts w:ascii="Consolas" w:hAnsi="Consolas" w:cs="Consolas"/>
                <w:color w:val="0000FF"/>
                <w:sz w:val="19"/>
                <w:szCs w:val="19"/>
                <w:lang w:val="en-US"/>
              </w:rPr>
              <w:t>bool</w:t>
            </w:r>
            <w:r w:rsidRPr="00DF054D">
              <w:rPr>
                <w:rFonts w:ascii="Consolas" w:hAnsi="Consolas" w:cs="Consolas"/>
                <w:color w:val="000000"/>
                <w:sz w:val="19"/>
                <w:szCs w:val="19"/>
                <w:lang w:val="en-US"/>
              </w:rPr>
              <w:t xml:space="preserve"> is_complex;</w:t>
            </w:r>
          </w:p>
          <w:p w14:paraId="5144AF7B" w14:textId="77777777" w:rsidR="00666C66" w:rsidRPr="002629B9" w:rsidRDefault="00666C66" w:rsidP="0056228E">
            <w:pPr>
              <w:spacing w:line="240" w:lineRule="auto"/>
              <w:ind w:firstLine="0"/>
              <w:jc w:val="left"/>
              <w:rPr>
                <w:rFonts w:ascii="Consolas" w:hAnsi="Consolas" w:cs="Courier New"/>
                <w:sz w:val="24"/>
                <w:szCs w:val="24"/>
                <w:lang w:val="en-US"/>
              </w:rPr>
            </w:pPr>
            <w:r w:rsidRPr="00CD25B8">
              <w:rPr>
                <w:rFonts w:ascii="Consolas" w:hAnsi="Consolas" w:cs="Consolas"/>
                <w:color w:val="000000"/>
                <w:sz w:val="19"/>
                <w:szCs w:val="19"/>
                <w:lang w:val="en-US"/>
              </w:rPr>
              <w:t xml:space="preserve">} </w:t>
            </w:r>
            <w:r w:rsidRPr="00CD25B8">
              <w:rPr>
                <w:rFonts w:ascii="Consolas" w:hAnsi="Consolas" w:cs="Consolas"/>
                <w:color w:val="2B91AF"/>
                <w:sz w:val="19"/>
                <w:szCs w:val="19"/>
                <w:lang w:val="en-US"/>
              </w:rPr>
              <w:t>vecvalues</w:t>
            </w:r>
            <w:r w:rsidRPr="00CD25B8">
              <w:rPr>
                <w:rFonts w:ascii="Consolas" w:hAnsi="Consolas" w:cs="Consolas"/>
                <w:color w:val="000000"/>
                <w:sz w:val="19"/>
                <w:szCs w:val="19"/>
                <w:lang w:val="en-US"/>
              </w:rPr>
              <w:t>, *</w:t>
            </w:r>
            <w:r w:rsidRPr="00CD25B8">
              <w:rPr>
                <w:rFonts w:ascii="Consolas" w:hAnsi="Consolas" w:cs="Consolas"/>
                <w:color w:val="2B91AF"/>
                <w:sz w:val="19"/>
                <w:szCs w:val="19"/>
                <w:lang w:val="en-US"/>
              </w:rPr>
              <w:t>pvecvalues</w:t>
            </w:r>
            <w:r w:rsidRPr="00CD25B8">
              <w:rPr>
                <w:rFonts w:ascii="Consolas" w:hAnsi="Consolas" w:cs="Consolas"/>
                <w:color w:val="000000"/>
                <w:sz w:val="19"/>
                <w:szCs w:val="19"/>
                <w:lang w:val="en-US"/>
              </w:rPr>
              <w:t>;</w:t>
            </w:r>
          </w:p>
        </w:tc>
        <w:tc>
          <w:tcPr>
            <w:tcW w:w="6382" w:type="dxa"/>
            <w:tcBorders>
              <w:bottom w:val="nil"/>
            </w:tcBorders>
          </w:tcPr>
          <w:p w14:paraId="530CE736"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w:t>
            </w:r>
            <w:proofErr w:type="gramStart"/>
            <w:r w:rsidRPr="008E7B06">
              <w:rPr>
                <w:rFonts w:ascii="Consolas" w:hAnsi="Consolas" w:cs="Consolas"/>
                <w:color w:val="2B91AF"/>
                <w:sz w:val="19"/>
                <w:szCs w:val="19"/>
                <w:lang w:val="en-US"/>
              </w:rPr>
              <w:t>StructLayout</w:t>
            </w:r>
            <w:r w:rsidRPr="008E7B06">
              <w:rPr>
                <w:rFonts w:ascii="Consolas" w:hAnsi="Consolas" w:cs="Consolas"/>
                <w:color w:val="000000"/>
                <w:sz w:val="19"/>
                <w:szCs w:val="19"/>
                <w:lang w:val="en-US"/>
              </w:rPr>
              <w:t>(</w:t>
            </w:r>
            <w:proofErr w:type="gramEnd"/>
            <w:r w:rsidRPr="008E7B06">
              <w:rPr>
                <w:rFonts w:ascii="Consolas" w:hAnsi="Consolas" w:cs="Consolas"/>
                <w:color w:val="2B91AF"/>
                <w:sz w:val="19"/>
                <w:szCs w:val="19"/>
                <w:lang w:val="en-US"/>
              </w:rPr>
              <w:t>LayoutKind</w:t>
            </w:r>
            <w:r w:rsidRPr="008E7B06">
              <w:rPr>
                <w:rFonts w:ascii="Consolas" w:hAnsi="Consolas" w:cs="Consolas"/>
                <w:color w:val="000000"/>
                <w:sz w:val="19"/>
                <w:szCs w:val="19"/>
                <w:lang w:val="en-US"/>
              </w:rPr>
              <w:t>.Sequential)]</w:t>
            </w:r>
          </w:p>
          <w:p w14:paraId="310EE12E"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FF"/>
                <w:sz w:val="19"/>
                <w:szCs w:val="19"/>
                <w:lang w:val="en-US"/>
              </w:rPr>
              <w:t>public</w:t>
            </w: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struct</w:t>
            </w:r>
            <w:r w:rsidRPr="008E7B06">
              <w:rPr>
                <w:rFonts w:ascii="Consolas" w:hAnsi="Consolas" w:cs="Consolas"/>
                <w:color w:val="000000"/>
                <w:sz w:val="19"/>
                <w:szCs w:val="19"/>
                <w:lang w:val="en-US"/>
              </w:rPr>
              <w:t xml:space="preserve"> </w:t>
            </w:r>
            <w:r w:rsidRPr="008E7B06">
              <w:rPr>
                <w:rFonts w:ascii="Consolas" w:hAnsi="Consolas" w:cs="Consolas"/>
                <w:color w:val="2B91AF"/>
                <w:sz w:val="19"/>
                <w:szCs w:val="19"/>
                <w:lang w:val="en-US"/>
              </w:rPr>
              <w:t>vecvalues</w:t>
            </w:r>
          </w:p>
          <w:p w14:paraId="22E15E08"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w:t>
            </w:r>
          </w:p>
          <w:p w14:paraId="3AE114D9"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808080"/>
                <w:sz w:val="19"/>
                <w:szCs w:val="19"/>
                <w:lang w:val="en-US"/>
              </w:rPr>
              <w:t>///</w:t>
            </w:r>
            <w:r w:rsidRPr="008E7B06">
              <w:rPr>
                <w:rFonts w:ascii="Consolas" w:hAnsi="Consolas" w:cs="Consolas"/>
                <w:color w:val="008000"/>
                <w:sz w:val="19"/>
                <w:szCs w:val="19"/>
                <w:lang w:val="en-US"/>
              </w:rPr>
              <w:t xml:space="preserve"> char*</w:t>
            </w:r>
          </w:p>
          <w:p w14:paraId="67E9AEA8"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proofErr w:type="gramStart"/>
            <w:r w:rsidRPr="008E7B06">
              <w:rPr>
                <w:rFonts w:ascii="Consolas" w:hAnsi="Consolas" w:cs="Consolas"/>
                <w:color w:val="2B91AF"/>
                <w:sz w:val="19"/>
                <w:szCs w:val="19"/>
                <w:lang w:val="en-US"/>
              </w:rPr>
              <w:t>MarshalAs</w:t>
            </w:r>
            <w:r w:rsidRPr="008E7B06">
              <w:rPr>
                <w:rFonts w:ascii="Consolas" w:hAnsi="Consolas" w:cs="Consolas"/>
                <w:color w:val="000000"/>
                <w:sz w:val="19"/>
                <w:szCs w:val="19"/>
                <w:lang w:val="en-US"/>
              </w:rPr>
              <w:t>(</w:t>
            </w:r>
            <w:proofErr w:type="gramEnd"/>
            <w:r w:rsidRPr="008E7B06">
              <w:rPr>
                <w:rFonts w:ascii="Consolas" w:hAnsi="Consolas" w:cs="Consolas"/>
                <w:color w:val="2B91AF"/>
                <w:sz w:val="19"/>
                <w:szCs w:val="19"/>
                <w:lang w:val="en-US"/>
              </w:rPr>
              <w:t>UnmanagedType</w:t>
            </w:r>
            <w:r w:rsidRPr="008E7B06">
              <w:rPr>
                <w:rFonts w:ascii="Consolas" w:hAnsi="Consolas" w:cs="Consolas"/>
                <w:color w:val="000000"/>
                <w:sz w:val="19"/>
                <w:szCs w:val="19"/>
                <w:lang w:val="en-US"/>
              </w:rPr>
              <w:t>.LPStr)]</w:t>
            </w:r>
          </w:p>
          <w:p w14:paraId="0ADE5D78"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public</w:t>
            </w: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string</w:t>
            </w:r>
            <w:r w:rsidRPr="008E7B06">
              <w:rPr>
                <w:rFonts w:ascii="Consolas" w:hAnsi="Consolas" w:cs="Consolas"/>
                <w:color w:val="000000"/>
                <w:sz w:val="19"/>
                <w:szCs w:val="19"/>
                <w:lang w:val="en-US"/>
              </w:rPr>
              <w:t xml:space="preserve"> name;</w:t>
            </w:r>
          </w:p>
          <w:p w14:paraId="0FB4706E"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808080"/>
                <w:sz w:val="19"/>
                <w:szCs w:val="19"/>
                <w:lang w:val="en-US"/>
              </w:rPr>
              <w:t>///</w:t>
            </w:r>
            <w:r w:rsidRPr="008E7B06">
              <w:rPr>
                <w:rFonts w:ascii="Consolas" w:hAnsi="Consolas" w:cs="Consolas"/>
                <w:color w:val="008000"/>
                <w:sz w:val="19"/>
                <w:szCs w:val="19"/>
                <w:lang w:val="en-US"/>
              </w:rPr>
              <w:t xml:space="preserve"> double</w:t>
            </w:r>
          </w:p>
          <w:p w14:paraId="1849E968"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public</w:t>
            </w: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double</w:t>
            </w:r>
            <w:r w:rsidRPr="008E7B06">
              <w:rPr>
                <w:rFonts w:ascii="Consolas" w:hAnsi="Consolas" w:cs="Consolas"/>
                <w:color w:val="000000"/>
                <w:sz w:val="19"/>
                <w:szCs w:val="19"/>
                <w:lang w:val="en-US"/>
              </w:rPr>
              <w:t xml:space="preserve"> creal;</w:t>
            </w:r>
          </w:p>
          <w:p w14:paraId="668BEC28"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808080"/>
                <w:sz w:val="19"/>
                <w:szCs w:val="19"/>
                <w:lang w:val="en-US"/>
              </w:rPr>
              <w:t>///</w:t>
            </w:r>
            <w:r w:rsidRPr="008E7B06">
              <w:rPr>
                <w:rFonts w:ascii="Consolas" w:hAnsi="Consolas" w:cs="Consolas"/>
                <w:color w:val="008000"/>
                <w:sz w:val="19"/>
                <w:szCs w:val="19"/>
                <w:lang w:val="en-US"/>
              </w:rPr>
              <w:t xml:space="preserve"> double</w:t>
            </w:r>
          </w:p>
          <w:p w14:paraId="20EFAF46"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public</w:t>
            </w: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double</w:t>
            </w:r>
            <w:r w:rsidRPr="008E7B06">
              <w:rPr>
                <w:rFonts w:ascii="Consolas" w:hAnsi="Consolas" w:cs="Consolas"/>
                <w:color w:val="000000"/>
                <w:sz w:val="19"/>
                <w:szCs w:val="19"/>
                <w:lang w:val="en-US"/>
              </w:rPr>
              <w:t xml:space="preserve"> cimag;</w:t>
            </w:r>
          </w:p>
          <w:p w14:paraId="2623C3C2"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808080"/>
                <w:sz w:val="19"/>
                <w:szCs w:val="19"/>
                <w:lang w:val="en-US"/>
              </w:rPr>
              <w:t>///</w:t>
            </w:r>
            <w:r w:rsidRPr="008E7B06">
              <w:rPr>
                <w:rFonts w:ascii="Consolas" w:hAnsi="Consolas" w:cs="Consolas"/>
                <w:color w:val="008000"/>
                <w:sz w:val="19"/>
                <w:szCs w:val="19"/>
                <w:lang w:val="en-US"/>
              </w:rPr>
              <w:t xml:space="preserve"> boolean</w:t>
            </w:r>
          </w:p>
          <w:p w14:paraId="4519AD36"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proofErr w:type="gramStart"/>
            <w:r w:rsidRPr="008E7B06">
              <w:rPr>
                <w:rFonts w:ascii="Consolas" w:hAnsi="Consolas" w:cs="Consolas"/>
                <w:color w:val="2B91AF"/>
                <w:sz w:val="19"/>
                <w:szCs w:val="19"/>
                <w:lang w:val="en-US"/>
              </w:rPr>
              <w:t>MarshalAs</w:t>
            </w:r>
            <w:r w:rsidRPr="008E7B06">
              <w:rPr>
                <w:rFonts w:ascii="Consolas" w:hAnsi="Consolas" w:cs="Consolas"/>
                <w:color w:val="000000"/>
                <w:sz w:val="19"/>
                <w:szCs w:val="19"/>
                <w:lang w:val="en-US"/>
              </w:rPr>
              <w:t>(</w:t>
            </w:r>
            <w:proofErr w:type="gramEnd"/>
            <w:r w:rsidRPr="008E7B06">
              <w:rPr>
                <w:rFonts w:ascii="Consolas" w:hAnsi="Consolas" w:cs="Consolas"/>
                <w:color w:val="2B91AF"/>
                <w:sz w:val="19"/>
                <w:szCs w:val="19"/>
                <w:lang w:val="en-US"/>
              </w:rPr>
              <w:t>UnmanagedType</w:t>
            </w:r>
            <w:r w:rsidRPr="008E7B06">
              <w:rPr>
                <w:rFonts w:ascii="Consolas" w:hAnsi="Consolas" w:cs="Consolas"/>
                <w:color w:val="000000"/>
                <w:sz w:val="19"/>
                <w:szCs w:val="19"/>
                <w:lang w:val="en-US"/>
              </w:rPr>
              <w:t>.U1)]</w:t>
            </w:r>
          </w:p>
          <w:p w14:paraId="0516D241"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public</w:t>
            </w: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bool</w:t>
            </w:r>
            <w:r w:rsidRPr="008E7B06">
              <w:rPr>
                <w:rFonts w:ascii="Consolas" w:hAnsi="Consolas" w:cs="Consolas"/>
                <w:color w:val="000000"/>
                <w:sz w:val="19"/>
                <w:szCs w:val="19"/>
                <w:lang w:val="en-US"/>
              </w:rPr>
              <w:t xml:space="preserve"> is_scale;</w:t>
            </w:r>
          </w:p>
          <w:p w14:paraId="578CAEBA"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808080"/>
                <w:sz w:val="19"/>
                <w:szCs w:val="19"/>
                <w:lang w:val="en-US"/>
              </w:rPr>
              <w:t>///</w:t>
            </w:r>
            <w:r w:rsidRPr="008E7B06">
              <w:rPr>
                <w:rFonts w:ascii="Consolas" w:hAnsi="Consolas" w:cs="Consolas"/>
                <w:color w:val="008000"/>
                <w:sz w:val="19"/>
                <w:szCs w:val="19"/>
                <w:lang w:val="en-US"/>
              </w:rPr>
              <w:t xml:space="preserve"> boolean</w:t>
            </w:r>
          </w:p>
          <w:p w14:paraId="4B17E85E"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proofErr w:type="gramStart"/>
            <w:r w:rsidRPr="008E7B06">
              <w:rPr>
                <w:rFonts w:ascii="Consolas" w:hAnsi="Consolas" w:cs="Consolas"/>
                <w:color w:val="2B91AF"/>
                <w:sz w:val="19"/>
                <w:szCs w:val="19"/>
                <w:lang w:val="en-US"/>
              </w:rPr>
              <w:t>MarshalAs</w:t>
            </w:r>
            <w:r w:rsidRPr="008E7B06">
              <w:rPr>
                <w:rFonts w:ascii="Consolas" w:hAnsi="Consolas" w:cs="Consolas"/>
                <w:color w:val="000000"/>
                <w:sz w:val="19"/>
                <w:szCs w:val="19"/>
                <w:lang w:val="en-US"/>
              </w:rPr>
              <w:t>(</w:t>
            </w:r>
            <w:proofErr w:type="gramEnd"/>
            <w:r w:rsidRPr="008E7B06">
              <w:rPr>
                <w:rFonts w:ascii="Consolas" w:hAnsi="Consolas" w:cs="Consolas"/>
                <w:color w:val="2B91AF"/>
                <w:sz w:val="19"/>
                <w:szCs w:val="19"/>
                <w:lang w:val="en-US"/>
              </w:rPr>
              <w:t>UnmanagedType</w:t>
            </w:r>
            <w:r w:rsidRPr="008E7B06">
              <w:rPr>
                <w:rFonts w:ascii="Consolas" w:hAnsi="Consolas" w:cs="Consolas"/>
                <w:color w:val="000000"/>
                <w:sz w:val="19"/>
                <w:szCs w:val="19"/>
                <w:lang w:val="en-US"/>
              </w:rPr>
              <w:t>.U1)]</w:t>
            </w:r>
          </w:p>
          <w:p w14:paraId="6F3A2CF8"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public</w:t>
            </w: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bool</w:t>
            </w:r>
            <w:r w:rsidRPr="008E7B06">
              <w:rPr>
                <w:rFonts w:ascii="Consolas" w:hAnsi="Consolas" w:cs="Consolas"/>
                <w:color w:val="000000"/>
                <w:sz w:val="19"/>
                <w:szCs w:val="19"/>
                <w:lang w:val="en-US"/>
              </w:rPr>
              <w:t xml:space="preserve"> is_complex;</w:t>
            </w:r>
          </w:p>
          <w:p w14:paraId="25DC2998" w14:textId="77777777" w:rsidR="00666C66" w:rsidRDefault="00666C66" w:rsidP="0056228E">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A347DAB" w14:textId="77777777" w:rsidR="00666C66" w:rsidRPr="002629B9" w:rsidRDefault="00666C66" w:rsidP="0056228E">
            <w:pPr>
              <w:spacing w:line="240" w:lineRule="auto"/>
              <w:ind w:firstLine="0"/>
              <w:jc w:val="left"/>
              <w:rPr>
                <w:lang w:val="en-US"/>
              </w:rPr>
            </w:pPr>
          </w:p>
        </w:tc>
      </w:tr>
    </w:tbl>
    <w:p w14:paraId="316D8DE6" w14:textId="77777777" w:rsidR="00666C66" w:rsidRDefault="00666C66" w:rsidP="00666C66">
      <w:r>
        <w:br w:type="page"/>
      </w:r>
    </w:p>
    <w:tbl>
      <w:tblPr>
        <w:tblStyle w:val="af0"/>
        <w:tblW w:w="0" w:type="auto"/>
        <w:tblLook w:val="04A0" w:firstRow="1" w:lastRow="0" w:firstColumn="1" w:lastColumn="0" w:noHBand="0" w:noVBand="1"/>
      </w:tblPr>
      <w:tblGrid>
        <w:gridCol w:w="3246"/>
        <w:gridCol w:w="6382"/>
      </w:tblGrid>
      <w:tr w:rsidR="00666C66" w:rsidRPr="006A67BA" w14:paraId="6227909D" w14:textId="77777777" w:rsidTr="0056228E">
        <w:tc>
          <w:tcPr>
            <w:tcW w:w="9628" w:type="dxa"/>
            <w:gridSpan w:val="2"/>
            <w:tcBorders>
              <w:top w:val="nil"/>
              <w:left w:val="nil"/>
              <w:bottom w:val="single" w:sz="4" w:space="0" w:color="auto"/>
              <w:right w:val="nil"/>
            </w:tcBorders>
          </w:tcPr>
          <w:p w14:paraId="52E97B2F" w14:textId="77777777" w:rsidR="00666C66" w:rsidRPr="00F16268" w:rsidRDefault="00666C66" w:rsidP="00666C66">
            <w:pPr>
              <w:pStyle w:val="a5"/>
            </w:pPr>
            <w:r>
              <w:lastRenderedPageBreak/>
              <w:t>Продолжение таблицы 2.1</w:t>
            </w:r>
          </w:p>
        </w:tc>
      </w:tr>
      <w:tr w:rsidR="00666C66" w14:paraId="7D42263F" w14:textId="77777777" w:rsidTr="0056228E">
        <w:tc>
          <w:tcPr>
            <w:tcW w:w="3246" w:type="dxa"/>
            <w:vAlign w:val="center"/>
          </w:tcPr>
          <w:p w14:paraId="22E3CF5F" w14:textId="77777777" w:rsidR="00666C66" w:rsidRPr="002629B9" w:rsidRDefault="00666C66" w:rsidP="0056228E">
            <w:pPr>
              <w:spacing w:line="240" w:lineRule="auto"/>
              <w:ind w:firstLine="0"/>
              <w:jc w:val="center"/>
              <w:rPr>
                <w:lang w:val="en-US"/>
              </w:rPr>
            </w:pPr>
            <w:r>
              <w:rPr>
                <w:lang w:val="en-US"/>
              </w:rPr>
              <w:t>sharedspice.h</w:t>
            </w:r>
          </w:p>
        </w:tc>
        <w:tc>
          <w:tcPr>
            <w:tcW w:w="6382" w:type="dxa"/>
            <w:vAlign w:val="center"/>
          </w:tcPr>
          <w:p w14:paraId="18973E6A" w14:textId="77777777" w:rsidR="00666C66" w:rsidRPr="002629B9" w:rsidRDefault="00666C66" w:rsidP="0056228E">
            <w:pPr>
              <w:spacing w:line="240" w:lineRule="auto"/>
              <w:ind w:firstLine="0"/>
              <w:jc w:val="center"/>
              <w:rPr>
                <w:lang w:val="en-US"/>
              </w:rPr>
            </w:pPr>
            <w:r>
              <w:rPr>
                <w:lang w:val="en-US"/>
              </w:rPr>
              <w:t>C#</w:t>
            </w:r>
          </w:p>
        </w:tc>
      </w:tr>
      <w:tr w:rsidR="00666C66" w:rsidRPr="006A67BA" w14:paraId="352AA5F5" w14:textId="77777777" w:rsidTr="0056228E">
        <w:tc>
          <w:tcPr>
            <w:tcW w:w="3246" w:type="dxa"/>
            <w:tcBorders>
              <w:top w:val="single" w:sz="4" w:space="0" w:color="auto"/>
            </w:tcBorders>
          </w:tcPr>
          <w:p w14:paraId="6DC23280"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FF"/>
                <w:sz w:val="19"/>
                <w:szCs w:val="19"/>
                <w:lang w:val="en-US"/>
              </w:rPr>
              <w:t>typedef</w:t>
            </w: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struct</w:t>
            </w:r>
            <w:r w:rsidRPr="008E7B06">
              <w:rPr>
                <w:rFonts w:ascii="Consolas" w:hAnsi="Consolas" w:cs="Consolas"/>
                <w:color w:val="000000"/>
                <w:sz w:val="19"/>
                <w:szCs w:val="19"/>
                <w:lang w:val="en-US"/>
              </w:rPr>
              <w:t xml:space="preserve"> </w:t>
            </w:r>
            <w:r w:rsidRPr="008E7B06">
              <w:rPr>
                <w:rFonts w:ascii="Consolas" w:hAnsi="Consolas" w:cs="Consolas"/>
                <w:color w:val="2B91AF"/>
                <w:sz w:val="19"/>
                <w:szCs w:val="19"/>
                <w:lang w:val="en-US"/>
              </w:rPr>
              <w:t>vecvaluesall</w:t>
            </w:r>
            <w:r w:rsidRPr="008E7B06">
              <w:rPr>
                <w:rFonts w:ascii="Consolas" w:hAnsi="Consolas" w:cs="Consolas"/>
                <w:color w:val="000000"/>
                <w:sz w:val="19"/>
                <w:szCs w:val="19"/>
                <w:lang w:val="en-US"/>
              </w:rPr>
              <w:t xml:space="preserve"> {</w:t>
            </w:r>
          </w:p>
          <w:p w14:paraId="4E183CD4"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int</w:t>
            </w:r>
            <w:r w:rsidRPr="008E7B06">
              <w:rPr>
                <w:rFonts w:ascii="Consolas" w:hAnsi="Consolas" w:cs="Consolas"/>
                <w:color w:val="000000"/>
                <w:sz w:val="19"/>
                <w:szCs w:val="19"/>
                <w:lang w:val="en-US"/>
              </w:rPr>
              <w:t xml:space="preserve"> veccount;</w:t>
            </w:r>
          </w:p>
          <w:p w14:paraId="12E27340"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0000FF"/>
                <w:sz w:val="19"/>
                <w:szCs w:val="19"/>
                <w:lang w:val="en-US"/>
              </w:rPr>
              <w:t>int</w:t>
            </w:r>
            <w:r w:rsidRPr="008E7B06">
              <w:rPr>
                <w:rFonts w:ascii="Consolas" w:hAnsi="Consolas" w:cs="Consolas"/>
                <w:color w:val="000000"/>
                <w:sz w:val="19"/>
                <w:szCs w:val="19"/>
                <w:lang w:val="en-US"/>
              </w:rPr>
              <w:t xml:space="preserve"> vecindex;</w:t>
            </w:r>
          </w:p>
          <w:p w14:paraId="146C16C0" w14:textId="77777777" w:rsidR="00666C66" w:rsidRPr="008E7B0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E7B06">
              <w:rPr>
                <w:rFonts w:ascii="Consolas" w:hAnsi="Consolas" w:cs="Consolas"/>
                <w:color w:val="000000"/>
                <w:sz w:val="19"/>
                <w:szCs w:val="19"/>
                <w:lang w:val="en-US"/>
              </w:rPr>
              <w:t xml:space="preserve">    </w:t>
            </w:r>
            <w:r w:rsidRPr="008E7B06">
              <w:rPr>
                <w:rFonts w:ascii="Consolas" w:hAnsi="Consolas" w:cs="Consolas"/>
                <w:color w:val="2B91AF"/>
                <w:sz w:val="19"/>
                <w:szCs w:val="19"/>
                <w:lang w:val="en-US"/>
              </w:rPr>
              <w:t>pvecvalues</w:t>
            </w:r>
            <w:r w:rsidRPr="008E7B06">
              <w:rPr>
                <w:rFonts w:ascii="Consolas" w:hAnsi="Consolas" w:cs="Consolas"/>
                <w:color w:val="000000"/>
                <w:sz w:val="19"/>
                <w:szCs w:val="19"/>
                <w:lang w:val="en-US"/>
              </w:rPr>
              <w:t xml:space="preserve"> *vecsa;</w:t>
            </w:r>
          </w:p>
          <w:p w14:paraId="11B17595" w14:textId="77777777" w:rsidR="00666C66" w:rsidRPr="002629B9" w:rsidRDefault="00666C66" w:rsidP="0056228E">
            <w:pPr>
              <w:spacing w:line="240" w:lineRule="auto"/>
              <w:ind w:firstLine="0"/>
              <w:jc w:val="left"/>
              <w:rPr>
                <w:rFonts w:ascii="Consolas" w:hAnsi="Consolas" w:cs="Courier New"/>
                <w:sz w:val="24"/>
                <w:szCs w:val="24"/>
                <w:lang w:val="en-US"/>
              </w:rPr>
            </w:pPr>
            <w:r w:rsidRPr="00CD25B8">
              <w:rPr>
                <w:rFonts w:ascii="Consolas" w:hAnsi="Consolas" w:cs="Consolas"/>
                <w:color w:val="000000"/>
                <w:sz w:val="19"/>
                <w:szCs w:val="19"/>
                <w:lang w:val="en-US"/>
              </w:rPr>
              <w:t xml:space="preserve">} </w:t>
            </w:r>
            <w:r w:rsidRPr="00CD25B8">
              <w:rPr>
                <w:rFonts w:ascii="Consolas" w:hAnsi="Consolas" w:cs="Consolas"/>
                <w:color w:val="2B91AF"/>
                <w:sz w:val="19"/>
                <w:szCs w:val="19"/>
                <w:lang w:val="en-US"/>
              </w:rPr>
              <w:t>vecvaluesall</w:t>
            </w:r>
            <w:r w:rsidRPr="00CD25B8">
              <w:rPr>
                <w:rFonts w:ascii="Consolas" w:hAnsi="Consolas" w:cs="Consolas"/>
                <w:color w:val="000000"/>
                <w:sz w:val="19"/>
                <w:szCs w:val="19"/>
                <w:lang w:val="en-US"/>
              </w:rPr>
              <w:t>, *</w:t>
            </w:r>
            <w:r w:rsidRPr="00CD25B8">
              <w:rPr>
                <w:rFonts w:ascii="Consolas" w:hAnsi="Consolas" w:cs="Consolas"/>
                <w:color w:val="2B91AF"/>
                <w:sz w:val="19"/>
                <w:szCs w:val="19"/>
                <w:lang w:val="en-US"/>
              </w:rPr>
              <w:t>pvecvaluesall</w:t>
            </w:r>
            <w:r w:rsidRPr="00CD25B8">
              <w:rPr>
                <w:rFonts w:ascii="Consolas" w:hAnsi="Consolas" w:cs="Consolas"/>
                <w:color w:val="000000"/>
                <w:sz w:val="19"/>
                <w:szCs w:val="19"/>
                <w:lang w:val="en-US"/>
              </w:rPr>
              <w:t>;</w:t>
            </w:r>
          </w:p>
        </w:tc>
        <w:tc>
          <w:tcPr>
            <w:tcW w:w="6382" w:type="dxa"/>
            <w:tcBorders>
              <w:top w:val="single" w:sz="4" w:space="0" w:color="auto"/>
            </w:tcBorders>
          </w:tcPr>
          <w:p w14:paraId="5FF88096"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w:t>
            </w:r>
            <w:proofErr w:type="gramStart"/>
            <w:r w:rsidRPr="00617F0E">
              <w:rPr>
                <w:rFonts w:ascii="Consolas" w:hAnsi="Consolas" w:cs="Consolas"/>
                <w:color w:val="2B91AF"/>
                <w:sz w:val="19"/>
                <w:szCs w:val="19"/>
                <w:lang w:val="en-US"/>
              </w:rPr>
              <w:t>StructLayout</w:t>
            </w:r>
            <w:r w:rsidRPr="00617F0E">
              <w:rPr>
                <w:rFonts w:ascii="Consolas" w:hAnsi="Consolas" w:cs="Consolas"/>
                <w:color w:val="000000"/>
                <w:sz w:val="19"/>
                <w:szCs w:val="19"/>
                <w:lang w:val="en-US"/>
              </w:rPr>
              <w:t>(</w:t>
            </w:r>
            <w:proofErr w:type="gramEnd"/>
            <w:r w:rsidRPr="00617F0E">
              <w:rPr>
                <w:rFonts w:ascii="Consolas" w:hAnsi="Consolas" w:cs="Consolas"/>
                <w:color w:val="2B91AF"/>
                <w:sz w:val="19"/>
                <w:szCs w:val="19"/>
                <w:lang w:val="en-US"/>
              </w:rPr>
              <w:t>LayoutKind</w:t>
            </w:r>
            <w:r w:rsidRPr="00617F0E">
              <w:rPr>
                <w:rFonts w:ascii="Consolas" w:hAnsi="Consolas" w:cs="Consolas"/>
                <w:color w:val="000000"/>
                <w:sz w:val="19"/>
                <w:szCs w:val="19"/>
                <w:lang w:val="en-US"/>
              </w:rPr>
              <w:t>.Sequential)]</w:t>
            </w:r>
          </w:p>
          <w:p w14:paraId="5B69E1D1"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FF"/>
                <w:sz w:val="19"/>
                <w:szCs w:val="19"/>
                <w:lang w:val="en-US"/>
              </w:rPr>
              <w:t>public</w:t>
            </w: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struct</w:t>
            </w:r>
            <w:r w:rsidRPr="00617F0E">
              <w:rPr>
                <w:rFonts w:ascii="Consolas" w:hAnsi="Consolas" w:cs="Consolas"/>
                <w:color w:val="000000"/>
                <w:sz w:val="19"/>
                <w:szCs w:val="19"/>
                <w:lang w:val="en-US"/>
              </w:rPr>
              <w:t xml:space="preserve"> </w:t>
            </w:r>
            <w:r w:rsidRPr="00617F0E">
              <w:rPr>
                <w:rFonts w:ascii="Consolas" w:hAnsi="Consolas" w:cs="Consolas"/>
                <w:color w:val="2B91AF"/>
                <w:sz w:val="19"/>
                <w:szCs w:val="19"/>
                <w:lang w:val="en-US"/>
              </w:rPr>
              <w:t>vecvaluesall</w:t>
            </w:r>
          </w:p>
          <w:p w14:paraId="0808FB47"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w:t>
            </w:r>
          </w:p>
          <w:p w14:paraId="5B9C78EE"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808080"/>
                <w:sz w:val="19"/>
                <w:szCs w:val="19"/>
                <w:lang w:val="en-US"/>
              </w:rPr>
              <w:t>///</w:t>
            </w:r>
            <w:r w:rsidRPr="00617F0E">
              <w:rPr>
                <w:rFonts w:ascii="Consolas" w:hAnsi="Consolas" w:cs="Consolas"/>
                <w:color w:val="008000"/>
                <w:sz w:val="19"/>
                <w:szCs w:val="19"/>
                <w:lang w:val="en-US"/>
              </w:rPr>
              <w:t xml:space="preserve"> int</w:t>
            </w:r>
          </w:p>
          <w:p w14:paraId="1CD82DC3"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public</w:t>
            </w: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int</w:t>
            </w:r>
            <w:r w:rsidRPr="00617F0E">
              <w:rPr>
                <w:rFonts w:ascii="Consolas" w:hAnsi="Consolas" w:cs="Consolas"/>
                <w:color w:val="000000"/>
                <w:sz w:val="19"/>
                <w:szCs w:val="19"/>
                <w:lang w:val="en-US"/>
              </w:rPr>
              <w:t xml:space="preserve"> veccount;</w:t>
            </w:r>
          </w:p>
          <w:p w14:paraId="2C604983"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808080"/>
                <w:sz w:val="19"/>
                <w:szCs w:val="19"/>
                <w:lang w:val="en-US"/>
              </w:rPr>
              <w:t>///</w:t>
            </w:r>
            <w:r w:rsidRPr="00617F0E">
              <w:rPr>
                <w:rFonts w:ascii="Consolas" w:hAnsi="Consolas" w:cs="Consolas"/>
                <w:color w:val="008000"/>
                <w:sz w:val="19"/>
                <w:szCs w:val="19"/>
                <w:lang w:val="en-US"/>
              </w:rPr>
              <w:t xml:space="preserve"> int</w:t>
            </w:r>
          </w:p>
          <w:p w14:paraId="04F0FEDC"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public</w:t>
            </w: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int</w:t>
            </w:r>
            <w:r w:rsidRPr="00617F0E">
              <w:rPr>
                <w:rFonts w:ascii="Consolas" w:hAnsi="Consolas" w:cs="Consolas"/>
                <w:color w:val="000000"/>
                <w:sz w:val="19"/>
                <w:szCs w:val="19"/>
                <w:lang w:val="en-US"/>
              </w:rPr>
              <w:t xml:space="preserve"> vecindex;</w:t>
            </w:r>
          </w:p>
          <w:p w14:paraId="2C6DF05A" w14:textId="77777777" w:rsidR="00666C66" w:rsidRPr="006A67BA"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A67BA">
              <w:rPr>
                <w:rFonts w:ascii="Consolas" w:hAnsi="Consolas" w:cs="Consolas"/>
                <w:color w:val="808080"/>
                <w:sz w:val="19"/>
                <w:szCs w:val="19"/>
                <w:lang w:val="en-US"/>
              </w:rPr>
              <w:t>///</w:t>
            </w:r>
            <w:r w:rsidRPr="006A67BA">
              <w:rPr>
                <w:rFonts w:ascii="Consolas" w:hAnsi="Consolas" w:cs="Consolas"/>
                <w:color w:val="008000"/>
                <w:sz w:val="19"/>
                <w:szCs w:val="19"/>
                <w:lang w:val="en-US"/>
              </w:rPr>
              <w:t xml:space="preserve"> pvecvalues*</w:t>
            </w:r>
          </w:p>
          <w:p w14:paraId="10AA698A" w14:textId="77777777" w:rsidR="00666C66" w:rsidRPr="006A67BA"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A67BA">
              <w:rPr>
                <w:rFonts w:ascii="Consolas" w:hAnsi="Consolas" w:cs="Consolas"/>
                <w:color w:val="000000"/>
                <w:sz w:val="19"/>
                <w:szCs w:val="19"/>
                <w:lang w:val="en-US"/>
              </w:rPr>
              <w:t xml:space="preserve">    </w:t>
            </w:r>
            <w:r w:rsidRPr="006A67BA">
              <w:rPr>
                <w:rFonts w:ascii="Consolas" w:hAnsi="Consolas" w:cs="Consolas"/>
                <w:color w:val="0000FF"/>
                <w:sz w:val="19"/>
                <w:szCs w:val="19"/>
                <w:lang w:val="en-US"/>
              </w:rPr>
              <w:t>public</w:t>
            </w:r>
            <w:r w:rsidRPr="006A67BA">
              <w:rPr>
                <w:rFonts w:ascii="Consolas" w:hAnsi="Consolas" w:cs="Consolas"/>
                <w:color w:val="000000"/>
                <w:sz w:val="19"/>
                <w:szCs w:val="19"/>
                <w:lang w:val="en-US"/>
              </w:rPr>
              <w:t xml:space="preserve"> </w:t>
            </w:r>
            <w:r w:rsidRPr="006A67BA">
              <w:rPr>
                <w:rFonts w:ascii="Consolas" w:hAnsi="Consolas" w:cs="Consolas"/>
                <w:color w:val="2B91AF"/>
                <w:sz w:val="19"/>
                <w:szCs w:val="19"/>
                <w:lang w:val="en-US"/>
              </w:rPr>
              <w:t>IntPtr</w:t>
            </w:r>
            <w:r w:rsidRPr="006A67BA">
              <w:rPr>
                <w:rFonts w:ascii="Consolas" w:hAnsi="Consolas" w:cs="Consolas"/>
                <w:color w:val="000000"/>
                <w:sz w:val="19"/>
                <w:szCs w:val="19"/>
                <w:lang w:val="en-US"/>
              </w:rPr>
              <w:t xml:space="preserve"> vecsa;</w:t>
            </w:r>
          </w:p>
          <w:p w14:paraId="749F997D" w14:textId="77777777" w:rsidR="00666C66" w:rsidRDefault="00666C66" w:rsidP="0056228E">
            <w:pPr>
              <w:spacing w:line="240" w:lineRule="auto"/>
              <w:ind w:firstLine="0"/>
              <w:jc w:val="left"/>
              <w:rPr>
                <w:rFonts w:ascii="Consolas" w:hAnsi="Consolas" w:cs="Consolas"/>
                <w:color w:val="000000"/>
                <w:sz w:val="19"/>
                <w:szCs w:val="19"/>
                <w:lang w:val="en-US"/>
              </w:rPr>
            </w:pPr>
            <w:r w:rsidRPr="006A67BA">
              <w:rPr>
                <w:rFonts w:ascii="Consolas" w:hAnsi="Consolas" w:cs="Consolas"/>
                <w:color w:val="000000"/>
                <w:sz w:val="19"/>
                <w:szCs w:val="19"/>
                <w:lang w:val="en-US"/>
              </w:rPr>
              <w:t>}</w:t>
            </w:r>
          </w:p>
          <w:p w14:paraId="29D03FC1" w14:textId="77777777" w:rsidR="00666C66" w:rsidRPr="002629B9" w:rsidRDefault="00666C66" w:rsidP="0056228E">
            <w:pPr>
              <w:spacing w:line="240" w:lineRule="auto"/>
              <w:ind w:firstLine="0"/>
              <w:jc w:val="left"/>
              <w:rPr>
                <w:lang w:val="en-US"/>
              </w:rPr>
            </w:pPr>
          </w:p>
        </w:tc>
      </w:tr>
      <w:tr w:rsidR="00666C66" w:rsidRPr="00CD25B8" w14:paraId="553FCE50" w14:textId="77777777" w:rsidTr="0056228E">
        <w:tc>
          <w:tcPr>
            <w:tcW w:w="3246" w:type="dxa"/>
          </w:tcPr>
          <w:p w14:paraId="402D6F7C"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FF"/>
                <w:sz w:val="19"/>
                <w:szCs w:val="19"/>
                <w:lang w:val="en-US"/>
              </w:rPr>
              <w:t>typedef</w:t>
            </w: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struct</w:t>
            </w:r>
            <w:r w:rsidRPr="00617F0E">
              <w:rPr>
                <w:rFonts w:ascii="Consolas" w:hAnsi="Consolas" w:cs="Consolas"/>
                <w:color w:val="000000"/>
                <w:sz w:val="19"/>
                <w:szCs w:val="19"/>
                <w:lang w:val="en-US"/>
              </w:rPr>
              <w:t xml:space="preserve"> </w:t>
            </w:r>
            <w:r w:rsidRPr="00617F0E">
              <w:rPr>
                <w:rFonts w:ascii="Consolas" w:hAnsi="Consolas" w:cs="Consolas"/>
                <w:color w:val="2B91AF"/>
                <w:sz w:val="19"/>
                <w:szCs w:val="19"/>
                <w:lang w:val="en-US"/>
              </w:rPr>
              <w:t>vecinfo</w:t>
            </w:r>
          </w:p>
          <w:p w14:paraId="2A1ACCD4"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w:t>
            </w:r>
          </w:p>
          <w:p w14:paraId="6130A041"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int</w:t>
            </w:r>
            <w:r w:rsidRPr="00617F0E">
              <w:rPr>
                <w:rFonts w:ascii="Consolas" w:hAnsi="Consolas" w:cs="Consolas"/>
                <w:color w:val="000000"/>
                <w:sz w:val="19"/>
                <w:szCs w:val="19"/>
                <w:lang w:val="en-US"/>
              </w:rPr>
              <w:t xml:space="preserve"> number;</w:t>
            </w:r>
          </w:p>
          <w:p w14:paraId="2180C325"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char</w:t>
            </w:r>
            <w:r>
              <w:rPr>
                <w:rFonts w:ascii="Consolas" w:hAnsi="Consolas" w:cs="Consolas"/>
                <w:color w:val="000000"/>
                <w:sz w:val="19"/>
                <w:szCs w:val="19"/>
                <w:lang w:val="en-US"/>
              </w:rPr>
              <w:t xml:space="preserve"> *vecname;</w:t>
            </w:r>
          </w:p>
          <w:p w14:paraId="63CB1AA3"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bool</w:t>
            </w:r>
            <w:r>
              <w:rPr>
                <w:rFonts w:ascii="Consolas" w:hAnsi="Consolas" w:cs="Consolas"/>
                <w:color w:val="000000"/>
                <w:sz w:val="19"/>
                <w:szCs w:val="19"/>
                <w:lang w:val="en-US"/>
              </w:rPr>
              <w:t xml:space="preserve"> is_real;</w:t>
            </w:r>
          </w:p>
          <w:p w14:paraId="01C9C1E6"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void</w:t>
            </w:r>
            <w:r>
              <w:rPr>
                <w:rFonts w:ascii="Consolas" w:hAnsi="Consolas" w:cs="Consolas"/>
                <w:color w:val="000000"/>
                <w:sz w:val="19"/>
                <w:szCs w:val="19"/>
                <w:lang w:val="en-US"/>
              </w:rPr>
              <w:t xml:space="preserve"> *pdvec;</w:t>
            </w:r>
          </w:p>
          <w:p w14:paraId="34205080"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void</w:t>
            </w:r>
            <w:r>
              <w:rPr>
                <w:rFonts w:ascii="Consolas" w:hAnsi="Consolas" w:cs="Consolas"/>
                <w:color w:val="000000"/>
                <w:sz w:val="19"/>
                <w:szCs w:val="19"/>
                <w:lang w:val="en-US"/>
              </w:rPr>
              <w:t xml:space="preserve"> *pdvecscale;</w:t>
            </w:r>
          </w:p>
          <w:p w14:paraId="56BCFDF7" w14:textId="77777777" w:rsidR="00666C66" w:rsidRPr="002629B9" w:rsidRDefault="00666C66" w:rsidP="0056228E">
            <w:pPr>
              <w:spacing w:line="240" w:lineRule="auto"/>
              <w:ind w:firstLine="0"/>
              <w:jc w:val="left"/>
              <w:rPr>
                <w:rFonts w:ascii="Consolas" w:hAnsi="Consolas" w:cs="Courier New"/>
                <w:sz w:val="24"/>
                <w:szCs w:val="24"/>
                <w:lang w:val="en-US"/>
              </w:rPr>
            </w:pPr>
            <w:r w:rsidRPr="00CD25B8">
              <w:rPr>
                <w:rFonts w:ascii="Consolas" w:hAnsi="Consolas" w:cs="Consolas"/>
                <w:color w:val="000000"/>
                <w:sz w:val="19"/>
                <w:szCs w:val="19"/>
                <w:lang w:val="en-US"/>
              </w:rPr>
              <w:t xml:space="preserve">} </w:t>
            </w:r>
            <w:r w:rsidRPr="00CD25B8">
              <w:rPr>
                <w:rFonts w:ascii="Consolas" w:hAnsi="Consolas" w:cs="Consolas"/>
                <w:color w:val="2B91AF"/>
                <w:sz w:val="19"/>
                <w:szCs w:val="19"/>
                <w:lang w:val="en-US"/>
              </w:rPr>
              <w:t>vecinfo</w:t>
            </w:r>
            <w:r w:rsidRPr="00CD25B8">
              <w:rPr>
                <w:rFonts w:ascii="Consolas" w:hAnsi="Consolas" w:cs="Consolas"/>
                <w:color w:val="000000"/>
                <w:sz w:val="19"/>
                <w:szCs w:val="19"/>
                <w:lang w:val="en-US"/>
              </w:rPr>
              <w:t>, *</w:t>
            </w:r>
            <w:r w:rsidRPr="00CD25B8">
              <w:rPr>
                <w:rFonts w:ascii="Consolas" w:hAnsi="Consolas" w:cs="Consolas"/>
                <w:color w:val="2B91AF"/>
                <w:sz w:val="19"/>
                <w:szCs w:val="19"/>
                <w:lang w:val="en-US"/>
              </w:rPr>
              <w:t>pvecinfo</w:t>
            </w:r>
            <w:r w:rsidRPr="00CD25B8">
              <w:rPr>
                <w:rFonts w:ascii="Consolas" w:hAnsi="Consolas" w:cs="Consolas"/>
                <w:color w:val="000000"/>
                <w:sz w:val="19"/>
                <w:szCs w:val="19"/>
                <w:lang w:val="en-US"/>
              </w:rPr>
              <w:t>;</w:t>
            </w:r>
          </w:p>
        </w:tc>
        <w:tc>
          <w:tcPr>
            <w:tcW w:w="6382" w:type="dxa"/>
          </w:tcPr>
          <w:p w14:paraId="2B67D7CE"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w:t>
            </w:r>
            <w:proofErr w:type="gramStart"/>
            <w:r w:rsidRPr="00552BC7">
              <w:rPr>
                <w:rFonts w:ascii="Consolas" w:hAnsi="Consolas" w:cs="Consolas"/>
                <w:color w:val="2B91AF"/>
                <w:sz w:val="19"/>
                <w:szCs w:val="19"/>
                <w:lang w:val="en-US"/>
              </w:rPr>
              <w:t>StructLayout</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LayoutKind</w:t>
            </w:r>
            <w:r w:rsidRPr="00552BC7">
              <w:rPr>
                <w:rFonts w:ascii="Consolas" w:hAnsi="Consolas" w:cs="Consolas"/>
                <w:color w:val="000000"/>
                <w:sz w:val="19"/>
                <w:szCs w:val="19"/>
                <w:lang w:val="en-US"/>
              </w:rPr>
              <w:t>.Sequential)]</w:t>
            </w:r>
          </w:p>
          <w:p w14:paraId="49CEC2F7"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struct</w:t>
            </w:r>
            <w:r w:rsidRPr="00552BC7">
              <w:rPr>
                <w:rFonts w:ascii="Consolas" w:hAnsi="Consolas" w:cs="Consolas"/>
                <w:color w:val="000000"/>
                <w:sz w:val="19"/>
                <w:szCs w:val="19"/>
                <w:lang w:val="en-US"/>
              </w:rPr>
              <w:t xml:space="preserve"> </w:t>
            </w:r>
            <w:r w:rsidRPr="00552BC7">
              <w:rPr>
                <w:rFonts w:ascii="Consolas" w:hAnsi="Consolas" w:cs="Consolas"/>
                <w:color w:val="2B91AF"/>
                <w:sz w:val="19"/>
                <w:szCs w:val="19"/>
                <w:lang w:val="en-US"/>
              </w:rPr>
              <w:t>vecinfo</w:t>
            </w:r>
          </w:p>
          <w:p w14:paraId="1C1A625D"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w:t>
            </w:r>
          </w:p>
          <w:p w14:paraId="3B3C3B17"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808080"/>
                <w:sz w:val="19"/>
                <w:szCs w:val="19"/>
                <w:lang w:val="en-US"/>
              </w:rPr>
              <w:t>///</w:t>
            </w:r>
            <w:r w:rsidRPr="00552BC7">
              <w:rPr>
                <w:rFonts w:ascii="Consolas" w:hAnsi="Consolas" w:cs="Consolas"/>
                <w:color w:val="008000"/>
                <w:sz w:val="19"/>
                <w:szCs w:val="19"/>
                <w:lang w:val="en-US"/>
              </w:rPr>
              <w:t xml:space="preserve"> int</w:t>
            </w:r>
          </w:p>
          <w:p w14:paraId="10B3A8C4"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number;</w:t>
            </w:r>
          </w:p>
          <w:p w14:paraId="575E1EA6"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808080"/>
                <w:sz w:val="19"/>
                <w:szCs w:val="19"/>
                <w:lang w:val="en-US"/>
              </w:rPr>
              <w:t>///</w:t>
            </w:r>
            <w:r w:rsidRPr="00552BC7">
              <w:rPr>
                <w:rFonts w:ascii="Consolas" w:hAnsi="Consolas" w:cs="Consolas"/>
                <w:color w:val="008000"/>
                <w:sz w:val="19"/>
                <w:szCs w:val="19"/>
                <w:lang w:val="en-US"/>
              </w:rPr>
              <w:t xml:space="preserve"> char*</w:t>
            </w:r>
          </w:p>
          <w:p w14:paraId="50CAB007"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proofErr w:type="gramStart"/>
            <w:r w:rsidRPr="00552BC7">
              <w:rPr>
                <w:rFonts w:ascii="Consolas" w:hAnsi="Consolas" w:cs="Consolas"/>
                <w:color w:val="2B91AF"/>
                <w:sz w:val="19"/>
                <w:szCs w:val="19"/>
                <w:lang w:val="en-US"/>
              </w:rPr>
              <w:t>MarshalAs</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UnmanagedType</w:t>
            </w:r>
            <w:r w:rsidRPr="00552BC7">
              <w:rPr>
                <w:rFonts w:ascii="Consolas" w:hAnsi="Consolas" w:cs="Consolas"/>
                <w:color w:val="000000"/>
                <w:sz w:val="19"/>
                <w:szCs w:val="19"/>
                <w:lang w:val="en-US"/>
              </w:rPr>
              <w:t>.LPStr)]</w:t>
            </w:r>
          </w:p>
          <w:p w14:paraId="0ACFE1B3"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string</w:t>
            </w:r>
            <w:r w:rsidRPr="00552BC7">
              <w:rPr>
                <w:rFonts w:ascii="Consolas" w:hAnsi="Consolas" w:cs="Consolas"/>
                <w:color w:val="000000"/>
                <w:sz w:val="19"/>
                <w:szCs w:val="19"/>
                <w:lang w:val="en-US"/>
              </w:rPr>
              <w:t xml:space="preserve"> vecname;</w:t>
            </w:r>
          </w:p>
          <w:p w14:paraId="64124BBE"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808080"/>
                <w:sz w:val="19"/>
                <w:szCs w:val="19"/>
                <w:lang w:val="en-US"/>
              </w:rPr>
              <w:t>///</w:t>
            </w:r>
            <w:r w:rsidRPr="00552BC7">
              <w:rPr>
                <w:rFonts w:ascii="Consolas" w:hAnsi="Consolas" w:cs="Consolas"/>
                <w:color w:val="008000"/>
                <w:sz w:val="19"/>
                <w:szCs w:val="19"/>
                <w:lang w:val="en-US"/>
              </w:rPr>
              <w:t xml:space="preserve"> boolean</w:t>
            </w:r>
          </w:p>
          <w:p w14:paraId="2CF0AF50"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bool</w:t>
            </w:r>
            <w:r w:rsidRPr="00552BC7">
              <w:rPr>
                <w:rFonts w:ascii="Consolas" w:hAnsi="Consolas" w:cs="Consolas"/>
                <w:color w:val="000000"/>
                <w:sz w:val="19"/>
                <w:szCs w:val="19"/>
                <w:lang w:val="en-US"/>
              </w:rPr>
              <w:t xml:space="preserve"> is_real;</w:t>
            </w:r>
          </w:p>
          <w:p w14:paraId="28824A22"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808080"/>
                <w:sz w:val="19"/>
                <w:szCs w:val="19"/>
                <w:lang w:val="en-US"/>
              </w:rPr>
              <w:t>///</w:t>
            </w:r>
            <w:r w:rsidRPr="00552BC7">
              <w:rPr>
                <w:rFonts w:ascii="Consolas" w:hAnsi="Consolas" w:cs="Consolas"/>
                <w:color w:val="008000"/>
                <w:sz w:val="19"/>
                <w:szCs w:val="19"/>
                <w:lang w:val="en-US"/>
              </w:rPr>
              <w:t xml:space="preserve"> void*</w:t>
            </w:r>
          </w:p>
          <w:p w14:paraId="2962CB6D"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pdvec;</w:t>
            </w:r>
          </w:p>
          <w:p w14:paraId="4E22DC9A"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552BC7">
              <w:rPr>
                <w:rFonts w:ascii="Consolas" w:hAnsi="Consolas" w:cs="Consolas"/>
                <w:color w:val="808080"/>
                <w:sz w:val="19"/>
                <w:szCs w:val="19"/>
                <w:lang w:val="en-US"/>
              </w:rPr>
              <w:t>///</w:t>
            </w:r>
            <w:r w:rsidRPr="00552BC7">
              <w:rPr>
                <w:rFonts w:ascii="Consolas" w:hAnsi="Consolas" w:cs="Consolas"/>
                <w:color w:val="008000"/>
                <w:sz w:val="19"/>
                <w:szCs w:val="19"/>
                <w:lang w:val="en-US"/>
              </w:rPr>
              <w:t xml:space="preserve"> void*</w:t>
            </w:r>
          </w:p>
          <w:p w14:paraId="2A75EF24"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w:t>
            </w:r>
            <w:r w:rsidRPr="006D507F">
              <w:rPr>
                <w:rFonts w:ascii="Consolas" w:hAnsi="Consolas" w:cs="Consolas"/>
                <w:color w:val="0000FF"/>
                <w:sz w:val="19"/>
                <w:szCs w:val="19"/>
                <w:lang w:val="en-US"/>
              </w:rPr>
              <w:t>public</w:t>
            </w:r>
            <w:r w:rsidRPr="006D507F">
              <w:rPr>
                <w:rFonts w:ascii="Consolas" w:hAnsi="Consolas" w:cs="Consolas"/>
                <w:color w:val="000000"/>
                <w:sz w:val="19"/>
                <w:szCs w:val="19"/>
                <w:lang w:val="en-US"/>
              </w:rPr>
              <w:t xml:space="preserve"> </w:t>
            </w:r>
            <w:r w:rsidRPr="006D507F">
              <w:rPr>
                <w:rFonts w:ascii="Consolas" w:hAnsi="Consolas" w:cs="Consolas"/>
                <w:color w:val="2B91AF"/>
                <w:sz w:val="19"/>
                <w:szCs w:val="19"/>
                <w:lang w:val="en-US"/>
              </w:rPr>
              <w:t>IntPtr</w:t>
            </w:r>
            <w:r w:rsidRPr="006D507F">
              <w:rPr>
                <w:rFonts w:ascii="Consolas" w:hAnsi="Consolas" w:cs="Consolas"/>
                <w:color w:val="000000"/>
                <w:sz w:val="19"/>
                <w:szCs w:val="19"/>
                <w:lang w:val="en-US"/>
              </w:rPr>
              <w:t xml:space="preserve"> pdvecscale;</w:t>
            </w:r>
          </w:p>
          <w:p w14:paraId="096400D6" w14:textId="77777777" w:rsidR="00666C66" w:rsidRDefault="00666C66" w:rsidP="0056228E">
            <w:pPr>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
          <w:p w14:paraId="5C80D387" w14:textId="77777777" w:rsidR="00666C66" w:rsidRPr="002629B9" w:rsidRDefault="00666C66" w:rsidP="0056228E">
            <w:pPr>
              <w:spacing w:line="240" w:lineRule="auto"/>
              <w:ind w:firstLine="0"/>
              <w:jc w:val="left"/>
              <w:rPr>
                <w:lang w:val="en-US"/>
              </w:rPr>
            </w:pPr>
          </w:p>
        </w:tc>
      </w:tr>
      <w:tr w:rsidR="00666C66" w:rsidRPr="002629B9" w14:paraId="235168F4" w14:textId="77777777" w:rsidTr="0056228E">
        <w:tc>
          <w:tcPr>
            <w:tcW w:w="3246" w:type="dxa"/>
            <w:tcBorders>
              <w:bottom w:val="single" w:sz="4" w:space="0" w:color="auto"/>
            </w:tcBorders>
          </w:tcPr>
          <w:p w14:paraId="0BDABEF6"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FF"/>
                <w:sz w:val="19"/>
                <w:szCs w:val="19"/>
                <w:lang w:val="en-US"/>
              </w:rPr>
              <w:t>typedef</w:t>
            </w: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struct</w:t>
            </w:r>
            <w:r w:rsidRPr="00617F0E">
              <w:rPr>
                <w:rFonts w:ascii="Consolas" w:hAnsi="Consolas" w:cs="Consolas"/>
                <w:color w:val="000000"/>
                <w:sz w:val="19"/>
                <w:szCs w:val="19"/>
                <w:lang w:val="en-US"/>
              </w:rPr>
              <w:t xml:space="preserve"> </w:t>
            </w:r>
            <w:r w:rsidRPr="00617F0E">
              <w:rPr>
                <w:rFonts w:ascii="Consolas" w:hAnsi="Consolas" w:cs="Consolas"/>
                <w:color w:val="2B91AF"/>
                <w:sz w:val="19"/>
                <w:szCs w:val="19"/>
                <w:lang w:val="en-US"/>
              </w:rPr>
              <w:t>vecinfoall</w:t>
            </w:r>
          </w:p>
          <w:p w14:paraId="61DCAC6C"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w:t>
            </w:r>
          </w:p>
          <w:p w14:paraId="69CF88E4"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char</w:t>
            </w:r>
            <w:r w:rsidRPr="00617F0E">
              <w:rPr>
                <w:rFonts w:ascii="Consolas" w:hAnsi="Consolas" w:cs="Consolas"/>
                <w:color w:val="000000"/>
                <w:sz w:val="19"/>
                <w:szCs w:val="19"/>
                <w:lang w:val="en-US"/>
              </w:rPr>
              <w:t xml:space="preserve"> *name;</w:t>
            </w:r>
          </w:p>
          <w:p w14:paraId="59C394FA"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char</w:t>
            </w:r>
            <w:r w:rsidRPr="00617F0E">
              <w:rPr>
                <w:rFonts w:ascii="Consolas" w:hAnsi="Consolas" w:cs="Consolas"/>
                <w:color w:val="000000"/>
                <w:sz w:val="19"/>
                <w:szCs w:val="19"/>
                <w:lang w:val="en-US"/>
              </w:rPr>
              <w:t xml:space="preserve"> *title;</w:t>
            </w:r>
          </w:p>
          <w:p w14:paraId="3F372837"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char</w:t>
            </w:r>
            <w:r w:rsidRPr="00617F0E">
              <w:rPr>
                <w:rFonts w:ascii="Consolas" w:hAnsi="Consolas" w:cs="Consolas"/>
                <w:color w:val="000000"/>
                <w:sz w:val="19"/>
                <w:szCs w:val="19"/>
                <w:lang w:val="en-US"/>
              </w:rPr>
              <w:t xml:space="preserve"> *date;</w:t>
            </w:r>
          </w:p>
          <w:p w14:paraId="420EA750"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char</w:t>
            </w:r>
            <w:r w:rsidRPr="00617F0E">
              <w:rPr>
                <w:rFonts w:ascii="Consolas" w:hAnsi="Consolas" w:cs="Consolas"/>
                <w:color w:val="000000"/>
                <w:sz w:val="19"/>
                <w:szCs w:val="19"/>
                <w:lang w:val="en-US"/>
              </w:rPr>
              <w:t xml:space="preserve"> *type;</w:t>
            </w:r>
          </w:p>
          <w:p w14:paraId="47358007" w14:textId="77777777" w:rsidR="00666C66" w:rsidRPr="00617F0E"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617F0E">
              <w:rPr>
                <w:rFonts w:ascii="Consolas" w:hAnsi="Consolas" w:cs="Consolas"/>
                <w:color w:val="0000FF"/>
                <w:sz w:val="19"/>
                <w:szCs w:val="19"/>
                <w:lang w:val="en-US"/>
              </w:rPr>
              <w:t>int</w:t>
            </w:r>
            <w:r w:rsidRPr="00617F0E">
              <w:rPr>
                <w:rFonts w:ascii="Consolas" w:hAnsi="Consolas" w:cs="Consolas"/>
                <w:color w:val="000000"/>
                <w:sz w:val="19"/>
                <w:szCs w:val="19"/>
                <w:lang w:val="en-US"/>
              </w:rPr>
              <w:t xml:space="preserve"> veccount;</w:t>
            </w:r>
          </w:p>
          <w:p w14:paraId="6A7D6FD2" w14:textId="77777777" w:rsidR="00666C66" w:rsidRPr="00CD25B8"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17F0E">
              <w:rPr>
                <w:rFonts w:ascii="Consolas" w:hAnsi="Consolas" w:cs="Consolas"/>
                <w:color w:val="000000"/>
                <w:sz w:val="19"/>
                <w:szCs w:val="19"/>
                <w:lang w:val="en-US"/>
              </w:rPr>
              <w:t xml:space="preserve">    </w:t>
            </w:r>
            <w:r w:rsidRPr="00CD25B8">
              <w:rPr>
                <w:rFonts w:ascii="Consolas" w:hAnsi="Consolas" w:cs="Consolas"/>
                <w:color w:val="2B91AF"/>
                <w:sz w:val="19"/>
                <w:szCs w:val="19"/>
                <w:lang w:val="en-US"/>
              </w:rPr>
              <w:t>pvecinfo</w:t>
            </w:r>
            <w:r w:rsidRPr="00CD25B8">
              <w:rPr>
                <w:rFonts w:ascii="Consolas" w:hAnsi="Consolas" w:cs="Consolas"/>
                <w:color w:val="000000"/>
                <w:sz w:val="19"/>
                <w:szCs w:val="19"/>
                <w:lang w:val="en-US"/>
              </w:rPr>
              <w:t xml:space="preserve"> *vecs;</w:t>
            </w:r>
          </w:p>
          <w:p w14:paraId="6937BEFA" w14:textId="77777777" w:rsidR="00666C66" w:rsidRPr="002629B9" w:rsidRDefault="00666C66" w:rsidP="0056228E">
            <w:pPr>
              <w:spacing w:line="240" w:lineRule="auto"/>
              <w:ind w:firstLine="0"/>
              <w:jc w:val="left"/>
              <w:rPr>
                <w:rFonts w:ascii="Consolas" w:hAnsi="Consolas" w:cs="Courier New"/>
                <w:sz w:val="24"/>
                <w:szCs w:val="24"/>
                <w:lang w:val="en-US"/>
              </w:rPr>
            </w:pPr>
            <w:r w:rsidRPr="00CD25B8">
              <w:rPr>
                <w:rFonts w:ascii="Consolas" w:hAnsi="Consolas" w:cs="Consolas"/>
                <w:color w:val="000000"/>
                <w:sz w:val="19"/>
                <w:szCs w:val="19"/>
                <w:lang w:val="en-US"/>
              </w:rPr>
              <w:t xml:space="preserve">} </w:t>
            </w:r>
            <w:r w:rsidRPr="00CD25B8">
              <w:rPr>
                <w:rFonts w:ascii="Consolas" w:hAnsi="Consolas" w:cs="Consolas"/>
                <w:color w:val="2B91AF"/>
                <w:sz w:val="19"/>
                <w:szCs w:val="19"/>
                <w:lang w:val="en-US"/>
              </w:rPr>
              <w:t>vecinfoall</w:t>
            </w:r>
            <w:r w:rsidRPr="00CD25B8">
              <w:rPr>
                <w:rFonts w:ascii="Consolas" w:hAnsi="Consolas" w:cs="Consolas"/>
                <w:color w:val="000000"/>
                <w:sz w:val="19"/>
                <w:szCs w:val="19"/>
                <w:lang w:val="en-US"/>
              </w:rPr>
              <w:t>, *</w:t>
            </w:r>
            <w:r w:rsidRPr="00CD25B8">
              <w:rPr>
                <w:rFonts w:ascii="Consolas" w:hAnsi="Consolas" w:cs="Consolas"/>
                <w:color w:val="2B91AF"/>
                <w:sz w:val="19"/>
                <w:szCs w:val="19"/>
                <w:lang w:val="en-US"/>
              </w:rPr>
              <w:t>pvecinfoall</w:t>
            </w:r>
            <w:r w:rsidRPr="00CD25B8">
              <w:rPr>
                <w:rFonts w:ascii="Consolas" w:hAnsi="Consolas" w:cs="Consolas"/>
                <w:color w:val="000000"/>
                <w:sz w:val="19"/>
                <w:szCs w:val="19"/>
                <w:lang w:val="en-US"/>
              </w:rPr>
              <w:t>;</w:t>
            </w:r>
          </w:p>
        </w:tc>
        <w:tc>
          <w:tcPr>
            <w:tcW w:w="6382" w:type="dxa"/>
            <w:tcBorders>
              <w:bottom w:val="single" w:sz="4" w:space="0" w:color="auto"/>
            </w:tcBorders>
          </w:tcPr>
          <w:p w14:paraId="1AA6680C"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w:t>
            </w:r>
            <w:proofErr w:type="gramStart"/>
            <w:r w:rsidRPr="00A6693F">
              <w:rPr>
                <w:rFonts w:ascii="Consolas" w:hAnsi="Consolas" w:cs="Consolas"/>
                <w:color w:val="2B91AF"/>
                <w:sz w:val="19"/>
                <w:szCs w:val="19"/>
                <w:lang w:val="en-US"/>
              </w:rPr>
              <w:t>StructLayout</w:t>
            </w:r>
            <w:r w:rsidRPr="00A6693F">
              <w:rPr>
                <w:rFonts w:ascii="Consolas" w:hAnsi="Consolas" w:cs="Consolas"/>
                <w:color w:val="000000"/>
                <w:sz w:val="19"/>
                <w:szCs w:val="19"/>
                <w:lang w:val="en-US"/>
              </w:rPr>
              <w:t>(</w:t>
            </w:r>
            <w:proofErr w:type="gramEnd"/>
            <w:r w:rsidRPr="00A6693F">
              <w:rPr>
                <w:rFonts w:ascii="Consolas" w:hAnsi="Consolas" w:cs="Consolas"/>
                <w:color w:val="2B91AF"/>
                <w:sz w:val="19"/>
                <w:szCs w:val="19"/>
                <w:lang w:val="en-US"/>
              </w:rPr>
              <w:t>LayoutKind</w:t>
            </w:r>
            <w:r w:rsidRPr="00A6693F">
              <w:rPr>
                <w:rFonts w:ascii="Consolas" w:hAnsi="Consolas" w:cs="Consolas"/>
                <w:color w:val="000000"/>
                <w:sz w:val="19"/>
                <w:szCs w:val="19"/>
                <w:lang w:val="en-US"/>
              </w:rPr>
              <w:t>.Sequential)]</w:t>
            </w:r>
          </w:p>
          <w:p w14:paraId="7CF2450F"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FF"/>
                <w:sz w:val="19"/>
                <w:szCs w:val="19"/>
                <w:lang w:val="en-US"/>
              </w:rPr>
              <w:t>public</w:t>
            </w: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struct</w:t>
            </w:r>
            <w:r w:rsidRPr="00A6693F">
              <w:rPr>
                <w:rFonts w:ascii="Consolas" w:hAnsi="Consolas" w:cs="Consolas"/>
                <w:color w:val="000000"/>
                <w:sz w:val="19"/>
                <w:szCs w:val="19"/>
                <w:lang w:val="en-US"/>
              </w:rPr>
              <w:t xml:space="preserve"> </w:t>
            </w:r>
            <w:r w:rsidRPr="00A6693F">
              <w:rPr>
                <w:rFonts w:ascii="Consolas" w:hAnsi="Consolas" w:cs="Consolas"/>
                <w:color w:val="2B91AF"/>
                <w:sz w:val="19"/>
                <w:szCs w:val="19"/>
                <w:lang w:val="en-US"/>
              </w:rPr>
              <w:t>vecinfoall</w:t>
            </w:r>
          </w:p>
          <w:p w14:paraId="75505332"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w:t>
            </w:r>
          </w:p>
          <w:p w14:paraId="2594A405"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808080"/>
                <w:sz w:val="19"/>
                <w:szCs w:val="19"/>
                <w:lang w:val="en-US"/>
              </w:rPr>
              <w:t>///</w:t>
            </w:r>
            <w:r w:rsidRPr="00A6693F">
              <w:rPr>
                <w:rFonts w:ascii="Consolas" w:hAnsi="Consolas" w:cs="Consolas"/>
                <w:color w:val="008000"/>
                <w:sz w:val="19"/>
                <w:szCs w:val="19"/>
                <w:lang w:val="en-US"/>
              </w:rPr>
              <w:t xml:space="preserve"> char*</w:t>
            </w:r>
          </w:p>
          <w:p w14:paraId="52651B39"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proofErr w:type="gramStart"/>
            <w:r w:rsidRPr="00A6693F">
              <w:rPr>
                <w:rFonts w:ascii="Consolas" w:hAnsi="Consolas" w:cs="Consolas"/>
                <w:color w:val="2B91AF"/>
                <w:sz w:val="19"/>
                <w:szCs w:val="19"/>
                <w:lang w:val="en-US"/>
              </w:rPr>
              <w:t>MarshalAs</w:t>
            </w:r>
            <w:r w:rsidRPr="00A6693F">
              <w:rPr>
                <w:rFonts w:ascii="Consolas" w:hAnsi="Consolas" w:cs="Consolas"/>
                <w:color w:val="000000"/>
                <w:sz w:val="19"/>
                <w:szCs w:val="19"/>
                <w:lang w:val="en-US"/>
              </w:rPr>
              <w:t>(</w:t>
            </w:r>
            <w:proofErr w:type="gramEnd"/>
            <w:r w:rsidRPr="00A6693F">
              <w:rPr>
                <w:rFonts w:ascii="Consolas" w:hAnsi="Consolas" w:cs="Consolas"/>
                <w:color w:val="2B91AF"/>
                <w:sz w:val="19"/>
                <w:szCs w:val="19"/>
                <w:lang w:val="en-US"/>
              </w:rPr>
              <w:t>UnmanagedType</w:t>
            </w:r>
            <w:r w:rsidRPr="00A6693F">
              <w:rPr>
                <w:rFonts w:ascii="Consolas" w:hAnsi="Consolas" w:cs="Consolas"/>
                <w:color w:val="000000"/>
                <w:sz w:val="19"/>
                <w:szCs w:val="19"/>
                <w:lang w:val="en-US"/>
              </w:rPr>
              <w:t>.LPStr)]</w:t>
            </w:r>
          </w:p>
          <w:p w14:paraId="0BD23785"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public</w:t>
            </w: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string</w:t>
            </w:r>
            <w:r w:rsidRPr="00A6693F">
              <w:rPr>
                <w:rFonts w:ascii="Consolas" w:hAnsi="Consolas" w:cs="Consolas"/>
                <w:color w:val="000000"/>
                <w:sz w:val="19"/>
                <w:szCs w:val="19"/>
                <w:lang w:val="en-US"/>
              </w:rPr>
              <w:t xml:space="preserve"> name;</w:t>
            </w:r>
          </w:p>
          <w:p w14:paraId="1AA8ACAE"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808080"/>
                <w:sz w:val="19"/>
                <w:szCs w:val="19"/>
                <w:lang w:val="en-US"/>
              </w:rPr>
              <w:t>///</w:t>
            </w:r>
            <w:r w:rsidRPr="00A6693F">
              <w:rPr>
                <w:rFonts w:ascii="Consolas" w:hAnsi="Consolas" w:cs="Consolas"/>
                <w:color w:val="008000"/>
                <w:sz w:val="19"/>
                <w:szCs w:val="19"/>
                <w:lang w:val="en-US"/>
              </w:rPr>
              <w:t xml:space="preserve"> char*</w:t>
            </w:r>
          </w:p>
          <w:p w14:paraId="53F54E00"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proofErr w:type="gramStart"/>
            <w:r w:rsidRPr="00A6693F">
              <w:rPr>
                <w:rFonts w:ascii="Consolas" w:hAnsi="Consolas" w:cs="Consolas"/>
                <w:color w:val="2B91AF"/>
                <w:sz w:val="19"/>
                <w:szCs w:val="19"/>
                <w:lang w:val="en-US"/>
              </w:rPr>
              <w:t>MarshalAs</w:t>
            </w:r>
            <w:r w:rsidRPr="00A6693F">
              <w:rPr>
                <w:rFonts w:ascii="Consolas" w:hAnsi="Consolas" w:cs="Consolas"/>
                <w:color w:val="000000"/>
                <w:sz w:val="19"/>
                <w:szCs w:val="19"/>
                <w:lang w:val="en-US"/>
              </w:rPr>
              <w:t>(</w:t>
            </w:r>
            <w:proofErr w:type="gramEnd"/>
            <w:r w:rsidRPr="00A6693F">
              <w:rPr>
                <w:rFonts w:ascii="Consolas" w:hAnsi="Consolas" w:cs="Consolas"/>
                <w:color w:val="2B91AF"/>
                <w:sz w:val="19"/>
                <w:szCs w:val="19"/>
                <w:lang w:val="en-US"/>
              </w:rPr>
              <w:t>UnmanagedType</w:t>
            </w:r>
            <w:r w:rsidRPr="00A6693F">
              <w:rPr>
                <w:rFonts w:ascii="Consolas" w:hAnsi="Consolas" w:cs="Consolas"/>
                <w:color w:val="000000"/>
                <w:sz w:val="19"/>
                <w:szCs w:val="19"/>
                <w:lang w:val="en-US"/>
              </w:rPr>
              <w:t>.LPStr)]</w:t>
            </w:r>
          </w:p>
          <w:p w14:paraId="04BE3816"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public</w:t>
            </w: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string</w:t>
            </w:r>
            <w:r w:rsidRPr="00A6693F">
              <w:rPr>
                <w:rFonts w:ascii="Consolas" w:hAnsi="Consolas" w:cs="Consolas"/>
                <w:color w:val="000000"/>
                <w:sz w:val="19"/>
                <w:szCs w:val="19"/>
                <w:lang w:val="en-US"/>
              </w:rPr>
              <w:t xml:space="preserve"> title;</w:t>
            </w:r>
          </w:p>
          <w:p w14:paraId="107A4E8E"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808080"/>
                <w:sz w:val="19"/>
                <w:szCs w:val="19"/>
                <w:lang w:val="en-US"/>
              </w:rPr>
              <w:t>///</w:t>
            </w:r>
            <w:r w:rsidRPr="00A6693F">
              <w:rPr>
                <w:rFonts w:ascii="Consolas" w:hAnsi="Consolas" w:cs="Consolas"/>
                <w:color w:val="008000"/>
                <w:sz w:val="19"/>
                <w:szCs w:val="19"/>
                <w:lang w:val="en-US"/>
              </w:rPr>
              <w:t xml:space="preserve"> char*</w:t>
            </w:r>
          </w:p>
          <w:p w14:paraId="3F2457A8"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proofErr w:type="gramStart"/>
            <w:r w:rsidRPr="00A6693F">
              <w:rPr>
                <w:rFonts w:ascii="Consolas" w:hAnsi="Consolas" w:cs="Consolas"/>
                <w:color w:val="2B91AF"/>
                <w:sz w:val="19"/>
                <w:szCs w:val="19"/>
                <w:lang w:val="en-US"/>
              </w:rPr>
              <w:t>MarshalAs</w:t>
            </w:r>
            <w:r w:rsidRPr="00A6693F">
              <w:rPr>
                <w:rFonts w:ascii="Consolas" w:hAnsi="Consolas" w:cs="Consolas"/>
                <w:color w:val="000000"/>
                <w:sz w:val="19"/>
                <w:szCs w:val="19"/>
                <w:lang w:val="en-US"/>
              </w:rPr>
              <w:t>(</w:t>
            </w:r>
            <w:proofErr w:type="gramEnd"/>
            <w:r w:rsidRPr="00A6693F">
              <w:rPr>
                <w:rFonts w:ascii="Consolas" w:hAnsi="Consolas" w:cs="Consolas"/>
                <w:color w:val="2B91AF"/>
                <w:sz w:val="19"/>
                <w:szCs w:val="19"/>
                <w:lang w:val="en-US"/>
              </w:rPr>
              <w:t>UnmanagedType</w:t>
            </w:r>
            <w:r w:rsidRPr="00A6693F">
              <w:rPr>
                <w:rFonts w:ascii="Consolas" w:hAnsi="Consolas" w:cs="Consolas"/>
                <w:color w:val="000000"/>
                <w:sz w:val="19"/>
                <w:szCs w:val="19"/>
                <w:lang w:val="en-US"/>
              </w:rPr>
              <w:t>.LPStr)]</w:t>
            </w:r>
          </w:p>
          <w:p w14:paraId="7043991A"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public</w:t>
            </w: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string</w:t>
            </w:r>
            <w:r w:rsidRPr="00A6693F">
              <w:rPr>
                <w:rFonts w:ascii="Consolas" w:hAnsi="Consolas" w:cs="Consolas"/>
                <w:color w:val="000000"/>
                <w:sz w:val="19"/>
                <w:szCs w:val="19"/>
                <w:lang w:val="en-US"/>
              </w:rPr>
              <w:t xml:space="preserve"> date;</w:t>
            </w:r>
          </w:p>
          <w:p w14:paraId="6C5568D0"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808080"/>
                <w:sz w:val="19"/>
                <w:szCs w:val="19"/>
                <w:lang w:val="en-US"/>
              </w:rPr>
              <w:t>///</w:t>
            </w:r>
            <w:r w:rsidRPr="00A6693F">
              <w:rPr>
                <w:rFonts w:ascii="Consolas" w:hAnsi="Consolas" w:cs="Consolas"/>
                <w:color w:val="008000"/>
                <w:sz w:val="19"/>
                <w:szCs w:val="19"/>
                <w:lang w:val="en-US"/>
              </w:rPr>
              <w:t xml:space="preserve"> char*</w:t>
            </w:r>
          </w:p>
          <w:p w14:paraId="23A2E2D5"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proofErr w:type="gramStart"/>
            <w:r w:rsidRPr="00A6693F">
              <w:rPr>
                <w:rFonts w:ascii="Consolas" w:hAnsi="Consolas" w:cs="Consolas"/>
                <w:color w:val="2B91AF"/>
                <w:sz w:val="19"/>
                <w:szCs w:val="19"/>
                <w:lang w:val="en-US"/>
              </w:rPr>
              <w:t>MarshalAs</w:t>
            </w:r>
            <w:r w:rsidRPr="00A6693F">
              <w:rPr>
                <w:rFonts w:ascii="Consolas" w:hAnsi="Consolas" w:cs="Consolas"/>
                <w:color w:val="000000"/>
                <w:sz w:val="19"/>
                <w:szCs w:val="19"/>
                <w:lang w:val="en-US"/>
              </w:rPr>
              <w:t>(</w:t>
            </w:r>
            <w:proofErr w:type="gramEnd"/>
            <w:r w:rsidRPr="00A6693F">
              <w:rPr>
                <w:rFonts w:ascii="Consolas" w:hAnsi="Consolas" w:cs="Consolas"/>
                <w:color w:val="2B91AF"/>
                <w:sz w:val="19"/>
                <w:szCs w:val="19"/>
                <w:lang w:val="en-US"/>
              </w:rPr>
              <w:t>UnmanagedType</w:t>
            </w:r>
            <w:r w:rsidRPr="00A6693F">
              <w:rPr>
                <w:rFonts w:ascii="Consolas" w:hAnsi="Consolas" w:cs="Consolas"/>
                <w:color w:val="000000"/>
                <w:sz w:val="19"/>
                <w:szCs w:val="19"/>
                <w:lang w:val="en-US"/>
              </w:rPr>
              <w:t>.LPStr)]</w:t>
            </w:r>
          </w:p>
          <w:p w14:paraId="3AE4D52E"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public</w:t>
            </w: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string</w:t>
            </w:r>
            <w:r w:rsidRPr="00A6693F">
              <w:rPr>
                <w:rFonts w:ascii="Consolas" w:hAnsi="Consolas" w:cs="Consolas"/>
                <w:color w:val="000000"/>
                <w:sz w:val="19"/>
                <w:szCs w:val="19"/>
                <w:lang w:val="en-US"/>
              </w:rPr>
              <w:t xml:space="preserve"> type;</w:t>
            </w:r>
          </w:p>
          <w:p w14:paraId="77D30A58"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808080"/>
                <w:sz w:val="19"/>
                <w:szCs w:val="19"/>
                <w:lang w:val="en-US"/>
              </w:rPr>
              <w:t>///</w:t>
            </w:r>
            <w:r w:rsidRPr="00A6693F">
              <w:rPr>
                <w:rFonts w:ascii="Consolas" w:hAnsi="Consolas" w:cs="Consolas"/>
                <w:color w:val="008000"/>
                <w:sz w:val="19"/>
                <w:szCs w:val="19"/>
                <w:lang w:val="en-US"/>
              </w:rPr>
              <w:t xml:space="preserve"> int</w:t>
            </w:r>
          </w:p>
          <w:p w14:paraId="7640BA7E"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public</w:t>
            </w:r>
            <w:r w:rsidRPr="00A6693F">
              <w:rPr>
                <w:rFonts w:ascii="Consolas" w:hAnsi="Consolas" w:cs="Consolas"/>
                <w:color w:val="000000"/>
                <w:sz w:val="19"/>
                <w:szCs w:val="19"/>
                <w:lang w:val="en-US"/>
              </w:rPr>
              <w:t xml:space="preserve"> </w:t>
            </w:r>
            <w:r w:rsidRPr="00A6693F">
              <w:rPr>
                <w:rFonts w:ascii="Consolas" w:hAnsi="Consolas" w:cs="Consolas"/>
                <w:color w:val="0000FF"/>
                <w:sz w:val="19"/>
                <w:szCs w:val="19"/>
                <w:lang w:val="en-US"/>
              </w:rPr>
              <w:t>int</w:t>
            </w:r>
            <w:r w:rsidRPr="00A6693F">
              <w:rPr>
                <w:rFonts w:ascii="Consolas" w:hAnsi="Consolas" w:cs="Consolas"/>
                <w:color w:val="000000"/>
                <w:sz w:val="19"/>
                <w:szCs w:val="19"/>
                <w:lang w:val="en-US"/>
              </w:rPr>
              <w:t xml:space="preserve"> veccount;</w:t>
            </w:r>
          </w:p>
          <w:p w14:paraId="2C3F5C9A" w14:textId="77777777" w:rsidR="00666C66" w:rsidRPr="00A6693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A6693F">
              <w:rPr>
                <w:rFonts w:ascii="Consolas" w:hAnsi="Consolas" w:cs="Consolas"/>
                <w:color w:val="000000"/>
                <w:sz w:val="19"/>
                <w:szCs w:val="19"/>
                <w:lang w:val="en-US"/>
              </w:rPr>
              <w:t xml:space="preserve">    </w:t>
            </w:r>
            <w:r w:rsidRPr="00A6693F">
              <w:rPr>
                <w:rFonts w:ascii="Consolas" w:hAnsi="Consolas" w:cs="Consolas"/>
                <w:color w:val="808080"/>
                <w:sz w:val="19"/>
                <w:szCs w:val="19"/>
                <w:lang w:val="en-US"/>
              </w:rPr>
              <w:t>///</w:t>
            </w:r>
            <w:r w:rsidRPr="00A6693F">
              <w:rPr>
                <w:rFonts w:ascii="Consolas" w:hAnsi="Consolas" w:cs="Consolas"/>
                <w:color w:val="008000"/>
                <w:sz w:val="19"/>
                <w:szCs w:val="19"/>
                <w:lang w:val="en-US"/>
              </w:rPr>
              <w:t xml:space="preserve"> pvecinfo*</w:t>
            </w:r>
          </w:p>
          <w:p w14:paraId="15D037EB" w14:textId="77777777" w:rsidR="00666C6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rPr>
            </w:pPr>
            <w:r w:rsidRPr="00A6693F">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IntPtr</w:t>
            </w:r>
            <w:r>
              <w:rPr>
                <w:rFonts w:ascii="Consolas" w:hAnsi="Consolas" w:cs="Consolas"/>
                <w:color w:val="000000"/>
                <w:sz w:val="19"/>
                <w:szCs w:val="19"/>
              </w:rPr>
              <w:t xml:space="preserve"> vecs;</w:t>
            </w:r>
          </w:p>
          <w:p w14:paraId="6FFE0025" w14:textId="77777777" w:rsidR="00666C66" w:rsidRDefault="00666C66" w:rsidP="0056228E">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E587A1B" w14:textId="77777777" w:rsidR="00666C66" w:rsidRPr="002629B9" w:rsidRDefault="00666C66" w:rsidP="0056228E">
            <w:pPr>
              <w:spacing w:line="240" w:lineRule="auto"/>
              <w:ind w:firstLine="0"/>
              <w:jc w:val="left"/>
              <w:rPr>
                <w:lang w:val="en-US"/>
              </w:rPr>
            </w:pPr>
          </w:p>
        </w:tc>
      </w:tr>
      <w:tr w:rsidR="00666C66" w:rsidRPr="001B5271" w14:paraId="4AB7317E" w14:textId="77777777" w:rsidTr="0056228E">
        <w:tc>
          <w:tcPr>
            <w:tcW w:w="3246" w:type="dxa"/>
            <w:tcBorders>
              <w:bottom w:val="nil"/>
            </w:tcBorders>
          </w:tcPr>
          <w:p w14:paraId="053417F5"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SendChar</w:t>
            </w:r>
            <w:r w:rsidRPr="00D737D1">
              <w:rPr>
                <w:rFonts w:ascii="Consolas" w:hAnsi="Consolas" w:cs="Consolas"/>
                <w:color w:val="000000"/>
                <w:sz w:val="19"/>
                <w:szCs w:val="19"/>
                <w:lang w:val="en-US"/>
              </w:rPr>
              <w:t>)(</w:t>
            </w: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Borders>
              <w:bottom w:val="nil"/>
            </w:tcBorders>
          </w:tcPr>
          <w:p w14:paraId="3A87D823"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roofErr w:type="gramStart"/>
            <w:r w:rsidRPr="006D507F">
              <w:rPr>
                <w:rFonts w:ascii="Consolas" w:hAnsi="Consolas" w:cs="Consolas"/>
                <w:color w:val="2B91AF"/>
                <w:sz w:val="19"/>
                <w:szCs w:val="19"/>
                <w:lang w:val="en-US"/>
              </w:rPr>
              <w:t>UnmanagedFunctionPointer</w:t>
            </w:r>
            <w:r w:rsidRPr="006D507F">
              <w:rPr>
                <w:rFonts w:ascii="Consolas" w:hAnsi="Consolas" w:cs="Consolas"/>
                <w:color w:val="000000"/>
                <w:sz w:val="19"/>
                <w:szCs w:val="19"/>
                <w:lang w:val="en-US"/>
              </w:rPr>
              <w:t>(</w:t>
            </w:r>
            <w:proofErr w:type="gramEnd"/>
            <w:r w:rsidRPr="006D507F">
              <w:rPr>
                <w:rFonts w:ascii="Consolas" w:hAnsi="Consolas" w:cs="Consolas"/>
                <w:color w:val="2B91AF"/>
                <w:sz w:val="19"/>
                <w:szCs w:val="19"/>
                <w:lang w:val="en-US"/>
              </w:rPr>
              <w:t>CallingConvention</w:t>
            </w:r>
            <w:r w:rsidRPr="006D507F">
              <w:rPr>
                <w:rFonts w:ascii="Consolas" w:hAnsi="Consolas" w:cs="Consolas"/>
                <w:color w:val="000000"/>
                <w:sz w:val="19"/>
                <w:szCs w:val="19"/>
                <w:lang w:val="en-US"/>
              </w:rPr>
              <w:t>.Cdecl)]</w:t>
            </w:r>
          </w:p>
          <w:p w14:paraId="087B9128"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proofErr w:type="gramStart"/>
            <w:r w:rsidRPr="00552BC7">
              <w:rPr>
                <w:rFonts w:ascii="Consolas" w:hAnsi="Consolas" w:cs="Consolas"/>
                <w:color w:val="2B91AF"/>
                <w:sz w:val="19"/>
                <w:szCs w:val="19"/>
                <w:lang w:val="en-US"/>
              </w:rPr>
              <w:t>SendChar</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param0,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param1,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param2);</w:t>
            </w:r>
          </w:p>
          <w:p w14:paraId="077C683A" w14:textId="77777777" w:rsidR="00666C66" w:rsidRPr="00552BC7" w:rsidRDefault="00666C66" w:rsidP="0056228E">
            <w:pPr>
              <w:spacing w:line="240" w:lineRule="auto"/>
              <w:ind w:firstLine="0"/>
              <w:jc w:val="left"/>
              <w:rPr>
                <w:lang w:val="en-US"/>
              </w:rPr>
            </w:pPr>
          </w:p>
        </w:tc>
      </w:tr>
    </w:tbl>
    <w:p w14:paraId="70F27FFE" w14:textId="77777777" w:rsidR="00666C66" w:rsidRPr="00AA3A0C" w:rsidRDefault="00666C66" w:rsidP="00666C66">
      <w:pPr>
        <w:rPr>
          <w:lang w:val="en-US"/>
        </w:rPr>
      </w:pPr>
      <w:r w:rsidRPr="00AA3A0C">
        <w:rPr>
          <w:lang w:val="en-US"/>
        </w:rPr>
        <w:br w:type="page"/>
      </w:r>
    </w:p>
    <w:tbl>
      <w:tblPr>
        <w:tblStyle w:val="af0"/>
        <w:tblW w:w="0" w:type="auto"/>
        <w:tblLayout w:type="fixed"/>
        <w:tblLook w:val="04A0" w:firstRow="1" w:lastRow="0" w:firstColumn="1" w:lastColumn="0" w:noHBand="0" w:noVBand="1"/>
        <w:tblDescription w:val="table"/>
      </w:tblPr>
      <w:tblGrid>
        <w:gridCol w:w="3246"/>
        <w:gridCol w:w="6382"/>
      </w:tblGrid>
      <w:tr w:rsidR="00666C66" w:rsidRPr="00E7194F" w14:paraId="079F27CC" w14:textId="77777777" w:rsidTr="0056228E">
        <w:tc>
          <w:tcPr>
            <w:tcW w:w="9628" w:type="dxa"/>
            <w:gridSpan w:val="2"/>
            <w:tcBorders>
              <w:top w:val="nil"/>
              <w:left w:val="nil"/>
              <w:bottom w:val="single" w:sz="4" w:space="0" w:color="auto"/>
              <w:right w:val="nil"/>
            </w:tcBorders>
          </w:tcPr>
          <w:p w14:paraId="22252F95" w14:textId="77777777" w:rsidR="00666C66" w:rsidRPr="00E7194F" w:rsidRDefault="00666C66" w:rsidP="00666C66">
            <w:pPr>
              <w:pStyle w:val="a5"/>
            </w:pPr>
            <w:r>
              <w:lastRenderedPageBreak/>
              <w:t>Продолжение таблицы 2.1</w:t>
            </w:r>
          </w:p>
        </w:tc>
      </w:tr>
      <w:tr w:rsidR="00666C66" w14:paraId="3F49FC64" w14:textId="77777777" w:rsidTr="0056228E">
        <w:tc>
          <w:tcPr>
            <w:tcW w:w="3246" w:type="dxa"/>
            <w:vAlign w:val="center"/>
          </w:tcPr>
          <w:p w14:paraId="7FC66737" w14:textId="77777777" w:rsidR="00666C66" w:rsidRPr="002629B9" w:rsidRDefault="00666C66" w:rsidP="0056228E">
            <w:pPr>
              <w:spacing w:line="240" w:lineRule="auto"/>
              <w:ind w:firstLine="0"/>
              <w:jc w:val="center"/>
              <w:rPr>
                <w:lang w:val="en-US"/>
              </w:rPr>
            </w:pPr>
            <w:r>
              <w:rPr>
                <w:lang w:val="en-US"/>
              </w:rPr>
              <w:t>sharedspice.h</w:t>
            </w:r>
          </w:p>
        </w:tc>
        <w:tc>
          <w:tcPr>
            <w:tcW w:w="6382" w:type="dxa"/>
            <w:vAlign w:val="center"/>
          </w:tcPr>
          <w:p w14:paraId="7972AC54" w14:textId="77777777" w:rsidR="00666C66" w:rsidRPr="002629B9" w:rsidRDefault="00666C66" w:rsidP="0056228E">
            <w:pPr>
              <w:spacing w:line="240" w:lineRule="auto"/>
              <w:ind w:firstLine="0"/>
              <w:jc w:val="center"/>
              <w:rPr>
                <w:lang w:val="en-US"/>
              </w:rPr>
            </w:pPr>
            <w:r>
              <w:rPr>
                <w:lang w:val="en-US"/>
              </w:rPr>
              <w:t>C#</w:t>
            </w:r>
          </w:p>
        </w:tc>
      </w:tr>
      <w:tr w:rsidR="00666C66" w:rsidRPr="001B5271" w14:paraId="0B555E9A" w14:textId="77777777" w:rsidTr="0056228E">
        <w:tc>
          <w:tcPr>
            <w:tcW w:w="3246" w:type="dxa"/>
          </w:tcPr>
          <w:p w14:paraId="14645522"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SendStat</w:t>
            </w:r>
            <w:r w:rsidRPr="00D737D1">
              <w:rPr>
                <w:rFonts w:ascii="Consolas" w:hAnsi="Consolas" w:cs="Consolas"/>
                <w:color w:val="000000"/>
                <w:sz w:val="19"/>
                <w:szCs w:val="19"/>
                <w:lang w:val="en-US"/>
              </w:rPr>
              <w:t>)(</w:t>
            </w: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6822B3CB"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w:t>
            </w:r>
            <w:proofErr w:type="gramStart"/>
            <w:r w:rsidRPr="00552BC7">
              <w:rPr>
                <w:rFonts w:ascii="Consolas" w:hAnsi="Consolas" w:cs="Consolas"/>
                <w:color w:val="2B91AF"/>
                <w:sz w:val="19"/>
                <w:szCs w:val="19"/>
                <w:lang w:val="en-US"/>
              </w:rPr>
              <w:t>UnmanagedFunctionPointer</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CallingConvention</w:t>
            </w:r>
            <w:r w:rsidRPr="00552BC7">
              <w:rPr>
                <w:rFonts w:ascii="Consolas" w:hAnsi="Consolas" w:cs="Consolas"/>
                <w:color w:val="000000"/>
                <w:sz w:val="19"/>
                <w:szCs w:val="19"/>
                <w:lang w:val="en-US"/>
              </w:rPr>
              <w:t>.Cdecl)]</w:t>
            </w:r>
          </w:p>
          <w:p w14:paraId="165866AA"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proofErr w:type="gramStart"/>
            <w:r w:rsidRPr="00552BC7">
              <w:rPr>
                <w:rFonts w:ascii="Consolas" w:hAnsi="Consolas" w:cs="Consolas"/>
                <w:color w:val="2B91AF"/>
                <w:sz w:val="19"/>
                <w:szCs w:val="19"/>
                <w:lang w:val="en-US"/>
              </w:rPr>
              <w:t>SendStat</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param0,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param1,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param2);</w:t>
            </w:r>
          </w:p>
          <w:p w14:paraId="58673B28" w14:textId="77777777" w:rsidR="00666C66" w:rsidRPr="002629B9" w:rsidRDefault="00666C66" w:rsidP="0056228E">
            <w:pPr>
              <w:spacing w:line="240" w:lineRule="auto"/>
              <w:ind w:firstLine="0"/>
              <w:jc w:val="left"/>
              <w:rPr>
                <w:lang w:val="en-US"/>
              </w:rPr>
            </w:pPr>
          </w:p>
        </w:tc>
      </w:tr>
      <w:tr w:rsidR="00666C66" w:rsidRPr="001B5271" w14:paraId="491FD106" w14:textId="77777777" w:rsidTr="0056228E">
        <w:tc>
          <w:tcPr>
            <w:tcW w:w="3246" w:type="dxa"/>
          </w:tcPr>
          <w:p w14:paraId="651AF117"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ControlledExit</w:t>
            </w:r>
            <w:r w:rsidRPr="00D737D1">
              <w:rPr>
                <w:rFonts w:ascii="Consolas" w:hAnsi="Consolas" w:cs="Consolas"/>
                <w:color w:val="000000"/>
                <w:sz w:val="19"/>
                <w:szCs w:val="19"/>
                <w:lang w:val="en-US"/>
              </w:rPr>
              <w:t>)(</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bool</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bool</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559FF391"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roofErr w:type="gramStart"/>
            <w:r w:rsidRPr="006D507F">
              <w:rPr>
                <w:rFonts w:ascii="Consolas" w:hAnsi="Consolas" w:cs="Consolas"/>
                <w:color w:val="2B91AF"/>
                <w:sz w:val="19"/>
                <w:szCs w:val="19"/>
                <w:lang w:val="en-US"/>
              </w:rPr>
              <w:t>UnmanagedFunctionPointer</w:t>
            </w:r>
            <w:r w:rsidRPr="006D507F">
              <w:rPr>
                <w:rFonts w:ascii="Consolas" w:hAnsi="Consolas" w:cs="Consolas"/>
                <w:color w:val="000000"/>
                <w:sz w:val="19"/>
                <w:szCs w:val="19"/>
                <w:lang w:val="en-US"/>
              </w:rPr>
              <w:t>(</w:t>
            </w:r>
            <w:proofErr w:type="gramEnd"/>
            <w:r w:rsidRPr="006D507F">
              <w:rPr>
                <w:rFonts w:ascii="Consolas" w:hAnsi="Consolas" w:cs="Consolas"/>
                <w:color w:val="2B91AF"/>
                <w:sz w:val="19"/>
                <w:szCs w:val="19"/>
                <w:lang w:val="en-US"/>
              </w:rPr>
              <w:t>CallingConvention</w:t>
            </w:r>
            <w:r w:rsidRPr="006D507F">
              <w:rPr>
                <w:rFonts w:ascii="Consolas" w:hAnsi="Consolas" w:cs="Consolas"/>
                <w:color w:val="000000"/>
                <w:sz w:val="19"/>
                <w:szCs w:val="19"/>
                <w:lang w:val="en-US"/>
              </w:rPr>
              <w:t>.Cdecl)]</w:t>
            </w:r>
          </w:p>
          <w:p w14:paraId="744FF74F"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proofErr w:type="gramStart"/>
            <w:r w:rsidRPr="00552BC7">
              <w:rPr>
                <w:rFonts w:ascii="Consolas" w:hAnsi="Consolas" w:cs="Consolas"/>
                <w:color w:val="2B91AF"/>
                <w:sz w:val="19"/>
                <w:szCs w:val="19"/>
                <w:lang w:val="en-US"/>
              </w:rPr>
              <w:t>ControlledExit</w:t>
            </w:r>
            <w:r w:rsidRPr="00552BC7">
              <w:rPr>
                <w:rFonts w:ascii="Consolas" w:hAnsi="Consolas" w:cs="Consolas"/>
                <w:color w:val="000000"/>
                <w:sz w:val="19"/>
                <w:szCs w:val="19"/>
                <w:lang w:val="en-US"/>
              </w:rPr>
              <w:t>(</w:t>
            </w:r>
            <w:proofErr w:type="gramEnd"/>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param0, [</w:t>
            </w:r>
            <w:r w:rsidRPr="00552BC7">
              <w:rPr>
                <w:rFonts w:ascii="Consolas" w:hAnsi="Consolas" w:cs="Consolas"/>
                <w:color w:val="2B91AF"/>
                <w:sz w:val="19"/>
                <w:szCs w:val="19"/>
                <w:lang w:val="en-US"/>
              </w:rPr>
              <w:t>MarshalAs</w:t>
            </w:r>
            <w:r w:rsidRPr="00552BC7">
              <w:rPr>
                <w:rFonts w:ascii="Consolas" w:hAnsi="Consolas" w:cs="Consolas"/>
                <w:color w:val="000000"/>
                <w:sz w:val="19"/>
                <w:szCs w:val="19"/>
                <w:lang w:val="en-US"/>
              </w:rPr>
              <w:t>(</w:t>
            </w:r>
            <w:r w:rsidRPr="00552BC7">
              <w:rPr>
                <w:rFonts w:ascii="Consolas" w:hAnsi="Consolas" w:cs="Consolas"/>
                <w:color w:val="2B91AF"/>
                <w:sz w:val="19"/>
                <w:szCs w:val="19"/>
                <w:lang w:val="en-US"/>
              </w:rPr>
              <w:t>UnmanagedType</w:t>
            </w:r>
            <w:r w:rsidRPr="00552BC7">
              <w:rPr>
                <w:rFonts w:ascii="Consolas" w:hAnsi="Consolas" w:cs="Consolas"/>
                <w:color w:val="000000"/>
                <w:sz w:val="19"/>
                <w:szCs w:val="19"/>
                <w:lang w:val="en-US"/>
              </w:rPr>
              <w:t xml:space="preserve">.I1)] </w:t>
            </w:r>
            <w:r w:rsidRPr="00552BC7">
              <w:rPr>
                <w:rFonts w:ascii="Consolas" w:hAnsi="Consolas" w:cs="Consolas"/>
                <w:color w:val="0000FF"/>
                <w:sz w:val="19"/>
                <w:szCs w:val="19"/>
                <w:lang w:val="en-US"/>
              </w:rPr>
              <w:t>bool</w:t>
            </w:r>
            <w:r w:rsidRPr="00552BC7">
              <w:rPr>
                <w:rFonts w:ascii="Consolas" w:hAnsi="Consolas" w:cs="Consolas"/>
                <w:color w:val="000000"/>
                <w:sz w:val="19"/>
                <w:szCs w:val="19"/>
                <w:lang w:val="en-US"/>
              </w:rPr>
              <w:t xml:space="preserve"> param1, [</w:t>
            </w:r>
            <w:r w:rsidRPr="00552BC7">
              <w:rPr>
                <w:rFonts w:ascii="Consolas" w:hAnsi="Consolas" w:cs="Consolas"/>
                <w:color w:val="2B91AF"/>
                <w:sz w:val="19"/>
                <w:szCs w:val="19"/>
                <w:lang w:val="en-US"/>
              </w:rPr>
              <w:t>MarshalAs</w:t>
            </w:r>
            <w:r w:rsidRPr="00552BC7">
              <w:rPr>
                <w:rFonts w:ascii="Consolas" w:hAnsi="Consolas" w:cs="Consolas"/>
                <w:color w:val="000000"/>
                <w:sz w:val="19"/>
                <w:szCs w:val="19"/>
                <w:lang w:val="en-US"/>
              </w:rPr>
              <w:t>(</w:t>
            </w:r>
            <w:r w:rsidRPr="00552BC7">
              <w:rPr>
                <w:rFonts w:ascii="Consolas" w:hAnsi="Consolas" w:cs="Consolas"/>
                <w:color w:val="2B91AF"/>
                <w:sz w:val="19"/>
                <w:szCs w:val="19"/>
                <w:lang w:val="en-US"/>
              </w:rPr>
              <w:t>UnmanagedType</w:t>
            </w:r>
            <w:r w:rsidRPr="00552BC7">
              <w:rPr>
                <w:rFonts w:ascii="Consolas" w:hAnsi="Consolas" w:cs="Consolas"/>
                <w:color w:val="000000"/>
                <w:sz w:val="19"/>
                <w:szCs w:val="19"/>
                <w:lang w:val="en-US"/>
              </w:rPr>
              <w:t xml:space="preserve">.I1)] </w:t>
            </w:r>
            <w:r w:rsidRPr="00552BC7">
              <w:rPr>
                <w:rFonts w:ascii="Consolas" w:hAnsi="Consolas" w:cs="Consolas"/>
                <w:color w:val="0000FF"/>
                <w:sz w:val="19"/>
                <w:szCs w:val="19"/>
                <w:lang w:val="en-US"/>
              </w:rPr>
              <w:t>bool</w:t>
            </w:r>
            <w:r w:rsidRPr="00552BC7">
              <w:rPr>
                <w:rFonts w:ascii="Consolas" w:hAnsi="Consolas" w:cs="Consolas"/>
                <w:color w:val="000000"/>
                <w:sz w:val="19"/>
                <w:szCs w:val="19"/>
                <w:lang w:val="en-US"/>
              </w:rPr>
              <w:t xml:space="preserve"> param2,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param3,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param4);</w:t>
            </w:r>
          </w:p>
          <w:p w14:paraId="3ACF98A5" w14:textId="77777777" w:rsidR="00666C66" w:rsidRPr="00552BC7" w:rsidRDefault="00666C66" w:rsidP="0056228E">
            <w:pPr>
              <w:spacing w:line="240" w:lineRule="auto"/>
              <w:ind w:firstLine="0"/>
              <w:jc w:val="left"/>
              <w:rPr>
                <w:lang w:val="en-US"/>
              </w:rPr>
            </w:pPr>
          </w:p>
        </w:tc>
      </w:tr>
      <w:tr w:rsidR="00666C66" w:rsidRPr="001B5271" w14:paraId="7F58C89C" w14:textId="77777777" w:rsidTr="0056228E">
        <w:tc>
          <w:tcPr>
            <w:tcW w:w="3246" w:type="dxa"/>
          </w:tcPr>
          <w:p w14:paraId="64A2C046"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SendData</w:t>
            </w:r>
            <w:r w:rsidRPr="00D737D1">
              <w:rPr>
                <w:rFonts w:ascii="Consolas" w:hAnsi="Consolas" w:cs="Consolas"/>
                <w:color w:val="000000"/>
                <w:sz w:val="19"/>
                <w:szCs w:val="19"/>
                <w:lang w:val="en-US"/>
              </w:rPr>
              <w:t>)(</w:t>
            </w:r>
            <w:r w:rsidRPr="00D737D1">
              <w:rPr>
                <w:rFonts w:ascii="Consolas" w:hAnsi="Consolas" w:cs="Consolas"/>
                <w:color w:val="2B91AF"/>
                <w:sz w:val="19"/>
                <w:szCs w:val="19"/>
                <w:lang w:val="en-US"/>
              </w:rPr>
              <w:t>pvecvaluesall</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52B72940"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roofErr w:type="gramStart"/>
            <w:r w:rsidRPr="006D507F">
              <w:rPr>
                <w:rFonts w:ascii="Consolas" w:hAnsi="Consolas" w:cs="Consolas"/>
                <w:color w:val="2B91AF"/>
                <w:sz w:val="19"/>
                <w:szCs w:val="19"/>
                <w:lang w:val="en-US"/>
              </w:rPr>
              <w:t>UnmanagedFunctionPointer</w:t>
            </w:r>
            <w:r w:rsidRPr="006D507F">
              <w:rPr>
                <w:rFonts w:ascii="Consolas" w:hAnsi="Consolas" w:cs="Consolas"/>
                <w:color w:val="000000"/>
                <w:sz w:val="19"/>
                <w:szCs w:val="19"/>
                <w:lang w:val="en-US"/>
              </w:rPr>
              <w:t>(</w:t>
            </w:r>
            <w:proofErr w:type="gramEnd"/>
            <w:r w:rsidRPr="006D507F">
              <w:rPr>
                <w:rFonts w:ascii="Consolas" w:hAnsi="Consolas" w:cs="Consolas"/>
                <w:color w:val="2B91AF"/>
                <w:sz w:val="19"/>
                <w:szCs w:val="19"/>
                <w:lang w:val="en-US"/>
              </w:rPr>
              <w:t>CallingConvention</w:t>
            </w:r>
            <w:r w:rsidRPr="006D507F">
              <w:rPr>
                <w:rFonts w:ascii="Consolas" w:hAnsi="Consolas" w:cs="Consolas"/>
                <w:color w:val="000000"/>
                <w:sz w:val="19"/>
                <w:szCs w:val="19"/>
                <w:lang w:val="en-US"/>
              </w:rPr>
              <w:t>.Cdecl)]</w:t>
            </w:r>
          </w:p>
          <w:p w14:paraId="57B664B3"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proofErr w:type="gramStart"/>
            <w:r w:rsidRPr="00552BC7">
              <w:rPr>
                <w:rFonts w:ascii="Consolas" w:hAnsi="Consolas" w:cs="Consolas"/>
                <w:color w:val="2B91AF"/>
                <w:sz w:val="19"/>
                <w:szCs w:val="19"/>
                <w:lang w:val="en-US"/>
              </w:rPr>
              <w:t>SendInitData</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param0,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param1,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param2);</w:t>
            </w:r>
          </w:p>
          <w:p w14:paraId="0B4208D0" w14:textId="77777777" w:rsidR="00666C66" w:rsidRPr="00552BC7" w:rsidRDefault="00666C66" w:rsidP="0056228E">
            <w:pPr>
              <w:spacing w:line="240" w:lineRule="auto"/>
              <w:ind w:firstLine="0"/>
              <w:jc w:val="left"/>
              <w:rPr>
                <w:lang w:val="en-US"/>
              </w:rPr>
            </w:pPr>
          </w:p>
        </w:tc>
      </w:tr>
      <w:tr w:rsidR="00666C66" w:rsidRPr="001B5271" w14:paraId="3B335E93" w14:textId="77777777" w:rsidTr="0056228E">
        <w:tc>
          <w:tcPr>
            <w:tcW w:w="3246" w:type="dxa"/>
          </w:tcPr>
          <w:p w14:paraId="0C14F998"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SendInitData</w:t>
            </w:r>
            <w:r w:rsidRPr="00D737D1">
              <w:rPr>
                <w:rFonts w:ascii="Consolas" w:hAnsi="Consolas" w:cs="Consolas"/>
                <w:color w:val="000000"/>
                <w:sz w:val="19"/>
                <w:szCs w:val="19"/>
                <w:lang w:val="en-US"/>
              </w:rPr>
              <w:t>)(</w:t>
            </w:r>
            <w:r w:rsidRPr="00D737D1">
              <w:rPr>
                <w:rFonts w:ascii="Consolas" w:hAnsi="Consolas" w:cs="Consolas"/>
                <w:color w:val="2B91AF"/>
                <w:sz w:val="19"/>
                <w:szCs w:val="19"/>
                <w:lang w:val="en-US"/>
              </w:rPr>
              <w:t>pvecinfoall</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1BB7E582"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roofErr w:type="gramStart"/>
            <w:r w:rsidRPr="006D507F">
              <w:rPr>
                <w:rFonts w:ascii="Consolas" w:hAnsi="Consolas" w:cs="Consolas"/>
                <w:color w:val="2B91AF"/>
                <w:sz w:val="19"/>
                <w:szCs w:val="19"/>
                <w:lang w:val="en-US"/>
              </w:rPr>
              <w:t>UnmanagedFunctionPointer</w:t>
            </w:r>
            <w:r w:rsidRPr="006D507F">
              <w:rPr>
                <w:rFonts w:ascii="Consolas" w:hAnsi="Consolas" w:cs="Consolas"/>
                <w:color w:val="000000"/>
                <w:sz w:val="19"/>
                <w:szCs w:val="19"/>
                <w:lang w:val="en-US"/>
              </w:rPr>
              <w:t>(</w:t>
            </w:r>
            <w:proofErr w:type="gramEnd"/>
            <w:r w:rsidRPr="006D507F">
              <w:rPr>
                <w:rFonts w:ascii="Consolas" w:hAnsi="Consolas" w:cs="Consolas"/>
                <w:color w:val="2B91AF"/>
                <w:sz w:val="19"/>
                <w:szCs w:val="19"/>
                <w:lang w:val="en-US"/>
              </w:rPr>
              <w:t>CallingConvention</w:t>
            </w:r>
            <w:r w:rsidRPr="006D507F">
              <w:rPr>
                <w:rFonts w:ascii="Consolas" w:hAnsi="Consolas" w:cs="Consolas"/>
                <w:color w:val="000000"/>
                <w:sz w:val="19"/>
                <w:szCs w:val="19"/>
                <w:lang w:val="en-US"/>
              </w:rPr>
              <w:t>.Cdecl)]</w:t>
            </w:r>
          </w:p>
          <w:p w14:paraId="78EC62EC"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r w:rsidRPr="00552BC7">
              <w:rPr>
                <w:rFonts w:ascii="Consolas" w:hAnsi="Consolas" w:cs="Consolas"/>
                <w:color w:val="2B91AF"/>
                <w:sz w:val="19"/>
                <w:szCs w:val="19"/>
                <w:lang w:val="en-US"/>
              </w:rPr>
              <w:t>BGThreadRunning</w:t>
            </w:r>
            <w:r w:rsidRPr="00552BC7">
              <w:rPr>
                <w:rFonts w:ascii="Consolas" w:hAnsi="Consolas" w:cs="Consolas"/>
                <w:color w:val="000000"/>
                <w:sz w:val="19"/>
                <w:szCs w:val="19"/>
                <w:lang w:val="en-US"/>
              </w:rPr>
              <w:t>([</w:t>
            </w:r>
            <w:proofErr w:type="gramStart"/>
            <w:r w:rsidRPr="00552BC7">
              <w:rPr>
                <w:rFonts w:ascii="Consolas" w:hAnsi="Consolas" w:cs="Consolas"/>
                <w:color w:val="2B91AF"/>
                <w:sz w:val="19"/>
                <w:szCs w:val="19"/>
                <w:lang w:val="en-US"/>
              </w:rPr>
              <w:t>MarshalAs</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UnmanagedType</w:t>
            </w:r>
            <w:r w:rsidRPr="00552BC7">
              <w:rPr>
                <w:rFonts w:ascii="Consolas" w:hAnsi="Consolas" w:cs="Consolas"/>
                <w:color w:val="000000"/>
                <w:sz w:val="19"/>
                <w:szCs w:val="19"/>
                <w:lang w:val="en-US"/>
              </w:rPr>
              <w:t xml:space="preserve">.I1)] </w:t>
            </w:r>
            <w:r w:rsidRPr="00552BC7">
              <w:rPr>
                <w:rFonts w:ascii="Consolas" w:hAnsi="Consolas" w:cs="Consolas"/>
                <w:color w:val="0000FF"/>
                <w:sz w:val="19"/>
                <w:szCs w:val="19"/>
                <w:lang w:val="en-US"/>
              </w:rPr>
              <w:t>bool</w:t>
            </w:r>
            <w:r w:rsidRPr="00552BC7">
              <w:rPr>
                <w:rFonts w:ascii="Consolas" w:hAnsi="Consolas" w:cs="Consolas"/>
                <w:color w:val="000000"/>
                <w:sz w:val="19"/>
                <w:szCs w:val="19"/>
                <w:lang w:val="en-US"/>
              </w:rPr>
              <w:t xml:space="preserve"> param0,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param1,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param2);</w:t>
            </w:r>
          </w:p>
          <w:p w14:paraId="1F9BE881" w14:textId="77777777" w:rsidR="00666C66" w:rsidRPr="00552BC7" w:rsidRDefault="00666C66" w:rsidP="0056228E">
            <w:pPr>
              <w:spacing w:line="240" w:lineRule="auto"/>
              <w:ind w:firstLine="0"/>
              <w:jc w:val="left"/>
              <w:rPr>
                <w:lang w:val="en-US"/>
              </w:rPr>
            </w:pPr>
          </w:p>
        </w:tc>
      </w:tr>
      <w:tr w:rsidR="00666C66" w:rsidRPr="001B5271" w14:paraId="48E4E1C5" w14:textId="77777777" w:rsidTr="0056228E">
        <w:tc>
          <w:tcPr>
            <w:tcW w:w="3246" w:type="dxa"/>
          </w:tcPr>
          <w:p w14:paraId="3CC012B5"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BGThreadRunning</w:t>
            </w:r>
            <w:r w:rsidRPr="00D737D1">
              <w:rPr>
                <w:rFonts w:ascii="Consolas" w:hAnsi="Consolas" w:cs="Consolas"/>
                <w:color w:val="000000"/>
                <w:sz w:val="19"/>
                <w:szCs w:val="19"/>
                <w:lang w:val="en-US"/>
              </w:rPr>
              <w:t>)(</w:t>
            </w:r>
            <w:r w:rsidRPr="00D737D1">
              <w:rPr>
                <w:rFonts w:ascii="Consolas" w:hAnsi="Consolas" w:cs="Consolas"/>
                <w:color w:val="0000FF"/>
                <w:sz w:val="19"/>
                <w:szCs w:val="19"/>
                <w:lang w:val="en-US"/>
              </w:rPr>
              <w:t>bool</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2F9A7369"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roofErr w:type="gramStart"/>
            <w:r w:rsidRPr="006D507F">
              <w:rPr>
                <w:rFonts w:ascii="Consolas" w:hAnsi="Consolas" w:cs="Consolas"/>
                <w:color w:val="2B91AF"/>
                <w:sz w:val="19"/>
                <w:szCs w:val="19"/>
                <w:lang w:val="en-US"/>
              </w:rPr>
              <w:t>UnmanagedFunctionPointer</w:t>
            </w:r>
            <w:r w:rsidRPr="006D507F">
              <w:rPr>
                <w:rFonts w:ascii="Consolas" w:hAnsi="Consolas" w:cs="Consolas"/>
                <w:color w:val="000000"/>
                <w:sz w:val="19"/>
                <w:szCs w:val="19"/>
                <w:lang w:val="en-US"/>
              </w:rPr>
              <w:t>(</w:t>
            </w:r>
            <w:proofErr w:type="gramEnd"/>
            <w:r w:rsidRPr="006D507F">
              <w:rPr>
                <w:rFonts w:ascii="Consolas" w:hAnsi="Consolas" w:cs="Consolas"/>
                <w:color w:val="2B91AF"/>
                <w:sz w:val="19"/>
                <w:szCs w:val="19"/>
                <w:lang w:val="en-US"/>
              </w:rPr>
              <w:t>CallingConvention</w:t>
            </w:r>
            <w:r w:rsidRPr="006D507F">
              <w:rPr>
                <w:rFonts w:ascii="Consolas" w:hAnsi="Consolas" w:cs="Consolas"/>
                <w:color w:val="000000"/>
                <w:sz w:val="19"/>
                <w:szCs w:val="19"/>
                <w:lang w:val="en-US"/>
              </w:rPr>
              <w:t>.Cdecl)]</w:t>
            </w:r>
          </w:p>
          <w:p w14:paraId="534A4BD3"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r w:rsidRPr="00552BC7">
              <w:rPr>
                <w:rFonts w:ascii="Consolas" w:hAnsi="Consolas" w:cs="Consolas"/>
                <w:color w:val="2B91AF"/>
                <w:sz w:val="19"/>
                <w:szCs w:val="19"/>
                <w:lang w:val="en-US"/>
              </w:rPr>
              <w:t>BGThreadRunning</w:t>
            </w:r>
            <w:r w:rsidRPr="00552BC7">
              <w:rPr>
                <w:rFonts w:ascii="Consolas" w:hAnsi="Consolas" w:cs="Consolas"/>
                <w:color w:val="000000"/>
                <w:sz w:val="19"/>
                <w:szCs w:val="19"/>
                <w:lang w:val="en-US"/>
              </w:rPr>
              <w:t>([</w:t>
            </w:r>
            <w:proofErr w:type="gramStart"/>
            <w:r w:rsidRPr="00552BC7">
              <w:rPr>
                <w:rFonts w:ascii="Consolas" w:hAnsi="Consolas" w:cs="Consolas"/>
                <w:color w:val="2B91AF"/>
                <w:sz w:val="19"/>
                <w:szCs w:val="19"/>
                <w:lang w:val="en-US"/>
              </w:rPr>
              <w:t>MarshalAs</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UnmanagedType</w:t>
            </w:r>
            <w:r w:rsidRPr="00552BC7">
              <w:rPr>
                <w:rFonts w:ascii="Consolas" w:hAnsi="Consolas" w:cs="Consolas"/>
                <w:color w:val="000000"/>
                <w:sz w:val="19"/>
                <w:szCs w:val="19"/>
                <w:lang w:val="en-US"/>
              </w:rPr>
              <w:t xml:space="preserve">.I1)] </w:t>
            </w:r>
            <w:r w:rsidRPr="00552BC7">
              <w:rPr>
                <w:rFonts w:ascii="Consolas" w:hAnsi="Consolas" w:cs="Consolas"/>
                <w:color w:val="0000FF"/>
                <w:sz w:val="19"/>
                <w:szCs w:val="19"/>
                <w:lang w:val="en-US"/>
              </w:rPr>
              <w:t>bool</w:t>
            </w:r>
            <w:r w:rsidRPr="00552BC7">
              <w:rPr>
                <w:rFonts w:ascii="Consolas" w:hAnsi="Consolas" w:cs="Consolas"/>
                <w:color w:val="000000"/>
                <w:sz w:val="19"/>
                <w:szCs w:val="19"/>
                <w:lang w:val="en-US"/>
              </w:rPr>
              <w:t xml:space="preserve"> param0,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param1,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param2);</w:t>
            </w:r>
          </w:p>
          <w:p w14:paraId="644BBED5" w14:textId="77777777" w:rsidR="00666C66" w:rsidRPr="00552BC7" w:rsidRDefault="00666C66" w:rsidP="0056228E">
            <w:pPr>
              <w:spacing w:line="240" w:lineRule="auto"/>
              <w:ind w:firstLine="0"/>
              <w:jc w:val="left"/>
              <w:rPr>
                <w:lang w:val="en-US"/>
              </w:rPr>
            </w:pPr>
          </w:p>
        </w:tc>
      </w:tr>
      <w:tr w:rsidR="00666C66" w:rsidRPr="001B5271" w14:paraId="56B5E2B0" w14:textId="77777777" w:rsidTr="0056228E">
        <w:tc>
          <w:tcPr>
            <w:tcW w:w="3246" w:type="dxa"/>
          </w:tcPr>
          <w:p w14:paraId="0FB62E17"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GetVSRCData</w:t>
            </w:r>
            <w:r w:rsidRPr="00D737D1">
              <w:rPr>
                <w:rFonts w:ascii="Consolas" w:hAnsi="Consolas" w:cs="Consolas"/>
                <w:color w:val="000000"/>
                <w:sz w:val="19"/>
                <w:szCs w:val="19"/>
                <w:lang w:val="en-US"/>
              </w:rPr>
              <w:t>)(</w:t>
            </w:r>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5B12F4EE"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roofErr w:type="gramStart"/>
            <w:r w:rsidRPr="006D507F">
              <w:rPr>
                <w:rFonts w:ascii="Consolas" w:hAnsi="Consolas" w:cs="Consolas"/>
                <w:color w:val="2B91AF"/>
                <w:sz w:val="19"/>
                <w:szCs w:val="19"/>
                <w:lang w:val="en-US"/>
              </w:rPr>
              <w:t>UnmanagedFunctionPointer</w:t>
            </w:r>
            <w:r w:rsidRPr="006D507F">
              <w:rPr>
                <w:rFonts w:ascii="Consolas" w:hAnsi="Consolas" w:cs="Consolas"/>
                <w:color w:val="000000"/>
                <w:sz w:val="19"/>
                <w:szCs w:val="19"/>
                <w:lang w:val="en-US"/>
              </w:rPr>
              <w:t>(</w:t>
            </w:r>
            <w:proofErr w:type="gramEnd"/>
            <w:r w:rsidRPr="006D507F">
              <w:rPr>
                <w:rFonts w:ascii="Consolas" w:hAnsi="Consolas" w:cs="Consolas"/>
                <w:color w:val="2B91AF"/>
                <w:sz w:val="19"/>
                <w:szCs w:val="19"/>
                <w:lang w:val="en-US"/>
              </w:rPr>
              <w:t>CallingConvention</w:t>
            </w:r>
            <w:r w:rsidRPr="006D507F">
              <w:rPr>
                <w:rFonts w:ascii="Consolas" w:hAnsi="Consolas" w:cs="Consolas"/>
                <w:color w:val="000000"/>
                <w:sz w:val="19"/>
                <w:szCs w:val="19"/>
                <w:lang w:val="en-US"/>
              </w:rPr>
              <w:t>.Cdecl)]</w:t>
            </w:r>
          </w:p>
          <w:p w14:paraId="014B40BB"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proofErr w:type="gramStart"/>
            <w:r w:rsidRPr="00552BC7">
              <w:rPr>
                <w:rFonts w:ascii="Consolas" w:hAnsi="Consolas" w:cs="Consolas"/>
                <w:color w:val="2B91AF"/>
                <w:sz w:val="19"/>
                <w:szCs w:val="19"/>
                <w:lang w:val="en-US"/>
              </w:rPr>
              <w:t>GetVSRCData</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param0, </w:t>
            </w:r>
            <w:r w:rsidRPr="00552BC7">
              <w:rPr>
                <w:rFonts w:ascii="Consolas" w:hAnsi="Consolas" w:cs="Consolas"/>
                <w:color w:val="0000FF"/>
                <w:sz w:val="19"/>
                <w:szCs w:val="19"/>
                <w:lang w:val="en-US"/>
              </w:rPr>
              <w:t>double</w:t>
            </w:r>
            <w:r w:rsidRPr="00552BC7">
              <w:rPr>
                <w:rFonts w:ascii="Consolas" w:hAnsi="Consolas" w:cs="Consolas"/>
                <w:color w:val="000000"/>
                <w:sz w:val="19"/>
                <w:szCs w:val="19"/>
                <w:lang w:val="en-US"/>
              </w:rPr>
              <w:t xml:space="preserve"> param1,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param2,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param3,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param4);</w:t>
            </w:r>
          </w:p>
          <w:p w14:paraId="3EFEF97C" w14:textId="77777777" w:rsidR="00666C66" w:rsidRPr="00552BC7" w:rsidRDefault="00666C66" w:rsidP="0056228E">
            <w:pPr>
              <w:spacing w:line="240" w:lineRule="auto"/>
              <w:ind w:firstLine="0"/>
              <w:jc w:val="left"/>
              <w:rPr>
                <w:lang w:val="en-US"/>
              </w:rPr>
            </w:pPr>
          </w:p>
        </w:tc>
      </w:tr>
      <w:tr w:rsidR="00666C66" w:rsidRPr="001B5271" w14:paraId="2E212B1D" w14:textId="77777777" w:rsidTr="0056228E">
        <w:tc>
          <w:tcPr>
            <w:tcW w:w="3246" w:type="dxa"/>
          </w:tcPr>
          <w:p w14:paraId="1AC65AAC"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GetISRCData</w:t>
            </w:r>
            <w:r w:rsidRPr="00D737D1">
              <w:rPr>
                <w:rFonts w:ascii="Consolas" w:hAnsi="Consolas" w:cs="Consolas"/>
                <w:color w:val="000000"/>
                <w:sz w:val="19"/>
                <w:szCs w:val="19"/>
                <w:lang w:val="en-US"/>
              </w:rPr>
              <w:t>)(</w:t>
            </w:r>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46913F11"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roofErr w:type="gramStart"/>
            <w:r w:rsidRPr="006D507F">
              <w:rPr>
                <w:rFonts w:ascii="Consolas" w:hAnsi="Consolas" w:cs="Consolas"/>
                <w:color w:val="2B91AF"/>
                <w:sz w:val="19"/>
                <w:szCs w:val="19"/>
                <w:lang w:val="en-US"/>
              </w:rPr>
              <w:t>UnmanagedFunctionPointer</w:t>
            </w:r>
            <w:r w:rsidRPr="006D507F">
              <w:rPr>
                <w:rFonts w:ascii="Consolas" w:hAnsi="Consolas" w:cs="Consolas"/>
                <w:color w:val="000000"/>
                <w:sz w:val="19"/>
                <w:szCs w:val="19"/>
                <w:lang w:val="en-US"/>
              </w:rPr>
              <w:t>(</w:t>
            </w:r>
            <w:proofErr w:type="gramEnd"/>
            <w:r w:rsidRPr="006D507F">
              <w:rPr>
                <w:rFonts w:ascii="Consolas" w:hAnsi="Consolas" w:cs="Consolas"/>
                <w:color w:val="2B91AF"/>
                <w:sz w:val="19"/>
                <w:szCs w:val="19"/>
                <w:lang w:val="en-US"/>
              </w:rPr>
              <w:t>CallingConvention</w:t>
            </w:r>
            <w:r w:rsidRPr="006D507F">
              <w:rPr>
                <w:rFonts w:ascii="Consolas" w:hAnsi="Consolas" w:cs="Consolas"/>
                <w:color w:val="000000"/>
                <w:sz w:val="19"/>
                <w:szCs w:val="19"/>
                <w:lang w:val="en-US"/>
              </w:rPr>
              <w:t>.Cdecl)]</w:t>
            </w:r>
          </w:p>
          <w:p w14:paraId="4D2D4D0F"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proofErr w:type="gramStart"/>
            <w:r w:rsidRPr="00552BC7">
              <w:rPr>
                <w:rFonts w:ascii="Consolas" w:hAnsi="Consolas" w:cs="Consolas"/>
                <w:color w:val="2B91AF"/>
                <w:sz w:val="19"/>
                <w:szCs w:val="19"/>
                <w:lang w:val="en-US"/>
              </w:rPr>
              <w:t>GetISRCData</w:t>
            </w:r>
            <w:r w:rsidRPr="00552BC7">
              <w:rPr>
                <w:rFonts w:ascii="Consolas" w:hAnsi="Consolas" w:cs="Consolas"/>
                <w:color w:val="000000"/>
                <w:sz w:val="19"/>
                <w:szCs w:val="19"/>
                <w:lang w:val="en-US"/>
              </w:rPr>
              <w:t>(</w:t>
            </w:r>
            <w:proofErr w:type="gramEnd"/>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param0, </w:t>
            </w:r>
            <w:r w:rsidRPr="00552BC7">
              <w:rPr>
                <w:rFonts w:ascii="Consolas" w:hAnsi="Consolas" w:cs="Consolas"/>
                <w:color w:val="0000FF"/>
                <w:sz w:val="19"/>
                <w:szCs w:val="19"/>
                <w:lang w:val="en-US"/>
              </w:rPr>
              <w:t>double</w:t>
            </w:r>
            <w:r w:rsidRPr="00552BC7">
              <w:rPr>
                <w:rFonts w:ascii="Consolas" w:hAnsi="Consolas" w:cs="Consolas"/>
                <w:color w:val="000000"/>
                <w:sz w:val="19"/>
                <w:szCs w:val="19"/>
                <w:lang w:val="en-US"/>
              </w:rPr>
              <w:t xml:space="preserve"> param1,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param2,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param3,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param4);</w:t>
            </w:r>
          </w:p>
          <w:p w14:paraId="5DF22924" w14:textId="77777777" w:rsidR="00666C66" w:rsidRPr="00552BC7" w:rsidRDefault="00666C66" w:rsidP="0056228E">
            <w:pPr>
              <w:spacing w:line="240" w:lineRule="auto"/>
              <w:ind w:firstLine="0"/>
              <w:jc w:val="left"/>
              <w:rPr>
                <w:lang w:val="en-US"/>
              </w:rPr>
            </w:pPr>
          </w:p>
        </w:tc>
      </w:tr>
      <w:tr w:rsidR="00666C66" w:rsidRPr="001B5271" w14:paraId="237DE0A9" w14:textId="77777777" w:rsidTr="0056228E">
        <w:tc>
          <w:tcPr>
            <w:tcW w:w="3246" w:type="dxa"/>
          </w:tcPr>
          <w:p w14:paraId="497FB3A1"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typedef</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GetSyncData</w:t>
            </w:r>
            <w:r w:rsidRPr="00D737D1">
              <w:rPr>
                <w:rFonts w:ascii="Consolas" w:hAnsi="Consolas" w:cs="Consolas"/>
                <w:color w:val="000000"/>
                <w:sz w:val="19"/>
                <w:szCs w:val="19"/>
                <w:lang w:val="en-US"/>
              </w:rPr>
              <w:t>)(</w:t>
            </w:r>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431AF4E4" w14:textId="77777777" w:rsidR="00666C66" w:rsidRPr="006D507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6D507F">
              <w:rPr>
                <w:rFonts w:ascii="Consolas" w:hAnsi="Consolas" w:cs="Consolas"/>
                <w:color w:val="000000"/>
                <w:sz w:val="19"/>
                <w:szCs w:val="19"/>
                <w:lang w:val="en-US"/>
              </w:rPr>
              <w:t>[</w:t>
            </w:r>
            <w:proofErr w:type="gramStart"/>
            <w:r w:rsidRPr="006D507F">
              <w:rPr>
                <w:rFonts w:ascii="Consolas" w:hAnsi="Consolas" w:cs="Consolas"/>
                <w:color w:val="2B91AF"/>
                <w:sz w:val="19"/>
                <w:szCs w:val="19"/>
                <w:lang w:val="en-US"/>
              </w:rPr>
              <w:t>UnmanagedFunctionPointer</w:t>
            </w:r>
            <w:r w:rsidRPr="006D507F">
              <w:rPr>
                <w:rFonts w:ascii="Consolas" w:hAnsi="Consolas" w:cs="Consolas"/>
                <w:color w:val="000000"/>
                <w:sz w:val="19"/>
                <w:szCs w:val="19"/>
                <w:lang w:val="en-US"/>
              </w:rPr>
              <w:t>(</w:t>
            </w:r>
            <w:proofErr w:type="gramEnd"/>
            <w:r w:rsidRPr="006D507F">
              <w:rPr>
                <w:rFonts w:ascii="Consolas" w:hAnsi="Consolas" w:cs="Consolas"/>
                <w:color w:val="2B91AF"/>
                <w:sz w:val="19"/>
                <w:szCs w:val="19"/>
                <w:lang w:val="en-US"/>
              </w:rPr>
              <w:t>CallingConvention</w:t>
            </w:r>
            <w:r w:rsidRPr="006D507F">
              <w:rPr>
                <w:rFonts w:ascii="Consolas" w:hAnsi="Consolas" w:cs="Consolas"/>
                <w:color w:val="000000"/>
                <w:sz w:val="19"/>
                <w:szCs w:val="19"/>
                <w:lang w:val="en-US"/>
              </w:rPr>
              <w:t>.Cdecl)]</w:t>
            </w:r>
          </w:p>
          <w:p w14:paraId="7C319AA7"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delegate</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w:t>
            </w:r>
            <w:proofErr w:type="gramStart"/>
            <w:r w:rsidRPr="00552BC7">
              <w:rPr>
                <w:rFonts w:ascii="Consolas" w:hAnsi="Consolas" w:cs="Consolas"/>
                <w:color w:val="2B91AF"/>
                <w:sz w:val="19"/>
                <w:szCs w:val="19"/>
                <w:lang w:val="en-US"/>
              </w:rPr>
              <w:t>GetSyncData</w:t>
            </w:r>
            <w:r w:rsidRPr="00552BC7">
              <w:rPr>
                <w:rFonts w:ascii="Consolas" w:hAnsi="Consolas" w:cs="Consolas"/>
                <w:color w:val="000000"/>
                <w:sz w:val="19"/>
                <w:szCs w:val="19"/>
                <w:lang w:val="en-US"/>
              </w:rPr>
              <w:t>(</w:t>
            </w:r>
            <w:proofErr w:type="gramEnd"/>
            <w:r w:rsidRPr="00552BC7">
              <w:rPr>
                <w:rFonts w:ascii="Consolas" w:hAnsi="Consolas" w:cs="Consolas"/>
                <w:color w:val="0000FF"/>
                <w:sz w:val="19"/>
                <w:szCs w:val="19"/>
                <w:lang w:val="en-US"/>
              </w:rPr>
              <w:t>double</w:t>
            </w:r>
            <w:r w:rsidRPr="00552BC7">
              <w:rPr>
                <w:rFonts w:ascii="Consolas" w:hAnsi="Consolas" w:cs="Consolas"/>
                <w:color w:val="000000"/>
                <w:sz w:val="19"/>
                <w:szCs w:val="19"/>
                <w:lang w:val="en-US"/>
              </w:rPr>
              <w:t xml:space="preserve"> param0,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param1, </w:t>
            </w:r>
            <w:r w:rsidRPr="00552BC7">
              <w:rPr>
                <w:rFonts w:ascii="Consolas" w:hAnsi="Consolas" w:cs="Consolas"/>
                <w:color w:val="0000FF"/>
                <w:sz w:val="19"/>
                <w:szCs w:val="19"/>
                <w:lang w:val="en-US"/>
              </w:rPr>
              <w:t>double</w:t>
            </w:r>
            <w:r w:rsidRPr="00552BC7">
              <w:rPr>
                <w:rFonts w:ascii="Consolas" w:hAnsi="Consolas" w:cs="Consolas"/>
                <w:color w:val="000000"/>
                <w:sz w:val="19"/>
                <w:szCs w:val="19"/>
                <w:lang w:val="en-US"/>
              </w:rPr>
              <w:t xml:space="preserve"> param2,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param3,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param4,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param5,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param6);</w:t>
            </w:r>
          </w:p>
          <w:p w14:paraId="1606F1FB" w14:textId="77777777" w:rsidR="00666C66" w:rsidRPr="00552BC7" w:rsidRDefault="00666C66" w:rsidP="0056228E">
            <w:pPr>
              <w:spacing w:line="240" w:lineRule="auto"/>
              <w:ind w:firstLine="0"/>
              <w:jc w:val="left"/>
              <w:rPr>
                <w:lang w:val="en-US"/>
              </w:rPr>
            </w:pPr>
          </w:p>
        </w:tc>
      </w:tr>
      <w:tr w:rsidR="00666C66" w:rsidRPr="001B5271" w14:paraId="452E9274" w14:textId="77777777" w:rsidTr="0056228E">
        <w:tc>
          <w:tcPr>
            <w:tcW w:w="3246" w:type="dxa"/>
            <w:tcBorders>
              <w:bottom w:val="single" w:sz="4" w:space="0" w:color="auto"/>
            </w:tcBorders>
          </w:tcPr>
          <w:p w14:paraId="2F2068E5" w14:textId="77777777" w:rsidR="00666C6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ngSpice_</w:t>
            </w:r>
            <w:proofErr w:type="gramStart"/>
            <w:r w:rsidRPr="00D737D1">
              <w:rPr>
                <w:rFonts w:ascii="Consolas" w:hAnsi="Consolas" w:cs="Consolas"/>
                <w:color w:val="000000"/>
                <w:sz w:val="19"/>
                <w:szCs w:val="19"/>
                <w:lang w:val="en-US"/>
              </w:rPr>
              <w:t>Init(</w:t>
            </w:r>
            <w:proofErr w:type="gramEnd"/>
          </w:p>
          <w:p w14:paraId="0964E732" w14:textId="77777777" w:rsidR="00666C66" w:rsidRPr="00D737D1"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737D1">
              <w:rPr>
                <w:rFonts w:ascii="Consolas" w:hAnsi="Consolas" w:cs="Consolas"/>
                <w:color w:val="2B91AF"/>
                <w:sz w:val="19"/>
                <w:szCs w:val="19"/>
                <w:lang w:val="en-US"/>
              </w:rPr>
              <w:t>SendChar</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printfcn</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SendStat</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statfcn</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ControlledExit</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ngexit</w:t>
            </w:r>
            <w:r>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SendData</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sdata</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SendInitData</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sinitdata</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BGThreadRunning</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bgtrun</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userData</w:t>
            </w:r>
            <w:r w:rsidRPr="00D737D1">
              <w:rPr>
                <w:rFonts w:ascii="Consolas" w:hAnsi="Consolas" w:cs="Consolas"/>
                <w:color w:val="000000"/>
                <w:sz w:val="19"/>
                <w:szCs w:val="19"/>
                <w:lang w:val="en-US"/>
              </w:rPr>
              <w:t>);</w:t>
            </w:r>
          </w:p>
        </w:tc>
        <w:tc>
          <w:tcPr>
            <w:tcW w:w="6382" w:type="dxa"/>
            <w:tcBorders>
              <w:bottom w:val="single" w:sz="4" w:space="0" w:color="auto"/>
            </w:tcBorders>
          </w:tcPr>
          <w:p w14:paraId="7F062002"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w:t>
            </w:r>
            <w:proofErr w:type="gramStart"/>
            <w:r w:rsidRPr="00552BC7">
              <w:rPr>
                <w:rFonts w:ascii="Consolas" w:hAnsi="Consolas" w:cs="Consolas"/>
                <w:color w:val="2B91AF"/>
                <w:sz w:val="19"/>
                <w:szCs w:val="19"/>
                <w:lang w:val="en-US"/>
              </w:rPr>
              <w:t>DllImport</w:t>
            </w:r>
            <w:r w:rsidRPr="00552BC7">
              <w:rPr>
                <w:rFonts w:ascii="Consolas" w:hAnsi="Consolas" w:cs="Consolas"/>
                <w:color w:val="000000"/>
                <w:sz w:val="19"/>
                <w:szCs w:val="19"/>
                <w:lang w:val="en-US"/>
              </w:rPr>
              <w:t>(</w:t>
            </w:r>
            <w:proofErr w:type="gramEnd"/>
            <w:r w:rsidRPr="00552BC7">
              <w:rPr>
                <w:rFonts w:ascii="Consolas" w:hAnsi="Consolas" w:cs="Consolas"/>
                <w:color w:val="A31515"/>
                <w:sz w:val="19"/>
                <w:szCs w:val="19"/>
                <w:lang w:val="en-US"/>
              </w:rPr>
              <w:t>"ngspice.dll"</w:t>
            </w:r>
            <w:r w:rsidRPr="00552BC7">
              <w:rPr>
                <w:rFonts w:ascii="Consolas" w:hAnsi="Consolas" w:cs="Consolas"/>
                <w:color w:val="000000"/>
                <w:sz w:val="19"/>
                <w:szCs w:val="19"/>
                <w:lang w:val="en-US"/>
              </w:rPr>
              <w:t xml:space="preserve">, </w:t>
            </w:r>
          </w:p>
          <w:p w14:paraId="2906EB6F"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EntryPoint = </w:t>
            </w:r>
            <w:r w:rsidRPr="00552BC7">
              <w:rPr>
                <w:rFonts w:ascii="Consolas" w:hAnsi="Consolas" w:cs="Consolas"/>
                <w:color w:val="A31515"/>
                <w:sz w:val="19"/>
                <w:szCs w:val="19"/>
                <w:lang w:val="en-US"/>
              </w:rPr>
              <w:t>"ngSpice_Init"</w:t>
            </w:r>
            <w:r w:rsidRPr="00552BC7">
              <w:rPr>
                <w:rFonts w:ascii="Consolas" w:hAnsi="Consolas" w:cs="Consolas"/>
                <w:color w:val="000000"/>
                <w:sz w:val="19"/>
                <w:szCs w:val="19"/>
                <w:lang w:val="en-US"/>
              </w:rPr>
              <w:t xml:space="preserve">, </w:t>
            </w:r>
          </w:p>
          <w:p w14:paraId="0982BACC"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SetLastError = </w:t>
            </w:r>
            <w:r w:rsidRPr="00552BC7">
              <w:rPr>
                <w:rFonts w:ascii="Consolas" w:hAnsi="Consolas" w:cs="Consolas"/>
                <w:color w:val="0000FF"/>
                <w:sz w:val="19"/>
                <w:szCs w:val="19"/>
                <w:lang w:val="en-US"/>
              </w:rPr>
              <w:t>true</w:t>
            </w:r>
            <w:r w:rsidRPr="00552BC7">
              <w:rPr>
                <w:rFonts w:ascii="Consolas" w:hAnsi="Consolas" w:cs="Consolas"/>
                <w:color w:val="000000"/>
                <w:sz w:val="19"/>
                <w:szCs w:val="19"/>
                <w:lang w:val="en-US"/>
              </w:rPr>
              <w:t>,</w:t>
            </w:r>
          </w:p>
          <w:p w14:paraId="7744E3CC" w14:textId="77777777" w:rsidR="00666C66" w:rsidRPr="00552BC7"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552BC7">
              <w:rPr>
                <w:rFonts w:ascii="Consolas" w:hAnsi="Consolas" w:cs="Consolas"/>
                <w:color w:val="000000"/>
                <w:sz w:val="19"/>
                <w:szCs w:val="19"/>
                <w:lang w:val="en-US"/>
              </w:rPr>
              <w:t xml:space="preserve">    CallingConvention = </w:t>
            </w:r>
            <w:r w:rsidRPr="00552BC7">
              <w:rPr>
                <w:rFonts w:ascii="Consolas" w:hAnsi="Consolas" w:cs="Consolas"/>
                <w:color w:val="2B91AF"/>
                <w:sz w:val="19"/>
                <w:szCs w:val="19"/>
                <w:lang w:val="en-US"/>
              </w:rPr>
              <w:t>CallingConvention</w:t>
            </w:r>
            <w:r w:rsidRPr="00552BC7">
              <w:rPr>
                <w:rFonts w:ascii="Consolas" w:hAnsi="Consolas" w:cs="Consolas"/>
                <w:color w:val="000000"/>
                <w:sz w:val="19"/>
                <w:szCs w:val="19"/>
                <w:lang w:val="en-US"/>
              </w:rPr>
              <w:t>.Cdecl)]</w:t>
            </w:r>
          </w:p>
          <w:p w14:paraId="28E3F216" w14:textId="77777777" w:rsidR="00666C66" w:rsidRDefault="00666C66" w:rsidP="0056228E">
            <w:pPr>
              <w:spacing w:line="240" w:lineRule="auto"/>
              <w:ind w:firstLine="0"/>
              <w:jc w:val="left"/>
              <w:rPr>
                <w:rFonts w:ascii="Consolas" w:hAnsi="Consolas" w:cs="Consolas"/>
                <w:color w:val="000000"/>
                <w:sz w:val="19"/>
                <w:szCs w:val="19"/>
                <w:lang w:val="en-US"/>
              </w:rPr>
            </w:pPr>
            <w:r w:rsidRPr="00552BC7">
              <w:rPr>
                <w:rFonts w:ascii="Consolas" w:hAnsi="Consolas" w:cs="Consolas"/>
                <w:color w:val="0000FF"/>
                <w:sz w:val="19"/>
                <w:szCs w:val="19"/>
                <w:lang w:val="en-US"/>
              </w:rPr>
              <w:t>public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static</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extern</w:t>
            </w:r>
            <w:r w:rsidRPr="00552BC7">
              <w:rPr>
                <w:rFonts w:ascii="Consolas" w:hAnsi="Consolas" w:cs="Consolas"/>
                <w:color w:val="000000"/>
                <w:sz w:val="19"/>
                <w:szCs w:val="19"/>
                <w:lang w:val="en-US"/>
              </w:rPr>
              <w:t xml:space="preserve"> </w:t>
            </w:r>
            <w:r w:rsidRPr="00552BC7">
              <w:rPr>
                <w:rFonts w:ascii="Consolas" w:hAnsi="Consolas" w:cs="Consolas"/>
                <w:color w:val="0000FF"/>
                <w:sz w:val="19"/>
                <w:szCs w:val="19"/>
                <w:lang w:val="en-US"/>
              </w:rPr>
              <w:t>int</w:t>
            </w:r>
            <w:r w:rsidRPr="00552BC7">
              <w:rPr>
                <w:rFonts w:ascii="Consolas" w:hAnsi="Consolas" w:cs="Consolas"/>
                <w:color w:val="000000"/>
                <w:sz w:val="19"/>
                <w:szCs w:val="19"/>
                <w:lang w:val="en-US"/>
              </w:rPr>
              <w:t xml:space="preserve"> ngSpice_</w:t>
            </w:r>
            <w:proofErr w:type="gramStart"/>
            <w:r w:rsidRPr="00552BC7">
              <w:rPr>
                <w:rFonts w:ascii="Consolas" w:hAnsi="Consolas" w:cs="Consolas"/>
                <w:color w:val="000000"/>
                <w:sz w:val="19"/>
                <w:szCs w:val="19"/>
                <w:lang w:val="en-US"/>
              </w:rPr>
              <w:t>Init(</w:t>
            </w:r>
            <w:proofErr w:type="gramEnd"/>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printfcn,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statfcn,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ngexit,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sdata,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sinitdata,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bgtrun, </w:t>
            </w:r>
            <w:r w:rsidRPr="00552BC7">
              <w:rPr>
                <w:rFonts w:ascii="Consolas" w:hAnsi="Consolas" w:cs="Consolas"/>
                <w:color w:val="2B91AF"/>
                <w:sz w:val="19"/>
                <w:szCs w:val="19"/>
                <w:lang w:val="en-US"/>
              </w:rPr>
              <w:t>IntPtr</w:t>
            </w:r>
            <w:r w:rsidRPr="00552BC7">
              <w:rPr>
                <w:rFonts w:ascii="Consolas" w:hAnsi="Consolas" w:cs="Consolas"/>
                <w:color w:val="000000"/>
                <w:sz w:val="19"/>
                <w:szCs w:val="19"/>
                <w:lang w:val="en-US"/>
              </w:rPr>
              <w:t xml:space="preserve"> userData);</w:t>
            </w:r>
          </w:p>
          <w:p w14:paraId="4BCAFBE6" w14:textId="77777777" w:rsidR="00666C66" w:rsidRPr="002629B9" w:rsidRDefault="00666C66" w:rsidP="0056228E">
            <w:pPr>
              <w:spacing w:line="240" w:lineRule="auto"/>
              <w:ind w:firstLine="0"/>
              <w:jc w:val="left"/>
              <w:rPr>
                <w:lang w:val="en-US"/>
              </w:rPr>
            </w:pPr>
          </w:p>
        </w:tc>
      </w:tr>
      <w:tr w:rsidR="00666C66" w:rsidRPr="001B5271" w14:paraId="69A1AB28" w14:textId="77777777" w:rsidTr="0056228E">
        <w:tc>
          <w:tcPr>
            <w:tcW w:w="3246" w:type="dxa"/>
            <w:tcBorders>
              <w:bottom w:val="nil"/>
            </w:tcBorders>
          </w:tcPr>
          <w:p w14:paraId="26B53533"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D737D1">
              <w:rPr>
                <w:rFonts w:ascii="Consolas" w:hAnsi="Consolas" w:cs="Consolas"/>
                <w:color w:val="000000"/>
                <w:sz w:val="19"/>
                <w:szCs w:val="19"/>
                <w:lang w:val="en-US"/>
              </w:rPr>
              <w:t>ngSpice_Init_Sync(</w:t>
            </w:r>
            <w:r w:rsidRPr="00D737D1">
              <w:rPr>
                <w:rFonts w:ascii="Consolas" w:hAnsi="Consolas" w:cs="Consolas"/>
                <w:color w:val="2B91AF"/>
                <w:sz w:val="19"/>
                <w:szCs w:val="19"/>
                <w:lang w:val="en-US"/>
              </w:rPr>
              <w:t>GetVSRCData</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vsrcdat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GetISRCData</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isrcdat</w:t>
            </w:r>
            <w:r w:rsidRPr="00D737D1">
              <w:rPr>
                <w:rFonts w:ascii="Consolas" w:hAnsi="Consolas" w:cs="Consolas"/>
                <w:color w:val="000000"/>
                <w:sz w:val="19"/>
                <w:szCs w:val="19"/>
                <w:lang w:val="en-US"/>
              </w:rPr>
              <w:t xml:space="preserve">, </w:t>
            </w:r>
            <w:r w:rsidRPr="00D737D1">
              <w:rPr>
                <w:rFonts w:ascii="Consolas" w:hAnsi="Consolas" w:cs="Consolas"/>
                <w:color w:val="2B91AF"/>
                <w:sz w:val="19"/>
                <w:szCs w:val="19"/>
                <w:lang w:val="en-US"/>
              </w:rPr>
              <w:t>GetSyncData</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syncdat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ident</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userData</w:t>
            </w:r>
            <w:r w:rsidRPr="00D737D1">
              <w:rPr>
                <w:rFonts w:ascii="Consolas" w:hAnsi="Consolas" w:cs="Consolas"/>
                <w:color w:val="000000"/>
                <w:sz w:val="19"/>
                <w:szCs w:val="19"/>
                <w:lang w:val="en-US"/>
              </w:rPr>
              <w:t>);</w:t>
            </w:r>
          </w:p>
        </w:tc>
        <w:tc>
          <w:tcPr>
            <w:tcW w:w="6382" w:type="dxa"/>
            <w:tcBorders>
              <w:bottom w:val="nil"/>
            </w:tcBorders>
          </w:tcPr>
          <w:p w14:paraId="10C69CD4" w14:textId="77777777" w:rsidR="00666C66" w:rsidRPr="004A4391"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4391">
              <w:rPr>
                <w:rFonts w:ascii="Consolas" w:hAnsi="Consolas" w:cs="Consolas"/>
                <w:color w:val="000000"/>
                <w:sz w:val="19"/>
                <w:szCs w:val="19"/>
                <w:lang w:val="en-US"/>
              </w:rPr>
              <w:t>[</w:t>
            </w:r>
            <w:proofErr w:type="gramStart"/>
            <w:r w:rsidRPr="004A4391">
              <w:rPr>
                <w:rFonts w:ascii="Consolas" w:hAnsi="Consolas" w:cs="Consolas"/>
                <w:color w:val="2B91AF"/>
                <w:sz w:val="19"/>
                <w:szCs w:val="19"/>
                <w:lang w:val="en-US"/>
              </w:rPr>
              <w:t>DllImport</w:t>
            </w:r>
            <w:r w:rsidRPr="004A4391">
              <w:rPr>
                <w:rFonts w:ascii="Consolas" w:hAnsi="Consolas" w:cs="Consolas"/>
                <w:color w:val="000000"/>
                <w:sz w:val="19"/>
                <w:szCs w:val="19"/>
                <w:lang w:val="en-US"/>
              </w:rPr>
              <w:t>(</w:t>
            </w:r>
            <w:proofErr w:type="gramEnd"/>
            <w:r w:rsidRPr="004A4391">
              <w:rPr>
                <w:rFonts w:ascii="Consolas" w:hAnsi="Consolas" w:cs="Consolas"/>
                <w:color w:val="A31515"/>
                <w:sz w:val="19"/>
                <w:szCs w:val="19"/>
                <w:lang w:val="en-US"/>
              </w:rPr>
              <w:t>"ngspice.dll"</w:t>
            </w:r>
            <w:r w:rsidRPr="004A4391">
              <w:rPr>
                <w:rFonts w:ascii="Consolas" w:hAnsi="Consolas" w:cs="Consolas"/>
                <w:color w:val="000000"/>
                <w:sz w:val="19"/>
                <w:szCs w:val="19"/>
                <w:lang w:val="en-US"/>
              </w:rPr>
              <w:t>,</w:t>
            </w:r>
          </w:p>
          <w:p w14:paraId="2E7B2671" w14:textId="77777777" w:rsidR="00666C66" w:rsidRPr="004A4391"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4391">
              <w:rPr>
                <w:rFonts w:ascii="Consolas" w:hAnsi="Consolas" w:cs="Consolas"/>
                <w:color w:val="000000"/>
                <w:sz w:val="19"/>
                <w:szCs w:val="19"/>
                <w:lang w:val="en-US"/>
              </w:rPr>
              <w:t xml:space="preserve">    EntryPoint = </w:t>
            </w:r>
            <w:r w:rsidRPr="004A4391">
              <w:rPr>
                <w:rFonts w:ascii="Consolas" w:hAnsi="Consolas" w:cs="Consolas"/>
                <w:color w:val="A31515"/>
                <w:sz w:val="19"/>
                <w:szCs w:val="19"/>
                <w:lang w:val="en-US"/>
              </w:rPr>
              <w:t>"ngSpice_Init_Sync"</w:t>
            </w:r>
            <w:r w:rsidRPr="004A4391">
              <w:rPr>
                <w:rFonts w:ascii="Consolas" w:hAnsi="Consolas" w:cs="Consolas"/>
                <w:color w:val="000000"/>
                <w:sz w:val="19"/>
                <w:szCs w:val="19"/>
                <w:lang w:val="en-US"/>
              </w:rPr>
              <w:t>,</w:t>
            </w:r>
          </w:p>
          <w:p w14:paraId="457E8415" w14:textId="77777777" w:rsidR="00666C66" w:rsidRPr="004A4391"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4A4391">
              <w:rPr>
                <w:rFonts w:ascii="Consolas" w:hAnsi="Consolas" w:cs="Consolas"/>
                <w:color w:val="000000"/>
                <w:sz w:val="19"/>
                <w:szCs w:val="19"/>
                <w:lang w:val="en-US"/>
              </w:rPr>
              <w:t xml:space="preserve">    CallingConvention = </w:t>
            </w:r>
            <w:r w:rsidRPr="004A4391">
              <w:rPr>
                <w:rFonts w:ascii="Consolas" w:hAnsi="Consolas" w:cs="Consolas"/>
                <w:color w:val="2B91AF"/>
                <w:sz w:val="19"/>
                <w:szCs w:val="19"/>
                <w:lang w:val="en-US"/>
              </w:rPr>
              <w:t>CallingConvention</w:t>
            </w:r>
            <w:r w:rsidRPr="004A4391">
              <w:rPr>
                <w:rFonts w:ascii="Consolas" w:hAnsi="Consolas" w:cs="Consolas"/>
                <w:color w:val="000000"/>
                <w:sz w:val="19"/>
                <w:szCs w:val="19"/>
                <w:lang w:val="en-US"/>
              </w:rPr>
              <w:t>.Cdecl)]</w:t>
            </w:r>
          </w:p>
          <w:p w14:paraId="219DFAF7" w14:textId="77777777" w:rsidR="00666C66" w:rsidRDefault="00666C66" w:rsidP="0056228E">
            <w:pPr>
              <w:spacing w:line="240" w:lineRule="auto"/>
              <w:ind w:firstLine="0"/>
              <w:jc w:val="left"/>
              <w:rPr>
                <w:rFonts w:ascii="Consolas" w:hAnsi="Consolas" w:cs="Consolas"/>
                <w:color w:val="000000"/>
                <w:sz w:val="19"/>
                <w:szCs w:val="19"/>
                <w:lang w:val="en-US"/>
              </w:rPr>
            </w:pPr>
            <w:r w:rsidRPr="004A4391">
              <w:rPr>
                <w:rFonts w:ascii="Consolas" w:hAnsi="Consolas" w:cs="Consolas"/>
                <w:color w:val="0000FF"/>
                <w:sz w:val="19"/>
                <w:szCs w:val="19"/>
                <w:lang w:val="en-US"/>
              </w:rPr>
              <w:t>public</w:t>
            </w:r>
            <w:r w:rsidRPr="004A4391">
              <w:rPr>
                <w:rFonts w:ascii="Consolas" w:hAnsi="Consolas" w:cs="Consolas"/>
                <w:color w:val="000000"/>
                <w:sz w:val="19"/>
                <w:szCs w:val="19"/>
                <w:lang w:val="en-US"/>
              </w:rPr>
              <w:t xml:space="preserve"> </w:t>
            </w:r>
            <w:r w:rsidRPr="004A4391">
              <w:rPr>
                <w:rFonts w:ascii="Consolas" w:hAnsi="Consolas" w:cs="Consolas"/>
                <w:color w:val="0000FF"/>
                <w:sz w:val="19"/>
                <w:szCs w:val="19"/>
                <w:lang w:val="en-US"/>
              </w:rPr>
              <w:t>static</w:t>
            </w:r>
            <w:r w:rsidRPr="004A4391">
              <w:rPr>
                <w:rFonts w:ascii="Consolas" w:hAnsi="Consolas" w:cs="Consolas"/>
                <w:color w:val="000000"/>
                <w:sz w:val="19"/>
                <w:szCs w:val="19"/>
                <w:lang w:val="en-US"/>
              </w:rPr>
              <w:t xml:space="preserve"> </w:t>
            </w:r>
            <w:r w:rsidRPr="004A4391">
              <w:rPr>
                <w:rFonts w:ascii="Consolas" w:hAnsi="Consolas" w:cs="Consolas"/>
                <w:color w:val="0000FF"/>
                <w:sz w:val="19"/>
                <w:szCs w:val="19"/>
                <w:lang w:val="en-US"/>
              </w:rPr>
              <w:t>extern</w:t>
            </w:r>
            <w:r w:rsidRPr="004A4391">
              <w:rPr>
                <w:rFonts w:ascii="Consolas" w:hAnsi="Consolas" w:cs="Consolas"/>
                <w:color w:val="000000"/>
                <w:sz w:val="19"/>
                <w:szCs w:val="19"/>
                <w:lang w:val="en-US"/>
              </w:rPr>
              <w:t xml:space="preserve"> </w:t>
            </w:r>
            <w:r w:rsidRPr="004A4391">
              <w:rPr>
                <w:rFonts w:ascii="Consolas" w:hAnsi="Consolas" w:cs="Consolas"/>
                <w:color w:val="0000FF"/>
                <w:sz w:val="19"/>
                <w:szCs w:val="19"/>
                <w:lang w:val="en-US"/>
              </w:rPr>
              <w:t>int</w:t>
            </w:r>
            <w:r w:rsidRPr="004A4391">
              <w:rPr>
                <w:rFonts w:ascii="Consolas" w:hAnsi="Consolas" w:cs="Consolas"/>
                <w:color w:val="000000"/>
                <w:sz w:val="19"/>
                <w:szCs w:val="19"/>
                <w:lang w:val="en-US"/>
              </w:rPr>
              <w:t xml:space="preserve"> ngSpice_Init_</w:t>
            </w:r>
            <w:proofErr w:type="gramStart"/>
            <w:r w:rsidRPr="004A4391">
              <w:rPr>
                <w:rFonts w:ascii="Consolas" w:hAnsi="Consolas" w:cs="Consolas"/>
                <w:color w:val="000000"/>
                <w:sz w:val="19"/>
                <w:szCs w:val="19"/>
                <w:lang w:val="en-US"/>
              </w:rPr>
              <w:t>Sync(</w:t>
            </w:r>
            <w:proofErr w:type="gramEnd"/>
            <w:r w:rsidRPr="004A4391">
              <w:rPr>
                <w:rFonts w:ascii="Consolas" w:hAnsi="Consolas" w:cs="Consolas"/>
                <w:color w:val="2B91AF"/>
                <w:sz w:val="19"/>
                <w:szCs w:val="19"/>
                <w:lang w:val="en-US"/>
              </w:rPr>
              <w:t>IntPtr</w:t>
            </w:r>
            <w:r w:rsidRPr="004A4391">
              <w:rPr>
                <w:rFonts w:ascii="Consolas" w:hAnsi="Consolas" w:cs="Consolas"/>
                <w:color w:val="000000"/>
                <w:sz w:val="19"/>
                <w:szCs w:val="19"/>
                <w:lang w:val="en-US"/>
              </w:rPr>
              <w:t xml:space="preserve"> vsrcdat, </w:t>
            </w:r>
            <w:r w:rsidRPr="004A4391">
              <w:rPr>
                <w:rFonts w:ascii="Consolas" w:hAnsi="Consolas" w:cs="Consolas"/>
                <w:color w:val="2B91AF"/>
                <w:sz w:val="19"/>
                <w:szCs w:val="19"/>
                <w:lang w:val="en-US"/>
              </w:rPr>
              <w:t>IntPtr</w:t>
            </w:r>
            <w:r w:rsidRPr="004A4391">
              <w:rPr>
                <w:rFonts w:ascii="Consolas" w:hAnsi="Consolas" w:cs="Consolas"/>
                <w:color w:val="000000"/>
                <w:sz w:val="19"/>
                <w:szCs w:val="19"/>
                <w:lang w:val="en-US"/>
              </w:rPr>
              <w:t xml:space="preserve"> isrcdat, </w:t>
            </w:r>
            <w:r w:rsidRPr="004A4391">
              <w:rPr>
                <w:rFonts w:ascii="Consolas" w:hAnsi="Consolas" w:cs="Consolas"/>
                <w:color w:val="2B91AF"/>
                <w:sz w:val="19"/>
                <w:szCs w:val="19"/>
                <w:lang w:val="en-US"/>
              </w:rPr>
              <w:t>IntPtr</w:t>
            </w:r>
            <w:r w:rsidRPr="004A4391">
              <w:rPr>
                <w:rFonts w:ascii="Consolas" w:hAnsi="Consolas" w:cs="Consolas"/>
                <w:color w:val="000000"/>
                <w:sz w:val="19"/>
                <w:szCs w:val="19"/>
                <w:lang w:val="en-US"/>
              </w:rPr>
              <w:t xml:space="preserve"> syncdat, </w:t>
            </w:r>
            <w:r w:rsidRPr="004A4391">
              <w:rPr>
                <w:rFonts w:ascii="Consolas" w:hAnsi="Consolas" w:cs="Consolas"/>
                <w:color w:val="2B91AF"/>
                <w:sz w:val="19"/>
                <w:szCs w:val="19"/>
                <w:lang w:val="en-US"/>
              </w:rPr>
              <w:t>IntPtr</w:t>
            </w:r>
            <w:r w:rsidRPr="004A4391">
              <w:rPr>
                <w:rFonts w:ascii="Consolas" w:hAnsi="Consolas" w:cs="Consolas"/>
                <w:color w:val="000000"/>
                <w:sz w:val="19"/>
                <w:szCs w:val="19"/>
                <w:lang w:val="en-US"/>
              </w:rPr>
              <w:t xml:space="preserve"> ident, </w:t>
            </w:r>
            <w:r w:rsidRPr="004A4391">
              <w:rPr>
                <w:rFonts w:ascii="Consolas" w:hAnsi="Consolas" w:cs="Consolas"/>
                <w:color w:val="2B91AF"/>
                <w:sz w:val="19"/>
                <w:szCs w:val="19"/>
                <w:lang w:val="en-US"/>
              </w:rPr>
              <w:t>IntPtr</w:t>
            </w:r>
            <w:r w:rsidRPr="004A4391">
              <w:rPr>
                <w:rFonts w:ascii="Consolas" w:hAnsi="Consolas" w:cs="Consolas"/>
                <w:color w:val="000000"/>
                <w:sz w:val="19"/>
                <w:szCs w:val="19"/>
                <w:lang w:val="en-US"/>
              </w:rPr>
              <w:t xml:space="preserve"> userData);</w:t>
            </w:r>
          </w:p>
          <w:p w14:paraId="44B18755" w14:textId="77777777" w:rsidR="00666C66" w:rsidRPr="004A4391" w:rsidRDefault="00666C66" w:rsidP="0056228E">
            <w:pPr>
              <w:spacing w:line="240" w:lineRule="auto"/>
              <w:ind w:firstLine="0"/>
              <w:jc w:val="left"/>
              <w:rPr>
                <w:lang w:val="en-US"/>
              </w:rPr>
            </w:pPr>
          </w:p>
        </w:tc>
      </w:tr>
    </w:tbl>
    <w:p w14:paraId="7A301138" w14:textId="77777777" w:rsidR="00666C66" w:rsidRPr="00AA3A0C" w:rsidRDefault="00666C66" w:rsidP="00666C66">
      <w:pPr>
        <w:rPr>
          <w:lang w:val="en-US"/>
        </w:rPr>
      </w:pPr>
      <w:r w:rsidRPr="00AA3A0C">
        <w:rPr>
          <w:lang w:val="en-US"/>
        </w:rPr>
        <w:br w:type="page"/>
      </w:r>
    </w:p>
    <w:tbl>
      <w:tblPr>
        <w:tblStyle w:val="af0"/>
        <w:tblW w:w="0" w:type="auto"/>
        <w:tblLayout w:type="fixed"/>
        <w:tblLook w:val="04A0" w:firstRow="1" w:lastRow="0" w:firstColumn="1" w:lastColumn="0" w:noHBand="0" w:noVBand="1"/>
        <w:tblDescription w:val="table"/>
      </w:tblPr>
      <w:tblGrid>
        <w:gridCol w:w="3246"/>
        <w:gridCol w:w="6382"/>
      </w:tblGrid>
      <w:tr w:rsidR="00666C66" w:rsidRPr="00E7194F" w14:paraId="36E49DD1" w14:textId="77777777" w:rsidTr="0056228E">
        <w:tc>
          <w:tcPr>
            <w:tcW w:w="9628" w:type="dxa"/>
            <w:gridSpan w:val="2"/>
            <w:tcBorders>
              <w:top w:val="nil"/>
              <w:left w:val="nil"/>
              <w:bottom w:val="single" w:sz="4" w:space="0" w:color="auto"/>
              <w:right w:val="nil"/>
            </w:tcBorders>
          </w:tcPr>
          <w:p w14:paraId="21117C91" w14:textId="77777777" w:rsidR="00666C66" w:rsidRPr="00666C66" w:rsidRDefault="00666C66" w:rsidP="00666C66">
            <w:pPr>
              <w:pStyle w:val="a5"/>
            </w:pPr>
            <w:r>
              <w:lastRenderedPageBreak/>
              <w:t>Продолжение таблицы 2.1</w:t>
            </w:r>
          </w:p>
        </w:tc>
      </w:tr>
      <w:tr w:rsidR="00666C66" w14:paraId="0C1C36F5" w14:textId="77777777" w:rsidTr="0056228E">
        <w:tc>
          <w:tcPr>
            <w:tcW w:w="3246" w:type="dxa"/>
            <w:vAlign w:val="center"/>
          </w:tcPr>
          <w:p w14:paraId="7B873E47" w14:textId="77777777" w:rsidR="00666C66" w:rsidRPr="002629B9" w:rsidRDefault="00666C66" w:rsidP="0056228E">
            <w:pPr>
              <w:spacing w:line="240" w:lineRule="auto"/>
              <w:ind w:firstLine="0"/>
              <w:jc w:val="center"/>
              <w:rPr>
                <w:lang w:val="en-US"/>
              </w:rPr>
            </w:pPr>
            <w:r>
              <w:rPr>
                <w:lang w:val="en-US"/>
              </w:rPr>
              <w:t>sharedspice.h</w:t>
            </w:r>
          </w:p>
        </w:tc>
        <w:tc>
          <w:tcPr>
            <w:tcW w:w="6382" w:type="dxa"/>
            <w:vAlign w:val="center"/>
          </w:tcPr>
          <w:p w14:paraId="0E6D2474" w14:textId="77777777" w:rsidR="00666C66" w:rsidRPr="002629B9" w:rsidRDefault="00666C66" w:rsidP="0056228E">
            <w:pPr>
              <w:spacing w:line="240" w:lineRule="auto"/>
              <w:ind w:firstLine="0"/>
              <w:jc w:val="center"/>
              <w:rPr>
                <w:lang w:val="en-US"/>
              </w:rPr>
            </w:pPr>
            <w:r>
              <w:rPr>
                <w:lang w:val="en-US"/>
              </w:rPr>
              <w:t>C#</w:t>
            </w:r>
          </w:p>
        </w:tc>
      </w:tr>
      <w:tr w:rsidR="00666C66" w:rsidRPr="00666C66" w14:paraId="5D963616" w14:textId="77777777" w:rsidTr="0056228E">
        <w:tc>
          <w:tcPr>
            <w:tcW w:w="3246" w:type="dxa"/>
          </w:tcPr>
          <w:p w14:paraId="31750D0D"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D737D1">
              <w:rPr>
                <w:rFonts w:ascii="Consolas" w:hAnsi="Consolas" w:cs="Consolas"/>
                <w:color w:val="000000"/>
                <w:sz w:val="19"/>
                <w:szCs w:val="19"/>
                <w:lang w:val="en-US"/>
              </w:rPr>
              <w:t>ngSpice_Command(</w:t>
            </w: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command</w:t>
            </w:r>
            <w:r w:rsidRPr="00D737D1">
              <w:rPr>
                <w:rFonts w:ascii="Consolas" w:hAnsi="Consolas" w:cs="Consolas"/>
                <w:color w:val="000000"/>
                <w:sz w:val="19"/>
                <w:szCs w:val="19"/>
                <w:lang w:val="en-US"/>
              </w:rPr>
              <w:t>);</w:t>
            </w:r>
          </w:p>
        </w:tc>
        <w:tc>
          <w:tcPr>
            <w:tcW w:w="6382" w:type="dxa"/>
          </w:tcPr>
          <w:p w14:paraId="72828077" w14:textId="77777777" w:rsidR="00666C66" w:rsidRPr="0031584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31584F">
              <w:rPr>
                <w:rFonts w:ascii="Consolas" w:hAnsi="Consolas" w:cs="Consolas"/>
                <w:color w:val="000000"/>
                <w:sz w:val="19"/>
                <w:szCs w:val="19"/>
                <w:lang w:val="en-US"/>
              </w:rPr>
              <w:t>[</w:t>
            </w:r>
            <w:proofErr w:type="gramStart"/>
            <w:r w:rsidRPr="0031584F">
              <w:rPr>
                <w:rFonts w:ascii="Consolas" w:hAnsi="Consolas" w:cs="Consolas"/>
                <w:color w:val="2B91AF"/>
                <w:sz w:val="19"/>
                <w:szCs w:val="19"/>
                <w:lang w:val="en-US"/>
              </w:rPr>
              <w:t>DllImport</w:t>
            </w:r>
            <w:r w:rsidRPr="0031584F">
              <w:rPr>
                <w:rFonts w:ascii="Consolas" w:hAnsi="Consolas" w:cs="Consolas"/>
                <w:color w:val="000000"/>
                <w:sz w:val="19"/>
                <w:szCs w:val="19"/>
                <w:lang w:val="en-US"/>
              </w:rPr>
              <w:t>(</w:t>
            </w:r>
            <w:proofErr w:type="gramEnd"/>
            <w:r w:rsidRPr="0031584F">
              <w:rPr>
                <w:rFonts w:ascii="Consolas" w:hAnsi="Consolas" w:cs="Consolas"/>
                <w:color w:val="A31515"/>
                <w:sz w:val="19"/>
                <w:szCs w:val="19"/>
                <w:lang w:val="en-US"/>
              </w:rPr>
              <w:t>"ngspice.dll"</w:t>
            </w:r>
            <w:r w:rsidRPr="0031584F">
              <w:rPr>
                <w:rFonts w:ascii="Consolas" w:hAnsi="Consolas" w:cs="Consolas"/>
                <w:color w:val="000000"/>
                <w:sz w:val="19"/>
                <w:szCs w:val="19"/>
                <w:lang w:val="en-US"/>
              </w:rPr>
              <w:t xml:space="preserve">, </w:t>
            </w:r>
          </w:p>
          <w:p w14:paraId="13873FC8" w14:textId="77777777" w:rsidR="00666C66" w:rsidRPr="0031584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31584F">
              <w:rPr>
                <w:rFonts w:ascii="Consolas" w:hAnsi="Consolas" w:cs="Consolas"/>
                <w:color w:val="000000"/>
                <w:sz w:val="19"/>
                <w:szCs w:val="19"/>
                <w:lang w:val="en-US"/>
              </w:rPr>
              <w:t xml:space="preserve">    EntryPoint = </w:t>
            </w:r>
            <w:r w:rsidRPr="0031584F">
              <w:rPr>
                <w:rFonts w:ascii="Consolas" w:hAnsi="Consolas" w:cs="Consolas"/>
                <w:color w:val="A31515"/>
                <w:sz w:val="19"/>
                <w:szCs w:val="19"/>
                <w:lang w:val="en-US"/>
              </w:rPr>
              <w:t>"ngSpice_Command"</w:t>
            </w:r>
            <w:r w:rsidRPr="0031584F">
              <w:rPr>
                <w:rFonts w:ascii="Consolas" w:hAnsi="Consolas" w:cs="Consolas"/>
                <w:color w:val="000000"/>
                <w:sz w:val="19"/>
                <w:szCs w:val="19"/>
                <w:lang w:val="en-US"/>
              </w:rPr>
              <w:t>,</w:t>
            </w:r>
          </w:p>
          <w:p w14:paraId="46A69A85" w14:textId="77777777" w:rsidR="00666C66" w:rsidRPr="0031584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31584F">
              <w:rPr>
                <w:rFonts w:ascii="Consolas" w:hAnsi="Consolas" w:cs="Consolas"/>
                <w:color w:val="000000"/>
                <w:sz w:val="19"/>
                <w:szCs w:val="19"/>
                <w:lang w:val="en-US"/>
              </w:rPr>
              <w:t xml:space="preserve">    CallingConvention = </w:t>
            </w:r>
            <w:r w:rsidRPr="0031584F">
              <w:rPr>
                <w:rFonts w:ascii="Consolas" w:hAnsi="Consolas" w:cs="Consolas"/>
                <w:color w:val="2B91AF"/>
                <w:sz w:val="19"/>
                <w:szCs w:val="19"/>
                <w:lang w:val="en-US"/>
              </w:rPr>
              <w:t>CallingConvention</w:t>
            </w:r>
            <w:r w:rsidRPr="0031584F">
              <w:rPr>
                <w:rFonts w:ascii="Consolas" w:hAnsi="Consolas" w:cs="Consolas"/>
                <w:color w:val="000000"/>
                <w:sz w:val="19"/>
                <w:szCs w:val="19"/>
                <w:lang w:val="en-US"/>
              </w:rPr>
              <w:t>.Cdecl)]</w:t>
            </w:r>
          </w:p>
          <w:p w14:paraId="0082C95F" w14:textId="77777777" w:rsidR="00666C6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31584F">
              <w:rPr>
                <w:rFonts w:ascii="Consolas" w:hAnsi="Consolas" w:cs="Consolas"/>
                <w:color w:val="0000FF"/>
                <w:sz w:val="19"/>
                <w:szCs w:val="19"/>
                <w:lang w:val="en-US"/>
              </w:rPr>
              <w:t>public</w:t>
            </w:r>
            <w:r w:rsidRPr="0031584F">
              <w:rPr>
                <w:rFonts w:ascii="Consolas" w:hAnsi="Consolas" w:cs="Consolas"/>
                <w:color w:val="000000"/>
                <w:sz w:val="19"/>
                <w:szCs w:val="19"/>
                <w:lang w:val="en-US"/>
              </w:rPr>
              <w:t xml:space="preserve"> </w:t>
            </w:r>
            <w:r w:rsidRPr="0031584F">
              <w:rPr>
                <w:rFonts w:ascii="Consolas" w:hAnsi="Consolas" w:cs="Consolas"/>
                <w:color w:val="0000FF"/>
                <w:sz w:val="19"/>
                <w:szCs w:val="19"/>
                <w:lang w:val="en-US"/>
              </w:rPr>
              <w:t>static</w:t>
            </w:r>
            <w:r w:rsidRPr="0031584F">
              <w:rPr>
                <w:rFonts w:ascii="Consolas" w:hAnsi="Consolas" w:cs="Consolas"/>
                <w:color w:val="000000"/>
                <w:sz w:val="19"/>
                <w:szCs w:val="19"/>
                <w:lang w:val="en-US"/>
              </w:rPr>
              <w:t xml:space="preserve"> </w:t>
            </w:r>
            <w:r w:rsidRPr="0031584F">
              <w:rPr>
                <w:rFonts w:ascii="Consolas" w:hAnsi="Consolas" w:cs="Consolas"/>
                <w:color w:val="0000FF"/>
                <w:sz w:val="19"/>
                <w:szCs w:val="19"/>
                <w:lang w:val="en-US"/>
              </w:rPr>
              <w:t>extern</w:t>
            </w:r>
            <w:r w:rsidRPr="0031584F">
              <w:rPr>
                <w:rFonts w:ascii="Consolas" w:hAnsi="Consolas" w:cs="Consolas"/>
                <w:color w:val="000000"/>
                <w:sz w:val="19"/>
                <w:szCs w:val="19"/>
                <w:lang w:val="en-US"/>
              </w:rPr>
              <w:t xml:space="preserve"> </w:t>
            </w:r>
            <w:r w:rsidRPr="0031584F">
              <w:rPr>
                <w:rFonts w:ascii="Consolas" w:hAnsi="Consolas" w:cs="Consolas"/>
                <w:color w:val="0000FF"/>
                <w:sz w:val="19"/>
                <w:szCs w:val="19"/>
                <w:lang w:val="en-US"/>
              </w:rPr>
              <w:t>int</w:t>
            </w:r>
            <w:r w:rsidRPr="0031584F">
              <w:rPr>
                <w:rFonts w:ascii="Consolas" w:hAnsi="Consolas" w:cs="Consolas"/>
                <w:color w:val="000000"/>
                <w:sz w:val="19"/>
                <w:szCs w:val="19"/>
                <w:lang w:val="en-US"/>
              </w:rPr>
              <w:t xml:space="preserve"> ngSpice_</w:t>
            </w:r>
            <w:proofErr w:type="gramStart"/>
            <w:r w:rsidRPr="0031584F">
              <w:rPr>
                <w:rFonts w:ascii="Consolas" w:hAnsi="Consolas" w:cs="Consolas"/>
                <w:color w:val="000000"/>
                <w:sz w:val="19"/>
                <w:szCs w:val="19"/>
                <w:lang w:val="en-US"/>
              </w:rPr>
              <w:t>Command(</w:t>
            </w:r>
            <w:proofErr w:type="gramEnd"/>
          </w:p>
          <w:p w14:paraId="3473E7F3" w14:textId="77777777" w:rsidR="00666C66" w:rsidRPr="00E57C2E" w:rsidRDefault="00666C66" w:rsidP="0056228E">
            <w:pPr>
              <w:tabs>
                <w:tab w:val="clear" w:pos="709"/>
              </w:tabs>
              <w:autoSpaceDE w:val="0"/>
              <w:autoSpaceDN w:val="0"/>
              <w:adjustRightInd w:val="0"/>
              <w:spacing w:line="480" w:lineRule="auto"/>
              <w:ind w:firstLine="0"/>
              <w:jc w:val="left"/>
              <w:rPr>
                <w:lang w:val="en-US"/>
              </w:rPr>
            </w:pPr>
            <w:r w:rsidRPr="00A6693F">
              <w:rPr>
                <w:rFonts w:ascii="Consolas" w:hAnsi="Consolas" w:cs="Consolas"/>
                <w:color w:val="000000"/>
                <w:sz w:val="19"/>
                <w:szCs w:val="19"/>
                <w:lang w:val="en-US"/>
              </w:rPr>
              <w:t>[</w:t>
            </w:r>
            <w:r w:rsidRPr="00A6693F">
              <w:rPr>
                <w:rFonts w:ascii="Consolas" w:hAnsi="Consolas" w:cs="Consolas"/>
                <w:color w:val="2B91AF"/>
                <w:sz w:val="19"/>
                <w:szCs w:val="19"/>
                <w:lang w:val="en-US"/>
              </w:rPr>
              <w:t>MarshalAs</w:t>
            </w:r>
            <w:r w:rsidRPr="00A6693F">
              <w:rPr>
                <w:rFonts w:ascii="Consolas" w:hAnsi="Consolas" w:cs="Consolas"/>
                <w:color w:val="000000"/>
                <w:sz w:val="19"/>
                <w:szCs w:val="19"/>
                <w:lang w:val="en-US"/>
              </w:rPr>
              <w:t>(</w:t>
            </w:r>
            <w:r w:rsidRPr="00A6693F">
              <w:rPr>
                <w:rFonts w:ascii="Consolas" w:hAnsi="Consolas" w:cs="Consolas"/>
                <w:color w:val="2B91AF"/>
                <w:sz w:val="19"/>
                <w:szCs w:val="19"/>
                <w:lang w:val="en-US"/>
              </w:rPr>
              <w:t>UnmanagedType</w:t>
            </w:r>
            <w:r w:rsidRPr="00A6693F">
              <w:rPr>
                <w:rFonts w:ascii="Consolas" w:hAnsi="Consolas" w:cs="Consolas"/>
                <w:color w:val="000000"/>
                <w:sz w:val="19"/>
                <w:szCs w:val="19"/>
                <w:lang w:val="en-US"/>
              </w:rPr>
              <w:t>.LPStr)]</w:t>
            </w:r>
            <w:r>
              <w:rPr>
                <w:rFonts w:ascii="Consolas" w:hAnsi="Consolas" w:cs="Consolas"/>
                <w:color w:val="000000"/>
                <w:sz w:val="19"/>
                <w:szCs w:val="19"/>
                <w:lang w:val="en-US"/>
              </w:rPr>
              <w:t xml:space="preserve"> </w:t>
            </w:r>
            <w:r w:rsidRPr="0031584F">
              <w:rPr>
                <w:rFonts w:ascii="Consolas" w:hAnsi="Consolas" w:cs="Consolas"/>
                <w:color w:val="0000FF"/>
                <w:sz w:val="19"/>
                <w:szCs w:val="19"/>
                <w:lang w:val="en-US"/>
              </w:rPr>
              <w:t>string</w:t>
            </w:r>
            <w:r w:rsidRPr="0031584F">
              <w:rPr>
                <w:rFonts w:ascii="Consolas" w:hAnsi="Consolas" w:cs="Consolas"/>
                <w:color w:val="000000"/>
                <w:sz w:val="19"/>
                <w:szCs w:val="19"/>
                <w:lang w:val="en-US"/>
              </w:rPr>
              <w:t xml:space="preserve"> command);</w:t>
            </w:r>
          </w:p>
        </w:tc>
      </w:tr>
      <w:tr w:rsidR="00666C66" w:rsidRPr="001B5271" w14:paraId="0BE0486F" w14:textId="77777777" w:rsidTr="0056228E">
        <w:tc>
          <w:tcPr>
            <w:tcW w:w="3246" w:type="dxa"/>
          </w:tcPr>
          <w:p w14:paraId="66A5C30B"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2B91AF"/>
                <w:sz w:val="19"/>
                <w:szCs w:val="19"/>
                <w:lang w:val="en-US"/>
              </w:rPr>
              <w:t>pvector_info</w:t>
            </w:r>
            <w:r w:rsidRPr="00D737D1">
              <w:rPr>
                <w:rFonts w:ascii="Consolas" w:hAnsi="Consolas" w:cs="Consolas"/>
                <w:color w:val="000000"/>
                <w:sz w:val="19"/>
                <w:szCs w:val="19"/>
                <w:lang w:val="en-US"/>
              </w:rPr>
              <w:t xml:space="preserve"> ngGet_Vec_Info(</w:t>
            </w: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vecname</w:t>
            </w:r>
            <w:r w:rsidRPr="00D737D1">
              <w:rPr>
                <w:rFonts w:ascii="Consolas" w:hAnsi="Consolas" w:cs="Consolas"/>
                <w:color w:val="000000"/>
                <w:sz w:val="19"/>
                <w:szCs w:val="19"/>
                <w:lang w:val="en-US"/>
              </w:rPr>
              <w:t>);</w:t>
            </w:r>
          </w:p>
        </w:tc>
        <w:tc>
          <w:tcPr>
            <w:tcW w:w="6382" w:type="dxa"/>
          </w:tcPr>
          <w:p w14:paraId="00386573" w14:textId="77777777" w:rsidR="00666C66" w:rsidRPr="008B6D5B"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B6D5B">
              <w:rPr>
                <w:rFonts w:ascii="Consolas" w:hAnsi="Consolas" w:cs="Consolas"/>
                <w:color w:val="000000"/>
                <w:sz w:val="19"/>
                <w:szCs w:val="19"/>
                <w:lang w:val="en-US"/>
              </w:rPr>
              <w:t>[</w:t>
            </w:r>
            <w:proofErr w:type="gramStart"/>
            <w:r w:rsidRPr="008B6D5B">
              <w:rPr>
                <w:rFonts w:ascii="Consolas" w:hAnsi="Consolas" w:cs="Consolas"/>
                <w:color w:val="2B91AF"/>
                <w:sz w:val="19"/>
                <w:szCs w:val="19"/>
                <w:lang w:val="en-US"/>
              </w:rPr>
              <w:t>DllImport</w:t>
            </w:r>
            <w:r w:rsidRPr="008B6D5B">
              <w:rPr>
                <w:rFonts w:ascii="Consolas" w:hAnsi="Consolas" w:cs="Consolas"/>
                <w:color w:val="000000"/>
                <w:sz w:val="19"/>
                <w:szCs w:val="19"/>
                <w:lang w:val="en-US"/>
              </w:rPr>
              <w:t>(</w:t>
            </w:r>
            <w:proofErr w:type="gramEnd"/>
            <w:r w:rsidRPr="008B6D5B">
              <w:rPr>
                <w:rFonts w:ascii="Consolas" w:hAnsi="Consolas" w:cs="Consolas"/>
                <w:color w:val="A31515"/>
                <w:sz w:val="19"/>
                <w:szCs w:val="19"/>
                <w:lang w:val="en-US"/>
              </w:rPr>
              <w:t>"ngspice.dll"</w:t>
            </w:r>
            <w:r w:rsidRPr="008B6D5B">
              <w:rPr>
                <w:rFonts w:ascii="Consolas" w:hAnsi="Consolas" w:cs="Consolas"/>
                <w:color w:val="000000"/>
                <w:sz w:val="19"/>
                <w:szCs w:val="19"/>
                <w:lang w:val="en-US"/>
              </w:rPr>
              <w:t xml:space="preserve">, </w:t>
            </w:r>
          </w:p>
          <w:p w14:paraId="0E98A833" w14:textId="77777777" w:rsidR="00666C66" w:rsidRPr="008B6D5B"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B6D5B">
              <w:rPr>
                <w:rFonts w:ascii="Consolas" w:hAnsi="Consolas" w:cs="Consolas"/>
                <w:color w:val="000000"/>
                <w:sz w:val="19"/>
                <w:szCs w:val="19"/>
                <w:lang w:val="en-US"/>
              </w:rPr>
              <w:t xml:space="preserve">    EntryPoint = </w:t>
            </w:r>
            <w:r w:rsidRPr="008B6D5B">
              <w:rPr>
                <w:rFonts w:ascii="Consolas" w:hAnsi="Consolas" w:cs="Consolas"/>
                <w:color w:val="A31515"/>
                <w:sz w:val="19"/>
                <w:szCs w:val="19"/>
                <w:lang w:val="en-US"/>
              </w:rPr>
              <w:t>"ngGet_Vec_Info"</w:t>
            </w:r>
            <w:r w:rsidRPr="008B6D5B">
              <w:rPr>
                <w:rFonts w:ascii="Consolas" w:hAnsi="Consolas" w:cs="Consolas"/>
                <w:color w:val="000000"/>
                <w:sz w:val="19"/>
                <w:szCs w:val="19"/>
                <w:lang w:val="en-US"/>
              </w:rPr>
              <w:t>,</w:t>
            </w:r>
          </w:p>
          <w:p w14:paraId="11796195" w14:textId="77777777" w:rsidR="00666C66" w:rsidRPr="008B6D5B"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B6D5B">
              <w:rPr>
                <w:rFonts w:ascii="Consolas" w:hAnsi="Consolas" w:cs="Consolas"/>
                <w:color w:val="000000"/>
                <w:sz w:val="19"/>
                <w:szCs w:val="19"/>
                <w:lang w:val="en-US"/>
              </w:rPr>
              <w:t xml:space="preserve">    CallingConvention = </w:t>
            </w:r>
            <w:r w:rsidRPr="008B6D5B">
              <w:rPr>
                <w:rFonts w:ascii="Consolas" w:hAnsi="Consolas" w:cs="Consolas"/>
                <w:color w:val="2B91AF"/>
                <w:sz w:val="19"/>
                <w:szCs w:val="19"/>
                <w:lang w:val="en-US"/>
              </w:rPr>
              <w:t>CallingConvention</w:t>
            </w:r>
            <w:r w:rsidRPr="008B6D5B">
              <w:rPr>
                <w:rFonts w:ascii="Consolas" w:hAnsi="Consolas" w:cs="Consolas"/>
                <w:color w:val="000000"/>
                <w:sz w:val="19"/>
                <w:szCs w:val="19"/>
                <w:lang w:val="en-US"/>
              </w:rPr>
              <w:t>.Cdecl)]</w:t>
            </w:r>
          </w:p>
          <w:p w14:paraId="78A143AF" w14:textId="77777777" w:rsidR="00666C6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8B6D5B">
              <w:rPr>
                <w:rFonts w:ascii="Consolas" w:hAnsi="Consolas" w:cs="Consolas"/>
                <w:color w:val="0000FF"/>
                <w:sz w:val="19"/>
                <w:szCs w:val="19"/>
                <w:lang w:val="en-US"/>
              </w:rPr>
              <w:t>public</w:t>
            </w:r>
            <w:r w:rsidRPr="008B6D5B">
              <w:rPr>
                <w:rFonts w:ascii="Consolas" w:hAnsi="Consolas" w:cs="Consolas"/>
                <w:color w:val="000000"/>
                <w:sz w:val="19"/>
                <w:szCs w:val="19"/>
                <w:lang w:val="en-US"/>
              </w:rPr>
              <w:t xml:space="preserve"> </w:t>
            </w:r>
            <w:r w:rsidRPr="008B6D5B">
              <w:rPr>
                <w:rFonts w:ascii="Consolas" w:hAnsi="Consolas" w:cs="Consolas"/>
                <w:color w:val="0000FF"/>
                <w:sz w:val="19"/>
                <w:szCs w:val="19"/>
                <w:lang w:val="en-US"/>
              </w:rPr>
              <w:t>static</w:t>
            </w:r>
            <w:r w:rsidRPr="008B6D5B">
              <w:rPr>
                <w:rFonts w:ascii="Consolas" w:hAnsi="Consolas" w:cs="Consolas"/>
                <w:color w:val="000000"/>
                <w:sz w:val="19"/>
                <w:szCs w:val="19"/>
                <w:lang w:val="en-US"/>
              </w:rPr>
              <w:t xml:space="preserve"> </w:t>
            </w:r>
            <w:r w:rsidRPr="008B6D5B">
              <w:rPr>
                <w:rFonts w:ascii="Consolas" w:hAnsi="Consolas" w:cs="Consolas"/>
                <w:color w:val="0000FF"/>
                <w:sz w:val="19"/>
                <w:szCs w:val="19"/>
                <w:lang w:val="en-US"/>
              </w:rPr>
              <w:t>extern</w:t>
            </w:r>
            <w:r w:rsidRPr="008B6D5B">
              <w:rPr>
                <w:rFonts w:ascii="Consolas" w:hAnsi="Consolas" w:cs="Consolas"/>
                <w:color w:val="000000"/>
                <w:sz w:val="19"/>
                <w:szCs w:val="19"/>
                <w:lang w:val="en-US"/>
              </w:rPr>
              <w:t xml:space="preserve"> </w:t>
            </w:r>
            <w:r w:rsidRPr="008B6D5B">
              <w:rPr>
                <w:rFonts w:ascii="Consolas" w:hAnsi="Consolas" w:cs="Consolas"/>
                <w:color w:val="2B91AF"/>
                <w:sz w:val="19"/>
                <w:szCs w:val="19"/>
                <w:lang w:val="en-US"/>
              </w:rPr>
              <w:t>IntPtr</w:t>
            </w:r>
            <w:r w:rsidRPr="008B6D5B">
              <w:rPr>
                <w:rFonts w:ascii="Consolas" w:hAnsi="Consolas" w:cs="Consolas"/>
                <w:color w:val="000000"/>
                <w:sz w:val="19"/>
                <w:szCs w:val="19"/>
                <w:lang w:val="en-US"/>
              </w:rPr>
              <w:t xml:space="preserve"> ngGet_Vec_</w:t>
            </w:r>
            <w:proofErr w:type="gramStart"/>
            <w:r w:rsidRPr="008B6D5B">
              <w:rPr>
                <w:rFonts w:ascii="Consolas" w:hAnsi="Consolas" w:cs="Consolas"/>
                <w:color w:val="000000"/>
                <w:sz w:val="19"/>
                <w:szCs w:val="19"/>
                <w:lang w:val="en-US"/>
              </w:rPr>
              <w:t>Info(</w:t>
            </w:r>
            <w:r>
              <w:rPr>
                <w:rFonts w:ascii="Consolas" w:hAnsi="Consolas" w:cs="Consolas"/>
                <w:color w:val="000000"/>
                <w:sz w:val="19"/>
                <w:szCs w:val="19"/>
                <w:lang w:val="en-US"/>
              </w:rPr>
              <w:t xml:space="preserve"> </w:t>
            </w:r>
            <w:r w:rsidRPr="00A6693F">
              <w:rPr>
                <w:rFonts w:ascii="Consolas" w:hAnsi="Consolas" w:cs="Consolas"/>
                <w:color w:val="000000"/>
                <w:sz w:val="19"/>
                <w:szCs w:val="19"/>
                <w:lang w:val="en-US"/>
              </w:rPr>
              <w:t>[</w:t>
            </w:r>
            <w:proofErr w:type="gramEnd"/>
            <w:r w:rsidRPr="00A6693F">
              <w:rPr>
                <w:rFonts w:ascii="Consolas" w:hAnsi="Consolas" w:cs="Consolas"/>
                <w:color w:val="2B91AF"/>
                <w:sz w:val="19"/>
                <w:szCs w:val="19"/>
                <w:lang w:val="en-US"/>
              </w:rPr>
              <w:t>MarshalAs</w:t>
            </w:r>
            <w:r w:rsidRPr="00A6693F">
              <w:rPr>
                <w:rFonts w:ascii="Consolas" w:hAnsi="Consolas" w:cs="Consolas"/>
                <w:color w:val="000000"/>
                <w:sz w:val="19"/>
                <w:szCs w:val="19"/>
                <w:lang w:val="en-US"/>
              </w:rPr>
              <w:t>(</w:t>
            </w:r>
            <w:r w:rsidRPr="00A6693F">
              <w:rPr>
                <w:rFonts w:ascii="Consolas" w:hAnsi="Consolas" w:cs="Consolas"/>
                <w:color w:val="2B91AF"/>
                <w:sz w:val="19"/>
                <w:szCs w:val="19"/>
                <w:lang w:val="en-US"/>
              </w:rPr>
              <w:t>UnmanagedType</w:t>
            </w:r>
            <w:r w:rsidRPr="00A6693F">
              <w:rPr>
                <w:rFonts w:ascii="Consolas" w:hAnsi="Consolas" w:cs="Consolas"/>
                <w:color w:val="000000"/>
                <w:sz w:val="19"/>
                <w:szCs w:val="19"/>
                <w:lang w:val="en-US"/>
              </w:rPr>
              <w:t>.LPStr)]</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sidRPr="008B6D5B">
              <w:rPr>
                <w:rFonts w:ascii="Consolas" w:hAnsi="Consolas" w:cs="Consolas"/>
                <w:color w:val="000000"/>
                <w:sz w:val="19"/>
                <w:szCs w:val="19"/>
                <w:lang w:val="en-US"/>
              </w:rPr>
              <w:t xml:space="preserve"> vecname);</w:t>
            </w:r>
          </w:p>
          <w:p w14:paraId="5DAE8990" w14:textId="77777777" w:rsidR="00666C66" w:rsidRPr="008B6D5B" w:rsidRDefault="00666C66" w:rsidP="0056228E">
            <w:pPr>
              <w:tabs>
                <w:tab w:val="clear" w:pos="709"/>
              </w:tabs>
              <w:autoSpaceDE w:val="0"/>
              <w:autoSpaceDN w:val="0"/>
              <w:adjustRightInd w:val="0"/>
              <w:spacing w:line="240" w:lineRule="auto"/>
              <w:ind w:firstLine="0"/>
              <w:jc w:val="left"/>
              <w:rPr>
                <w:lang w:val="en-US"/>
              </w:rPr>
            </w:pPr>
          </w:p>
        </w:tc>
      </w:tr>
      <w:tr w:rsidR="00666C66" w:rsidRPr="001B5271" w14:paraId="1B0155C6" w14:textId="77777777" w:rsidTr="0056228E">
        <w:tc>
          <w:tcPr>
            <w:tcW w:w="3246" w:type="dxa"/>
          </w:tcPr>
          <w:p w14:paraId="36478C1D"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int</w:t>
            </w:r>
            <w:r w:rsidRPr="00D737D1">
              <w:rPr>
                <w:rFonts w:ascii="Consolas" w:hAnsi="Consolas" w:cs="Consolas"/>
                <w:color w:val="000000"/>
                <w:sz w:val="19"/>
                <w:szCs w:val="19"/>
                <w:lang w:val="en-US"/>
              </w:rPr>
              <w:t xml:space="preserve"> ngSpice_Circ(</w:t>
            </w: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circarray</w:t>
            </w:r>
            <w:r w:rsidRPr="00D737D1">
              <w:rPr>
                <w:rFonts w:ascii="Consolas" w:hAnsi="Consolas" w:cs="Consolas"/>
                <w:color w:val="000000"/>
                <w:sz w:val="19"/>
                <w:szCs w:val="19"/>
                <w:lang w:val="en-US"/>
              </w:rPr>
              <w:t>);</w:t>
            </w:r>
          </w:p>
        </w:tc>
        <w:tc>
          <w:tcPr>
            <w:tcW w:w="6382" w:type="dxa"/>
          </w:tcPr>
          <w:p w14:paraId="71D6FA71" w14:textId="77777777" w:rsidR="00666C66" w:rsidRPr="00ED3D59"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ED3D59">
              <w:rPr>
                <w:rFonts w:ascii="Consolas" w:hAnsi="Consolas" w:cs="Consolas"/>
                <w:color w:val="000000"/>
                <w:sz w:val="19"/>
                <w:szCs w:val="19"/>
                <w:lang w:val="en-US"/>
              </w:rPr>
              <w:t>[</w:t>
            </w:r>
            <w:proofErr w:type="gramStart"/>
            <w:r w:rsidRPr="00ED3D59">
              <w:rPr>
                <w:rFonts w:ascii="Consolas" w:hAnsi="Consolas" w:cs="Consolas"/>
                <w:color w:val="2B91AF"/>
                <w:sz w:val="19"/>
                <w:szCs w:val="19"/>
                <w:lang w:val="en-US"/>
              </w:rPr>
              <w:t>DllImport</w:t>
            </w:r>
            <w:r w:rsidRPr="00ED3D59">
              <w:rPr>
                <w:rFonts w:ascii="Consolas" w:hAnsi="Consolas" w:cs="Consolas"/>
                <w:color w:val="000000"/>
                <w:sz w:val="19"/>
                <w:szCs w:val="19"/>
                <w:lang w:val="en-US"/>
              </w:rPr>
              <w:t>(</w:t>
            </w:r>
            <w:proofErr w:type="gramEnd"/>
            <w:r w:rsidRPr="00ED3D59">
              <w:rPr>
                <w:rFonts w:ascii="Consolas" w:hAnsi="Consolas" w:cs="Consolas"/>
                <w:color w:val="A31515"/>
                <w:sz w:val="19"/>
                <w:szCs w:val="19"/>
                <w:lang w:val="en-US"/>
              </w:rPr>
              <w:t>"ngspice.dll"</w:t>
            </w:r>
            <w:r w:rsidRPr="00ED3D59">
              <w:rPr>
                <w:rFonts w:ascii="Consolas" w:hAnsi="Consolas" w:cs="Consolas"/>
                <w:color w:val="000000"/>
                <w:sz w:val="19"/>
                <w:szCs w:val="19"/>
                <w:lang w:val="en-US"/>
              </w:rPr>
              <w:t xml:space="preserve">, </w:t>
            </w:r>
          </w:p>
          <w:p w14:paraId="5F52ACF2" w14:textId="77777777" w:rsidR="00666C66" w:rsidRPr="00ED3D59"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ED3D59">
              <w:rPr>
                <w:rFonts w:ascii="Consolas" w:hAnsi="Consolas" w:cs="Consolas"/>
                <w:color w:val="000000"/>
                <w:sz w:val="19"/>
                <w:szCs w:val="19"/>
                <w:lang w:val="en-US"/>
              </w:rPr>
              <w:t xml:space="preserve">    EntryPoint = </w:t>
            </w:r>
            <w:r w:rsidRPr="00ED3D59">
              <w:rPr>
                <w:rFonts w:ascii="Consolas" w:hAnsi="Consolas" w:cs="Consolas"/>
                <w:color w:val="A31515"/>
                <w:sz w:val="19"/>
                <w:szCs w:val="19"/>
                <w:lang w:val="en-US"/>
              </w:rPr>
              <w:t>"ngSpice_Circ"</w:t>
            </w:r>
            <w:r w:rsidRPr="00ED3D59">
              <w:rPr>
                <w:rFonts w:ascii="Consolas" w:hAnsi="Consolas" w:cs="Consolas"/>
                <w:color w:val="000000"/>
                <w:sz w:val="19"/>
                <w:szCs w:val="19"/>
                <w:lang w:val="en-US"/>
              </w:rPr>
              <w:t>,</w:t>
            </w:r>
          </w:p>
          <w:p w14:paraId="01C1AF56" w14:textId="77777777" w:rsidR="00666C66" w:rsidRPr="00ED3D59"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ED3D59">
              <w:rPr>
                <w:rFonts w:ascii="Consolas" w:hAnsi="Consolas" w:cs="Consolas"/>
                <w:color w:val="000000"/>
                <w:sz w:val="19"/>
                <w:szCs w:val="19"/>
                <w:lang w:val="en-US"/>
              </w:rPr>
              <w:t xml:space="preserve">    CallingConvention = </w:t>
            </w:r>
            <w:r w:rsidRPr="00ED3D59">
              <w:rPr>
                <w:rFonts w:ascii="Consolas" w:hAnsi="Consolas" w:cs="Consolas"/>
                <w:color w:val="2B91AF"/>
                <w:sz w:val="19"/>
                <w:szCs w:val="19"/>
                <w:lang w:val="en-US"/>
              </w:rPr>
              <w:t>CallingConvention</w:t>
            </w:r>
            <w:r w:rsidRPr="00ED3D59">
              <w:rPr>
                <w:rFonts w:ascii="Consolas" w:hAnsi="Consolas" w:cs="Consolas"/>
                <w:color w:val="000000"/>
                <w:sz w:val="19"/>
                <w:szCs w:val="19"/>
                <w:lang w:val="en-US"/>
              </w:rPr>
              <w:t>.Cdecl)]</w:t>
            </w:r>
          </w:p>
          <w:p w14:paraId="7E702D89" w14:textId="77777777" w:rsidR="00666C6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ED3D59">
              <w:rPr>
                <w:rFonts w:ascii="Consolas" w:hAnsi="Consolas" w:cs="Consolas"/>
                <w:color w:val="0000FF"/>
                <w:sz w:val="19"/>
                <w:szCs w:val="19"/>
                <w:lang w:val="en-US"/>
              </w:rPr>
              <w:t>public</w:t>
            </w:r>
            <w:r w:rsidRPr="00ED3D59">
              <w:rPr>
                <w:rFonts w:ascii="Consolas" w:hAnsi="Consolas" w:cs="Consolas"/>
                <w:color w:val="000000"/>
                <w:sz w:val="19"/>
                <w:szCs w:val="19"/>
                <w:lang w:val="en-US"/>
              </w:rPr>
              <w:t xml:space="preserve"> </w:t>
            </w:r>
            <w:r w:rsidRPr="00ED3D59">
              <w:rPr>
                <w:rFonts w:ascii="Consolas" w:hAnsi="Consolas" w:cs="Consolas"/>
                <w:color w:val="0000FF"/>
                <w:sz w:val="19"/>
                <w:szCs w:val="19"/>
                <w:lang w:val="en-US"/>
              </w:rPr>
              <w:t>static</w:t>
            </w:r>
            <w:r w:rsidRPr="00ED3D59">
              <w:rPr>
                <w:rFonts w:ascii="Consolas" w:hAnsi="Consolas" w:cs="Consolas"/>
                <w:color w:val="000000"/>
                <w:sz w:val="19"/>
                <w:szCs w:val="19"/>
                <w:lang w:val="en-US"/>
              </w:rPr>
              <w:t xml:space="preserve"> </w:t>
            </w:r>
            <w:r w:rsidRPr="00ED3D59">
              <w:rPr>
                <w:rFonts w:ascii="Consolas" w:hAnsi="Consolas" w:cs="Consolas"/>
                <w:color w:val="0000FF"/>
                <w:sz w:val="19"/>
                <w:szCs w:val="19"/>
                <w:lang w:val="en-US"/>
              </w:rPr>
              <w:t>extern</w:t>
            </w:r>
            <w:r w:rsidRPr="00ED3D59">
              <w:rPr>
                <w:rFonts w:ascii="Consolas" w:hAnsi="Consolas" w:cs="Consolas"/>
                <w:color w:val="000000"/>
                <w:sz w:val="19"/>
                <w:szCs w:val="19"/>
                <w:lang w:val="en-US"/>
              </w:rPr>
              <w:t xml:space="preserve"> </w:t>
            </w:r>
            <w:r w:rsidRPr="00ED3D59">
              <w:rPr>
                <w:rFonts w:ascii="Consolas" w:hAnsi="Consolas" w:cs="Consolas"/>
                <w:color w:val="0000FF"/>
                <w:sz w:val="19"/>
                <w:szCs w:val="19"/>
                <w:lang w:val="en-US"/>
              </w:rPr>
              <w:t>int</w:t>
            </w:r>
            <w:r w:rsidRPr="00ED3D59">
              <w:rPr>
                <w:rFonts w:ascii="Consolas" w:hAnsi="Consolas" w:cs="Consolas"/>
                <w:color w:val="000000"/>
                <w:sz w:val="19"/>
                <w:szCs w:val="19"/>
                <w:lang w:val="en-US"/>
              </w:rPr>
              <w:t xml:space="preserve"> ngSpice_</w:t>
            </w:r>
            <w:proofErr w:type="gramStart"/>
            <w:r w:rsidRPr="00ED3D59">
              <w:rPr>
                <w:rFonts w:ascii="Consolas" w:hAnsi="Consolas" w:cs="Consolas"/>
                <w:color w:val="000000"/>
                <w:sz w:val="19"/>
                <w:szCs w:val="19"/>
                <w:lang w:val="en-US"/>
              </w:rPr>
              <w:t>Circ(</w:t>
            </w:r>
            <w:proofErr w:type="gramEnd"/>
            <w:r w:rsidRPr="00ED3D59">
              <w:rPr>
                <w:rFonts w:ascii="Consolas" w:hAnsi="Consolas" w:cs="Consolas"/>
                <w:color w:val="2B91AF"/>
                <w:sz w:val="19"/>
                <w:szCs w:val="19"/>
                <w:lang w:val="en-US"/>
              </w:rPr>
              <w:t>IntPtr</w:t>
            </w:r>
            <w:r w:rsidRPr="00ED3D59">
              <w:rPr>
                <w:rFonts w:ascii="Consolas" w:hAnsi="Consolas" w:cs="Consolas"/>
                <w:color w:val="000000"/>
                <w:sz w:val="19"/>
                <w:szCs w:val="19"/>
                <w:lang w:val="en-US"/>
              </w:rPr>
              <w:t xml:space="preserve"> circarray);</w:t>
            </w:r>
          </w:p>
          <w:p w14:paraId="308FE2EC" w14:textId="77777777" w:rsidR="00666C66" w:rsidRPr="002B4543" w:rsidRDefault="00666C66" w:rsidP="0056228E">
            <w:pPr>
              <w:tabs>
                <w:tab w:val="clear" w:pos="709"/>
              </w:tabs>
              <w:autoSpaceDE w:val="0"/>
              <w:autoSpaceDN w:val="0"/>
              <w:adjustRightInd w:val="0"/>
              <w:spacing w:line="240" w:lineRule="auto"/>
              <w:ind w:firstLine="0"/>
              <w:jc w:val="left"/>
              <w:rPr>
                <w:lang w:val="en-US"/>
              </w:rPr>
            </w:pPr>
          </w:p>
        </w:tc>
      </w:tr>
      <w:tr w:rsidR="00666C66" w:rsidRPr="001B5271" w14:paraId="392BCEFA" w14:textId="77777777" w:rsidTr="0056228E">
        <w:tc>
          <w:tcPr>
            <w:tcW w:w="3246" w:type="dxa"/>
          </w:tcPr>
          <w:p w14:paraId="1D443ED6" w14:textId="77777777" w:rsidR="00666C66" w:rsidRPr="002629B9" w:rsidRDefault="00666C66" w:rsidP="0056228E">
            <w:pPr>
              <w:spacing w:line="240" w:lineRule="auto"/>
              <w:ind w:firstLine="0"/>
              <w:jc w:val="left"/>
              <w:rPr>
                <w:rFonts w:ascii="Consolas" w:hAnsi="Consolas" w:cs="Courier New"/>
                <w:sz w:val="24"/>
                <w:szCs w:val="24"/>
                <w:lang w:val="en-US"/>
              </w:rPr>
            </w:pPr>
            <w:r>
              <w:rPr>
                <w:rFonts w:ascii="Consolas" w:hAnsi="Consolas" w:cs="Consolas"/>
                <w:color w:val="0000FF"/>
                <w:sz w:val="19"/>
                <w:szCs w:val="19"/>
              </w:rPr>
              <w:t>char</w:t>
            </w:r>
            <w:r>
              <w:rPr>
                <w:rFonts w:ascii="Consolas" w:hAnsi="Consolas" w:cs="Consolas"/>
                <w:color w:val="000000"/>
                <w:sz w:val="19"/>
                <w:szCs w:val="19"/>
              </w:rPr>
              <w:t>* ngSpice_CurPlot(</w:t>
            </w:r>
            <w:r>
              <w:rPr>
                <w:rFonts w:ascii="Consolas" w:hAnsi="Consolas" w:cs="Consolas"/>
                <w:color w:val="0000FF"/>
                <w:sz w:val="19"/>
                <w:szCs w:val="19"/>
              </w:rPr>
              <w:t>void</w:t>
            </w:r>
            <w:r>
              <w:rPr>
                <w:rFonts w:ascii="Consolas" w:hAnsi="Consolas" w:cs="Consolas"/>
                <w:color w:val="000000"/>
                <w:sz w:val="19"/>
                <w:szCs w:val="19"/>
              </w:rPr>
              <w:t>);</w:t>
            </w:r>
          </w:p>
        </w:tc>
        <w:tc>
          <w:tcPr>
            <w:tcW w:w="6382" w:type="dxa"/>
          </w:tcPr>
          <w:p w14:paraId="5E2B4A2B" w14:textId="77777777" w:rsidR="00666C66" w:rsidRPr="000D642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0D642F">
              <w:rPr>
                <w:rFonts w:ascii="Consolas" w:hAnsi="Consolas" w:cs="Consolas"/>
                <w:color w:val="000000"/>
                <w:sz w:val="19"/>
                <w:szCs w:val="19"/>
                <w:lang w:val="en-US"/>
              </w:rPr>
              <w:t>[</w:t>
            </w:r>
            <w:proofErr w:type="gramStart"/>
            <w:r w:rsidRPr="000D642F">
              <w:rPr>
                <w:rFonts w:ascii="Consolas" w:hAnsi="Consolas" w:cs="Consolas"/>
                <w:color w:val="2B91AF"/>
                <w:sz w:val="19"/>
                <w:szCs w:val="19"/>
                <w:lang w:val="en-US"/>
              </w:rPr>
              <w:t>DllImport</w:t>
            </w:r>
            <w:r w:rsidRPr="000D642F">
              <w:rPr>
                <w:rFonts w:ascii="Consolas" w:hAnsi="Consolas" w:cs="Consolas"/>
                <w:color w:val="000000"/>
                <w:sz w:val="19"/>
                <w:szCs w:val="19"/>
                <w:lang w:val="en-US"/>
              </w:rPr>
              <w:t>(</w:t>
            </w:r>
            <w:proofErr w:type="gramEnd"/>
            <w:r w:rsidRPr="000D642F">
              <w:rPr>
                <w:rFonts w:ascii="Consolas" w:hAnsi="Consolas" w:cs="Consolas"/>
                <w:color w:val="A31515"/>
                <w:sz w:val="19"/>
                <w:szCs w:val="19"/>
                <w:lang w:val="en-US"/>
              </w:rPr>
              <w:t>"ngspice.dll"</w:t>
            </w:r>
            <w:r w:rsidRPr="000D642F">
              <w:rPr>
                <w:rFonts w:ascii="Consolas" w:hAnsi="Consolas" w:cs="Consolas"/>
                <w:color w:val="000000"/>
                <w:sz w:val="19"/>
                <w:szCs w:val="19"/>
                <w:lang w:val="en-US"/>
              </w:rPr>
              <w:t xml:space="preserve">, </w:t>
            </w:r>
          </w:p>
          <w:p w14:paraId="3DC936D4" w14:textId="77777777" w:rsidR="00666C66" w:rsidRPr="000D642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0D642F">
              <w:rPr>
                <w:rFonts w:ascii="Consolas" w:hAnsi="Consolas" w:cs="Consolas"/>
                <w:color w:val="000000"/>
                <w:sz w:val="19"/>
                <w:szCs w:val="19"/>
                <w:lang w:val="en-US"/>
              </w:rPr>
              <w:t xml:space="preserve">    EntryPoint = </w:t>
            </w:r>
            <w:r w:rsidRPr="000D642F">
              <w:rPr>
                <w:rFonts w:ascii="Consolas" w:hAnsi="Consolas" w:cs="Consolas"/>
                <w:color w:val="A31515"/>
                <w:sz w:val="19"/>
                <w:szCs w:val="19"/>
                <w:lang w:val="en-US"/>
              </w:rPr>
              <w:t>"ngSpice_CurPlot"</w:t>
            </w:r>
            <w:r w:rsidRPr="000D642F">
              <w:rPr>
                <w:rFonts w:ascii="Consolas" w:hAnsi="Consolas" w:cs="Consolas"/>
                <w:color w:val="000000"/>
                <w:sz w:val="19"/>
                <w:szCs w:val="19"/>
                <w:lang w:val="en-US"/>
              </w:rPr>
              <w:t>,</w:t>
            </w:r>
          </w:p>
          <w:p w14:paraId="6B49295F" w14:textId="77777777" w:rsidR="00666C66" w:rsidRPr="000D642F"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0D642F">
              <w:rPr>
                <w:rFonts w:ascii="Consolas" w:hAnsi="Consolas" w:cs="Consolas"/>
                <w:color w:val="000000"/>
                <w:sz w:val="19"/>
                <w:szCs w:val="19"/>
                <w:lang w:val="en-US"/>
              </w:rPr>
              <w:t xml:space="preserve">    CallingConvention = </w:t>
            </w:r>
            <w:r w:rsidRPr="000D642F">
              <w:rPr>
                <w:rFonts w:ascii="Consolas" w:hAnsi="Consolas" w:cs="Consolas"/>
                <w:color w:val="2B91AF"/>
                <w:sz w:val="19"/>
                <w:szCs w:val="19"/>
                <w:lang w:val="en-US"/>
              </w:rPr>
              <w:t>CallingConvention</w:t>
            </w:r>
            <w:r w:rsidRPr="000D642F">
              <w:rPr>
                <w:rFonts w:ascii="Consolas" w:hAnsi="Consolas" w:cs="Consolas"/>
                <w:color w:val="000000"/>
                <w:sz w:val="19"/>
                <w:szCs w:val="19"/>
                <w:lang w:val="en-US"/>
              </w:rPr>
              <w:t>.Cdecl)]</w:t>
            </w:r>
          </w:p>
          <w:p w14:paraId="70C510DA" w14:textId="77777777" w:rsidR="00666C66" w:rsidRDefault="00666C66" w:rsidP="0056228E">
            <w:pPr>
              <w:spacing w:line="240" w:lineRule="auto"/>
              <w:ind w:firstLine="0"/>
              <w:jc w:val="left"/>
              <w:rPr>
                <w:rFonts w:ascii="Consolas" w:hAnsi="Consolas" w:cs="Consolas"/>
                <w:color w:val="000000"/>
                <w:sz w:val="19"/>
                <w:szCs w:val="19"/>
                <w:lang w:val="en-US"/>
              </w:rPr>
            </w:pPr>
            <w:r w:rsidRPr="000D642F">
              <w:rPr>
                <w:rFonts w:ascii="Consolas" w:hAnsi="Consolas" w:cs="Consolas"/>
                <w:color w:val="0000FF"/>
                <w:sz w:val="19"/>
                <w:szCs w:val="19"/>
                <w:lang w:val="en-US"/>
              </w:rPr>
              <w:t>public</w:t>
            </w:r>
            <w:r w:rsidRPr="000D642F">
              <w:rPr>
                <w:rFonts w:ascii="Consolas" w:hAnsi="Consolas" w:cs="Consolas"/>
                <w:color w:val="000000"/>
                <w:sz w:val="19"/>
                <w:szCs w:val="19"/>
                <w:lang w:val="en-US"/>
              </w:rPr>
              <w:t xml:space="preserve"> </w:t>
            </w:r>
            <w:r w:rsidRPr="000D642F">
              <w:rPr>
                <w:rFonts w:ascii="Consolas" w:hAnsi="Consolas" w:cs="Consolas"/>
                <w:color w:val="0000FF"/>
                <w:sz w:val="19"/>
                <w:szCs w:val="19"/>
                <w:lang w:val="en-US"/>
              </w:rPr>
              <w:t>static</w:t>
            </w:r>
            <w:r w:rsidRPr="000D642F">
              <w:rPr>
                <w:rFonts w:ascii="Consolas" w:hAnsi="Consolas" w:cs="Consolas"/>
                <w:color w:val="000000"/>
                <w:sz w:val="19"/>
                <w:szCs w:val="19"/>
                <w:lang w:val="en-US"/>
              </w:rPr>
              <w:t xml:space="preserve"> </w:t>
            </w:r>
            <w:r w:rsidRPr="000D642F">
              <w:rPr>
                <w:rFonts w:ascii="Consolas" w:hAnsi="Consolas" w:cs="Consolas"/>
                <w:color w:val="0000FF"/>
                <w:sz w:val="19"/>
                <w:szCs w:val="19"/>
                <w:lang w:val="en-US"/>
              </w:rPr>
              <w:t>extern</w:t>
            </w:r>
            <w:r w:rsidRPr="000D642F">
              <w:rPr>
                <w:rFonts w:ascii="Consolas" w:hAnsi="Consolas" w:cs="Consolas"/>
                <w:color w:val="000000"/>
                <w:sz w:val="19"/>
                <w:szCs w:val="19"/>
                <w:lang w:val="en-US"/>
              </w:rPr>
              <w:t xml:space="preserve"> </w:t>
            </w:r>
            <w:r w:rsidRPr="000D642F">
              <w:rPr>
                <w:rFonts w:ascii="Consolas" w:hAnsi="Consolas" w:cs="Consolas"/>
                <w:color w:val="2B91AF"/>
                <w:sz w:val="19"/>
                <w:szCs w:val="19"/>
                <w:lang w:val="en-US"/>
              </w:rPr>
              <w:t>IntPtr</w:t>
            </w:r>
            <w:r w:rsidRPr="000D642F">
              <w:rPr>
                <w:rFonts w:ascii="Consolas" w:hAnsi="Consolas" w:cs="Consolas"/>
                <w:color w:val="000000"/>
                <w:sz w:val="19"/>
                <w:szCs w:val="19"/>
                <w:lang w:val="en-US"/>
              </w:rPr>
              <w:t xml:space="preserve"> ngSpice_</w:t>
            </w:r>
            <w:proofErr w:type="gramStart"/>
            <w:r w:rsidRPr="000D642F">
              <w:rPr>
                <w:rFonts w:ascii="Consolas" w:hAnsi="Consolas" w:cs="Consolas"/>
                <w:color w:val="000000"/>
                <w:sz w:val="19"/>
                <w:szCs w:val="19"/>
                <w:lang w:val="en-US"/>
              </w:rPr>
              <w:t>CurPlot(</w:t>
            </w:r>
            <w:proofErr w:type="gramEnd"/>
            <w:r w:rsidRPr="000D642F">
              <w:rPr>
                <w:rFonts w:ascii="Consolas" w:hAnsi="Consolas" w:cs="Consolas"/>
                <w:color w:val="000000"/>
                <w:sz w:val="19"/>
                <w:szCs w:val="19"/>
                <w:lang w:val="en-US"/>
              </w:rPr>
              <w:t>);</w:t>
            </w:r>
          </w:p>
          <w:p w14:paraId="53247866" w14:textId="77777777" w:rsidR="00666C66" w:rsidRPr="000D642F" w:rsidRDefault="00666C66" w:rsidP="0056228E">
            <w:pPr>
              <w:spacing w:line="240" w:lineRule="auto"/>
              <w:ind w:firstLine="0"/>
              <w:jc w:val="left"/>
              <w:rPr>
                <w:lang w:val="en-US"/>
              </w:rPr>
            </w:pPr>
          </w:p>
        </w:tc>
      </w:tr>
      <w:tr w:rsidR="00666C66" w:rsidRPr="001B5271" w14:paraId="3D1C3495" w14:textId="77777777" w:rsidTr="0056228E">
        <w:tc>
          <w:tcPr>
            <w:tcW w:w="3246" w:type="dxa"/>
          </w:tcPr>
          <w:p w14:paraId="60B01234"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ngSpice_AllPlots(</w:t>
            </w:r>
            <w:r w:rsidRPr="00D737D1">
              <w:rPr>
                <w:rFonts w:ascii="Consolas" w:hAnsi="Consolas" w:cs="Consolas"/>
                <w:color w:val="0000FF"/>
                <w:sz w:val="19"/>
                <w:szCs w:val="19"/>
                <w:lang w:val="en-US"/>
              </w:rPr>
              <w:t>void</w:t>
            </w:r>
            <w:r w:rsidRPr="00D737D1">
              <w:rPr>
                <w:rFonts w:ascii="Consolas" w:hAnsi="Consolas" w:cs="Consolas"/>
                <w:color w:val="000000"/>
                <w:sz w:val="19"/>
                <w:szCs w:val="19"/>
                <w:lang w:val="en-US"/>
              </w:rPr>
              <w:t>);</w:t>
            </w:r>
          </w:p>
        </w:tc>
        <w:tc>
          <w:tcPr>
            <w:tcW w:w="6382" w:type="dxa"/>
          </w:tcPr>
          <w:p w14:paraId="5DB7365F" w14:textId="77777777" w:rsidR="00666C66" w:rsidRPr="00CD237C"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CD237C">
              <w:rPr>
                <w:rFonts w:ascii="Consolas" w:hAnsi="Consolas" w:cs="Consolas"/>
                <w:color w:val="000000"/>
                <w:sz w:val="19"/>
                <w:szCs w:val="19"/>
                <w:lang w:val="en-US"/>
              </w:rPr>
              <w:t>[</w:t>
            </w:r>
            <w:proofErr w:type="gramStart"/>
            <w:r w:rsidRPr="00CD237C">
              <w:rPr>
                <w:rFonts w:ascii="Consolas" w:hAnsi="Consolas" w:cs="Consolas"/>
                <w:color w:val="2B91AF"/>
                <w:sz w:val="19"/>
                <w:szCs w:val="19"/>
                <w:lang w:val="en-US"/>
              </w:rPr>
              <w:t>DllImport</w:t>
            </w:r>
            <w:r w:rsidRPr="00CD237C">
              <w:rPr>
                <w:rFonts w:ascii="Consolas" w:hAnsi="Consolas" w:cs="Consolas"/>
                <w:color w:val="000000"/>
                <w:sz w:val="19"/>
                <w:szCs w:val="19"/>
                <w:lang w:val="en-US"/>
              </w:rPr>
              <w:t>(</w:t>
            </w:r>
            <w:proofErr w:type="gramEnd"/>
            <w:r w:rsidRPr="00CD237C">
              <w:rPr>
                <w:rFonts w:ascii="Consolas" w:hAnsi="Consolas" w:cs="Consolas"/>
                <w:color w:val="A31515"/>
                <w:sz w:val="19"/>
                <w:szCs w:val="19"/>
                <w:lang w:val="en-US"/>
              </w:rPr>
              <w:t>"ngspice.dll"</w:t>
            </w:r>
            <w:r w:rsidRPr="00CD237C">
              <w:rPr>
                <w:rFonts w:ascii="Consolas" w:hAnsi="Consolas" w:cs="Consolas"/>
                <w:color w:val="000000"/>
                <w:sz w:val="19"/>
                <w:szCs w:val="19"/>
                <w:lang w:val="en-US"/>
              </w:rPr>
              <w:t xml:space="preserve">, </w:t>
            </w:r>
          </w:p>
          <w:p w14:paraId="58ADC06A" w14:textId="77777777" w:rsidR="00666C66" w:rsidRPr="00CD237C"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CD237C">
              <w:rPr>
                <w:rFonts w:ascii="Consolas" w:hAnsi="Consolas" w:cs="Consolas"/>
                <w:color w:val="000000"/>
                <w:sz w:val="19"/>
                <w:szCs w:val="19"/>
                <w:lang w:val="en-US"/>
              </w:rPr>
              <w:t xml:space="preserve">    EntryPoint = </w:t>
            </w:r>
            <w:r w:rsidRPr="00CD237C">
              <w:rPr>
                <w:rFonts w:ascii="Consolas" w:hAnsi="Consolas" w:cs="Consolas"/>
                <w:color w:val="A31515"/>
                <w:sz w:val="19"/>
                <w:szCs w:val="19"/>
                <w:lang w:val="en-US"/>
              </w:rPr>
              <w:t>"ngSpice_AllPlots"</w:t>
            </w:r>
            <w:r w:rsidRPr="00CD237C">
              <w:rPr>
                <w:rFonts w:ascii="Consolas" w:hAnsi="Consolas" w:cs="Consolas"/>
                <w:color w:val="000000"/>
                <w:sz w:val="19"/>
                <w:szCs w:val="19"/>
                <w:lang w:val="en-US"/>
              </w:rPr>
              <w:t>,</w:t>
            </w:r>
          </w:p>
          <w:p w14:paraId="1CBB7D8C" w14:textId="77777777" w:rsidR="00666C66" w:rsidRPr="00CD237C"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CD237C">
              <w:rPr>
                <w:rFonts w:ascii="Consolas" w:hAnsi="Consolas" w:cs="Consolas"/>
                <w:color w:val="000000"/>
                <w:sz w:val="19"/>
                <w:szCs w:val="19"/>
                <w:lang w:val="en-US"/>
              </w:rPr>
              <w:t xml:space="preserve">    CallingConvention = </w:t>
            </w:r>
            <w:r w:rsidRPr="00CD237C">
              <w:rPr>
                <w:rFonts w:ascii="Consolas" w:hAnsi="Consolas" w:cs="Consolas"/>
                <w:color w:val="2B91AF"/>
                <w:sz w:val="19"/>
                <w:szCs w:val="19"/>
                <w:lang w:val="en-US"/>
              </w:rPr>
              <w:t>CallingConvention</w:t>
            </w:r>
            <w:r w:rsidRPr="00CD237C">
              <w:rPr>
                <w:rFonts w:ascii="Consolas" w:hAnsi="Consolas" w:cs="Consolas"/>
                <w:color w:val="000000"/>
                <w:sz w:val="19"/>
                <w:szCs w:val="19"/>
                <w:lang w:val="en-US"/>
              </w:rPr>
              <w:t>.Cdecl)]</w:t>
            </w:r>
          </w:p>
          <w:p w14:paraId="5FCC31EF" w14:textId="77777777" w:rsidR="00666C66" w:rsidRDefault="00666C66" w:rsidP="0056228E">
            <w:pPr>
              <w:spacing w:line="240" w:lineRule="auto"/>
              <w:ind w:firstLine="0"/>
              <w:jc w:val="left"/>
              <w:rPr>
                <w:rFonts w:ascii="Consolas" w:hAnsi="Consolas" w:cs="Consolas"/>
                <w:color w:val="000000"/>
                <w:sz w:val="19"/>
                <w:szCs w:val="19"/>
                <w:lang w:val="en-US"/>
              </w:rPr>
            </w:pPr>
            <w:r w:rsidRPr="00CD237C">
              <w:rPr>
                <w:rFonts w:ascii="Consolas" w:hAnsi="Consolas" w:cs="Consolas"/>
                <w:color w:val="0000FF"/>
                <w:sz w:val="19"/>
                <w:szCs w:val="19"/>
                <w:lang w:val="en-US"/>
              </w:rPr>
              <w:t>public</w:t>
            </w:r>
            <w:r w:rsidRPr="00CD237C">
              <w:rPr>
                <w:rFonts w:ascii="Consolas" w:hAnsi="Consolas" w:cs="Consolas"/>
                <w:color w:val="000000"/>
                <w:sz w:val="19"/>
                <w:szCs w:val="19"/>
                <w:lang w:val="en-US"/>
              </w:rPr>
              <w:t xml:space="preserve"> </w:t>
            </w:r>
            <w:r w:rsidRPr="00CD237C">
              <w:rPr>
                <w:rFonts w:ascii="Consolas" w:hAnsi="Consolas" w:cs="Consolas"/>
                <w:color w:val="0000FF"/>
                <w:sz w:val="19"/>
                <w:szCs w:val="19"/>
                <w:lang w:val="en-US"/>
              </w:rPr>
              <w:t>static</w:t>
            </w:r>
            <w:r w:rsidRPr="00CD237C">
              <w:rPr>
                <w:rFonts w:ascii="Consolas" w:hAnsi="Consolas" w:cs="Consolas"/>
                <w:color w:val="000000"/>
                <w:sz w:val="19"/>
                <w:szCs w:val="19"/>
                <w:lang w:val="en-US"/>
              </w:rPr>
              <w:t xml:space="preserve"> </w:t>
            </w:r>
            <w:r w:rsidRPr="00CD237C">
              <w:rPr>
                <w:rFonts w:ascii="Consolas" w:hAnsi="Consolas" w:cs="Consolas"/>
                <w:color w:val="0000FF"/>
                <w:sz w:val="19"/>
                <w:szCs w:val="19"/>
                <w:lang w:val="en-US"/>
              </w:rPr>
              <w:t>extern</w:t>
            </w:r>
            <w:r w:rsidRPr="00CD237C">
              <w:rPr>
                <w:rFonts w:ascii="Consolas" w:hAnsi="Consolas" w:cs="Consolas"/>
                <w:color w:val="000000"/>
                <w:sz w:val="19"/>
                <w:szCs w:val="19"/>
                <w:lang w:val="en-US"/>
              </w:rPr>
              <w:t xml:space="preserve"> </w:t>
            </w:r>
            <w:r w:rsidRPr="00CD237C">
              <w:rPr>
                <w:rFonts w:ascii="Consolas" w:hAnsi="Consolas" w:cs="Consolas"/>
                <w:color w:val="2B91AF"/>
                <w:sz w:val="19"/>
                <w:szCs w:val="19"/>
                <w:lang w:val="en-US"/>
              </w:rPr>
              <w:t>IntPtr</w:t>
            </w:r>
            <w:r w:rsidRPr="00CD237C">
              <w:rPr>
                <w:rFonts w:ascii="Consolas" w:hAnsi="Consolas" w:cs="Consolas"/>
                <w:color w:val="000000"/>
                <w:sz w:val="19"/>
                <w:szCs w:val="19"/>
                <w:lang w:val="en-US"/>
              </w:rPr>
              <w:t xml:space="preserve"> ngSpice_</w:t>
            </w:r>
            <w:proofErr w:type="gramStart"/>
            <w:r w:rsidRPr="00CD237C">
              <w:rPr>
                <w:rFonts w:ascii="Consolas" w:hAnsi="Consolas" w:cs="Consolas"/>
                <w:color w:val="000000"/>
                <w:sz w:val="19"/>
                <w:szCs w:val="19"/>
                <w:lang w:val="en-US"/>
              </w:rPr>
              <w:t>AllPlots(</w:t>
            </w:r>
            <w:proofErr w:type="gramEnd"/>
            <w:r w:rsidRPr="00CD237C">
              <w:rPr>
                <w:rFonts w:ascii="Consolas" w:hAnsi="Consolas" w:cs="Consolas"/>
                <w:color w:val="000000"/>
                <w:sz w:val="19"/>
                <w:szCs w:val="19"/>
                <w:lang w:val="en-US"/>
              </w:rPr>
              <w:t>);</w:t>
            </w:r>
          </w:p>
          <w:p w14:paraId="37A48201" w14:textId="77777777" w:rsidR="00666C66" w:rsidRPr="00CD237C" w:rsidRDefault="00666C66" w:rsidP="0056228E">
            <w:pPr>
              <w:spacing w:line="240" w:lineRule="auto"/>
              <w:ind w:firstLine="0"/>
              <w:jc w:val="left"/>
              <w:rPr>
                <w:lang w:val="en-US"/>
              </w:rPr>
            </w:pPr>
          </w:p>
        </w:tc>
      </w:tr>
      <w:tr w:rsidR="00666C66" w:rsidRPr="001B5271" w14:paraId="10E1052E" w14:textId="77777777" w:rsidTr="0056228E">
        <w:tc>
          <w:tcPr>
            <w:tcW w:w="3246" w:type="dxa"/>
          </w:tcPr>
          <w:p w14:paraId="7E1A1842"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ngSpice_AllVecs(</w:t>
            </w:r>
            <w:r w:rsidRPr="00D737D1">
              <w:rPr>
                <w:rFonts w:ascii="Consolas" w:hAnsi="Consolas" w:cs="Consolas"/>
                <w:color w:val="0000FF"/>
                <w:sz w:val="19"/>
                <w:szCs w:val="19"/>
                <w:lang w:val="en-US"/>
              </w:rPr>
              <w:t>char</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plotname</w:t>
            </w:r>
            <w:r w:rsidRPr="00D737D1">
              <w:rPr>
                <w:rFonts w:ascii="Consolas" w:hAnsi="Consolas" w:cs="Consolas"/>
                <w:color w:val="000000"/>
                <w:sz w:val="19"/>
                <w:szCs w:val="19"/>
                <w:lang w:val="en-US"/>
              </w:rPr>
              <w:t>);</w:t>
            </w:r>
          </w:p>
        </w:tc>
        <w:tc>
          <w:tcPr>
            <w:tcW w:w="6382" w:type="dxa"/>
          </w:tcPr>
          <w:p w14:paraId="4A219DE7" w14:textId="77777777" w:rsidR="00666C66" w:rsidRPr="00CE48C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CE48C6">
              <w:rPr>
                <w:rFonts w:ascii="Consolas" w:hAnsi="Consolas" w:cs="Consolas"/>
                <w:color w:val="000000"/>
                <w:sz w:val="19"/>
                <w:szCs w:val="19"/>
                <w:lang w:val="en-US"/>
              </w:rPr>
              <w:t>[</w:t>
            </w:r>
            <w:proofErr w:type="gramStart"/>
            <w:r w:rsidRPr="00CE48C6">
              <w:rPr>
                <w:rFonts w:ascii="Consolas" w:hAnsi="Consolas" w:cs="Consolas"/>
                <w:color w:val="2B91AF"/>
                <w:sz w:val="19"/>
                <w:szCs w:val="19"/>
                <w:lang w:val="en-US"/>
              </w:rPr>
              <w:t>DllImport</w:t>
            </w:r>
            <w:r w:rsidRPr="00CE48C6">
              <w:rPr>
                <w:rFonts w:ascii="Consolas" w:hAnsi="Consolas" w:cs="Consolas"/>
                <w:color w:val="000000"/>
                <w:sz w:val="19"/>
                <w:szCs w:val="19"/>
                <w:lang w:val="en-US"/>
              </w:rPr>
              <w:t>(</w:t>
            </w:r>
            <w:proofErr w:type="gramEnd"/>
            <w:r w:rsidRPr="00CE48C6">
              <w:rPr>
                <w:rFonts w:ascii="Consolas" w:hAnsi="Consolas" w:cs="Consolas"/>
                <w:color w:val="A31515"/>
                <w:sz w:val="19"/>
                <w:szCs w:val="19"/>
                <w:lang w:val="en-US"/>
              </w:rPr>
              <w:t>"ngspice.dll"</w:t>
            </w:r>
            <w:r w:rsidRPr="00CE48C6">
              <w:rPr>
                <w:rFonts w:ascii="Consolas" w:hAnsi="Consolas" w:cs="Consolas"/>
                <w:color w:val="000000"/>
                <w:sz w:val="19"/>
                <w:szCs w:val="19"/>
                <w:lang w:val="en-US"/>
              </w:rPr>
              <w:t xml:space="preserve">, </w:t>
            </w:r>
          </w:p>
          <w:p w14:paraId="06B37F90" w14:textId="77777777" w:rsidR="00666C66" w:rsidRPr="00CE48C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CE48C6">
              <w:rPr>
                <w:rFonts w:ascii="Consolas" w:hAnsi="Consolas" w:cs="Consolas"/>
                <w:color w:val="000000"/>
                <w:sz w:val="19"/>
                <w:szCs w:val="19"/>
                <w:lang w:val="en-US"/>
              </w:rPr>
              <w:t xml:space="preserve">    EntryPoint = </w:t>
            </w:r>
            <w:r w:rsidRPr="00CE48C6">
              <w:rPr>
                <w:rFonts w:ascii="Consolas" w:hAnsi="Consolas" w:cs="Consolas"/>
                <w:color w:val="A31515"/>
                <w:sz w:val="19"/>
                <w:szCs w:val="19"/>
                <w:lang w:val="en-US"/>
              </w:rPr>
              <w:t>"ngSpice_AllVecs"</w:t>
            </w:r>
            <w:r w:rsidRPr="00CE48C6">
              <w:rPr>
                <w:rFonts w:ascii="Consolas" w:hAnsi="Consolas" w:cs="Consolas"/>
                <w:color w:val="000000"/>
                <w:sz w:val="19"/>
                <w:szCs w:val="19"/>
                <w:lang w:val="en-US"/>
              </w:rPr>
              <w:t>,</w:t>
            </w:r>
          </w:p>
          <w:p w14:paraId="2F316638" w14:textId="77777777" w:rsidR="00666C66" w:rsidRPr="00CE48C6"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CE48C6">
              <w:rPr>
                <w:rFonts w:ascii="Consolas" w:hAnsi="Consolas" w:cs="Consolas"/>
                <w:color w:val="000000"/>
                <w:sz w:val="19"/>
                <w:szCs w:val="19"/>
                <w:lang w:val="en-US"/>
              </w:rPr>
              <w:t xml:space="preserve">    CallingConvention = </w:t>
            </w:r>
            <w:r w:rsidRPr="00CE48C6">
              <w:rPr>
                <w:rFonts w:ascii="Consolas" w:hAnsi="Consolas" w:cs="Consolas"/>
                <w:color w:val="2B91AF"/>
                <w:sz w:val="19"/>
                <w:szCs w:val="19"/>
                <w:lang w:val="en-US"/>
              </w:rPr>
              <w:t>CallingConvention</w:t>
            </w:r>
            <w:r w:rsidRPr="00CE48C6">
              <w:rPr>
                <w:rFonts w:ascii="Consolas" w:hAnsi="Consolas" w:cs="Consolas"/>
                <w:color w:val="000000"/>
                <w:sz w:val="19"/>
                <w:szCs w:val="19"/>
                <w:lang w:val="en-US"/>
              </w:rPr>
              <w:t>.Cdecl)]</w:t>
            </w:r>
          </w:p>
          <w:p w14:paraId="152B40F2" w14:textId="77777777" w:rsidR="00666C66" w:rsidRDefault="00666C66" w:rsidP="0056228E">
            <w:pPr>
              <w:spacing w:line="240" w:lineRule="auto"/>
              <w:ind w:firstLine="0"/>
              <w:jc w:val="left"/>
              <w:rPr>
                <w:rFonts w:ascii="Consolas" w:hAnsi="Consolas" w:cs="Consolas"/>
                <w:color w:val="000000"/>
                <w:sz w:val="19"/>
                <w:szCs w:val="19"/>
                <w:lang w:val="en-US"/>
              </w:rPr>
            </w:pPr>
            <w:r w:rsidRPr="00CE48C6">
              <w:rPr>
                <w:rFonts w:ascii="Consolas" w:hAnsi="Consolas" w:cs="Consolas"/>
                <w:color w:val="0000FF"/>
                <w:sz w:val="19"/>
                <w:szCs w:val="19"/>
                <w:lang w:val="en-US"/>
              </w:rPr>
              <w:t>public</w:t>
            </w:r>
            <w:r w:rsidRPr="00CE48C6">
              <w:rPr>
                <w:rFonts w:ascii="Consolas" w:hAnsi="Consolas" w:cs="Consolas"/>
                <w:color w:val="000000"/>
                <w:sz w:val="19"/>
                <w:szCs w:val="19"/>
                <w:lang w:val="en-US"/>
              </w:rPr>
              <w:t xml:space="preserve"> </w:t>
            </w:r>
            <w:r w:rsidRPr="00CE48C6">
              <w:rPr>
                <w:rFonts w:ascii="Consolas" w:hAnsi="Consolas" w:cs="Consolas"/>
                <w:color w:val="0000FF"/>
                <w:sz w:val="19"/>
                <w:szCs w:val="19"/>
                <w:lang w:val="en-US"/>
              </w:rPr>
              <w:t>static</w:t>
            </w:r>
            <w:r w:rsidRPr="00CE48C6">
              <w:rPr>
                <w:rFonts w:ascii="Consolas" w:hAnsi="Consolas" w:cs="Consolas"/>
                <w:color w:val="000000"/>
                <w:sz w:val="19"/>
                <w:szCs w:val="19"/>
                <w:lang w:val="en-US"/>
              </w:rPr>
              <w:t xml:space="preserve"> </w:t>
            </w:r>
            <w:r w:rsidRPr="00CE48C6">
              <w:rPr>
                <w:rFonts w:ascii="Consolas" w:hAnsi="Consolas" w:cs="Consolas"/>
                <w:color w:val="0000FF"/>
                <w:sz w:val="19"/>
                <w:szCs w:val="19"/>
                <w:lang w:val="en-US"/>
              </w:rPr>
              <w:t>extern</w:t>
            </w:r>
            <w:r w:rsidRPr="00CE48C6">
              <w:rPr>
                <w:rFonts w:ascii="Consolas" w:hAnsi="Consolas" w:cs="Consolas"/>
                <w:color w:val="000000"/>
                <w:sz w:val="19"/>
                <w:szCs w:val="19"/>
                <w:lang w:val="en-US"/>
              </w:rPr>
              <w:t xml:space="preserve"> </w:t>
            </w:r>
            <w:r w:rsidRPr="00CE48C6">
              <w:rPr>
                <w:rFonts w:ascii="Consolas" w:hAnsi="Consolas" w:cs="Consolas"/>
                <w:color w:val="2B91AF"/>
                <w:sz w:val="19"/>
                <w:szCs w:val="19"/>
                <w:lang w:val="en-US"/>
              </w:rPr>
              <w:t>IntPtr</w:t>
            </w:r>
            <w:r w:rsidRPr="00CE48C6">
              <w:rPr>
                <w:rFonts w:ascii="Consolas" w:hAnsi="Consolas" w:cs="Consolas"/>
                <w:color w:val="000000"/>
                <w:sz w:val="19"/>
                <w:szCs w:val="19"/>
                <w:lang w:val="en-US"/>
              </w:rPr>
              <w:t xml:space="preserve"> ngSpice_</w:t>
            </w:r>
            <w:proofErr w:type="gramStart"/>
            <w:r w:rsidRPr="00CE48C6">
              <w:rPr>
                <w:rFonts w:ascii="Consolas" w:hAnsi="Consolas" w:cs="Consolas"/>
                <w:color w:val="000000"/>
                <w:sz w:val="19"/>
                <w:szCs w:val="19"/>
                <w:lang w:val="en-US"/>
              </w:rPr>
              <w:t>AllVecs(</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p</w:t>
            </w:r>
            <w:r w:rsidRPr="00CE48C6">
              <w:rPr>
                <w:rFonts w:ascii="Consolas" w:hAnsi="Consolas" w:cs="Consolas"/>
                <w:color w:val="000000"/>
                <w:sz w:val="19"/>
                <w:szCs w:val="19"/>
                <w:lang w:val="en-US"/>
              </w:rPr>
              <w:t>lotname);</w:t>
            </w:r>
          </w:p>
          <w:p w14:paraId="37674C25" w14:textId="77777777" w:rsidR="00666C66" w:rsidRPr="002629B9" w:rsidRDefault="00666C66" w:rsidP="0056228E">
            <w:pPr>
              <w:spacing w:line="240" w:lineRule="auto"/>
              <w:ind w:firstLine="0"/>
              <w:jc w:val="left"/>
              <w:rPr>
                <w:lang w:val="en-US"/>
              </w:rPr>
            </w:pPr>
          </w:p>
        </w:tc>
      </w:tr>
      <w:tr w:rsidR="00666C66" w:rsidRPr="001B5271" w14:paraId="01880032" w14:textId="77777777" w:rsidTr="0056228E">
        <w:tc>
          <w:tcPr>
            <w:tcW w:w="3246" w:type="dxa"/>
          </w:tcPr>
          <w:p w14:paraId="2390721B" w14:textId="77777777" w:rsidR="00666C66" w:rsidRPr="002629B9" w:rsidRDefault="00666C66" w:rsidP="0056228E">
            <w:pPr>
              <w:spacing w:line="240" w:lineRule="auto"/>
              <w:ind w:firstLine="0"/>
              <w:jc w:val="left"/>
              <w:rPr>
                <w:rFonts w:ascii="Consolas" w:hAnsi="Consolas" w:cs="Courier New"/>
                <w:sz w:val="24"/>
                <w:szCs w:val="24"/>
                <w:lang w:val="en-US"/>
              </w:rPr>
            </w:pPr>
            <w:r>
              <w:rPr>
                <w:rFonts w:ascii="Consolas" w:hAnsi="Consolas" w:cs="Consolas"/>
                <w:color w:val="0000FF"/>
                <w:sz w:val="19"/>
                <w:szCs w:val="19"/>
              </w:rPr>
              <w:t>bool</w:t>
            </w:r>
            <w:r>
              <w:rPr>
                <w:rFonts w:ascii="Consolas" w:hAnsi="Consolas" w:cs="Consolas"/>
                <w:color w:val="000000"/>
                <w:sz w:val="19"/>
                <w:szCs w:val="19"/>
              </w:rPr>
              <w:t xml:space="preserve"> ngSpice_running(</w:t>
            </w:r>
            <w:r>
              <w:rPr>
                <w:rFonts w:ascii="Consolas" w:hAnsi="Consolas" w:cs="Consolas"/>
                <w:color w:val="0000FF"/>
                <w:sz w:val="19"/>
                <w:szCs w:val="19"/>
              </w:rPr>
              <w:t>void</w:t>
            </w:r>
            <w:r>
              <w:rPr>
                <w:rFonts w:ascii="Consolas" w:hAnsi="Consolas" w:cs="Consolas"/>
                <w:color w:val="000000"/>
                <w:sz w:val="19"/>
                <w:szCs w:val="19"/>
              </w:rPr>
              <w:t>);</w:t>
            </w:r>
          </w:p>
        </w:tc>
        <w:tc>
          <w:tcPr>
            <w:tcW w:w="6382" w:type="dxa"/>
          </w:tcPr>
          <w:p w14:paraId="777638B7" w14:textId="77777777" w:rsidR="00666C66" w:rsidRPr="00D603D8"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603D8">
              <w:rPr>
                <w:rFonts w:ascii="Consolas" w:hAnsi="Consolas" w:cs="Consolas"/>
                <w:color w:val="000000"/>
                <w:sz w:val="19"/>
                <w:szCs w:val="19"/>
                <w:lang w:val="en-US"/>
              </w:rPr>
              <w:t>[</w:t>
            </w:r>
            <w:proofErr w:type="gramStart"/>
            <w:r w:rsidRPr="00D603D8">
              <w:rPr>
                <w:rFonts w:ascii="Consolas" w:hAnsi="Consolas" w:cs="Consolas"/>
                <w:color w:val="2B91AF"/>
                <w:sz w:val="19"/>
                <w:szCs w:val="19"/>
                <w:lang w:val="en-US"/>
              </w:rPr>
              <w:t>DllImport</w:t>
            </w:r>
            <w:r w:rsidRPr="00D603D8">
              <w:rPr>
                <w:rFonts w:ascii="Consolas" w:hAnsi="Consolas" w:cs="Consolas"/>
                <w:color w:val="000000"/>
                <w:sz w:val="19"/>
                <w:szCs w:val="19"/>
                <w:lang w:val="en-US"/>
              </w:rPr>
              <w:t>(</w:t>
            </w:r>
            <w:proofErr w:type="gramEnd"/>
            <w:r w:rsidRPr="00D603D8">
              <w:rPr>
                <w:rFonts w:ascii="Consolas" w:hAnsi="Consolas" w:cs="Consolas"/>
                <w:color w:val="A31515"/>
                <w:sz w:val="19"/>
                <w:szCs w:val="19"/>
                <w:lang w:val="en-US"/>
              </w:rPr>
              <w:t>"ngspice.dll"</w:t>
            </w:r>
            <w:r w:rsidRPr="00D603D8">
              <w:rPr>
                <w:rFonts w:ascii="Consolas" w:hAnsi="Consolas" w:cs="Consolas"/>
                <w:color w:val="000000"/>
                <w:sz w:val="19"/>
                <w:szCs w:val="19"/>
                <w:lang w:val="en-US"/>
              </w:rPr>
              <w:t xml:space="preserve">, </w:t>
            </w:r>
          </w:p>
          <w:p w14:paraId="0D6ACC8E" w14:textId="77777777" w:rsidR="00666C66" w:rsidRPr="00D603D8"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603D8">
              <w:rPr>
                <w:rFonts w:ascii="Consolas" w:hAnsi="Consolas" w:cs="Consolas"/>
                <w:color w:val="000000"/>
                <w:sz w:val="19"/>
                <w:szCs w:val="19"/>
                <w:lang w:val="en-US"/>
              </w:rPr>
              <w:t xml:space="preserve">    EntryPoint = </w:t>
            </w:r>
            <w:r w:rsidRPr="00D603D8">
              <w:rPr>
                <w:rFonts w:ascii="Consolas" w:hAnsi="Consolas" w:cs="Consolas"/>
                <w:color w:val="A31515"/>
                <w:sz w:val="19"/>
                <w:szCs w:val="19"/>
                <w:lang w:val="en-US"/>
              </w:rPr>
              <w:t>"ngSpice_running"</w:t>
            </w:r>
            <w:r w:rsidRPr="00D603D8">
              <w:rPr>
                <w:rFonts w:ascii="Consolas" w:hAnsi="Consolas" w:cs="Consolas"/>
                <w:color w:val="000000"/>
                <w:sz w:val="19"/>
                <w:szCs w:val="19"/>
                <w:lang w:val="en-US"/>
              </w:rPr>
              <w:t>,</w:t>
            </w:r>
          </w:p>
          <w:p w14:paraId="553611AA" w14:textId="77777777" w:rsidR="00666C66" w:rsidRPr="00D603D8"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603D8">
              <w:rPr>
                <w:rFonts w:ascii="Consolas" w:hAnsi="Consolas" w:cs="Consolas"/>
                <w:color w:val="000000"/>
                <w:sz w:val="19"/>
                <w:szCs w:val="19"/>
                <w:lang w:val="en-US"/>
              </w:rPr>
              <w:t xml:space="preserve">    CallingConvention = </w:t>
            </w:r>
            <w:r w:rsidRPr="00D603D8">
              <w:rPr>
                <w:rFonts w:ascii="Consolas" w:hAnsi="Consolas" w:cs="Consolas"/>
                <w:color w:val="2B91AF"/>
                <w:sz w:val="19"/>
                <w:szCs w:val="19"/>
                <w:lang w:val="en-US"/>
              </w:rPr>
              <w:t>CallingConvention</w:t>
            </w:r>
            <w:r w:rsidRPr="00D603D8">
              <w:rPr>
                <w:rFonts w:ascii="Consolas" w:hAnsi="Consolas" w:cs="Consolas"/>
                <w:color w:val="000000"/>
                <w:sz w:val="19"/>
                <w:szCs w:val="19"/>
                <w:lang w:val="en-US"/>
              </w:rPr>
              <w:t>.Cdecl)]</w:t>
            </w:r>
          </w:p>
          <w:p w14:paraId="16509BCC" w14:textId="77777777" w:rsidR="00666C66" w:rsidRPr="00CD25B8"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603D8">
              <w:rPr>
                <w:rFonts w:ascii="Consolas" w:hAnsi="Consolas" w:cs="Consolas"/>
                <w:color w:val="000000"/>
                <w:sz w:val="19"/>
                <w:szCs w:val="19"/>
                <w:lang w:val="en-US"/>
              </w:rPr>
              <w:t xml:space="preserve">    </w:t>
            </w:r>
            <w:r w:rsidRPr="00CD25B8">
              <w:rPr>
                <w:rFonts w:ascii="Consolas" w:hAnsi="Consolas" w:cs="Consolas"/>
                <w:color w:val="000000"/>
                <w:sz w:val="19"/>
                <w:szCs w:val="19"/>
                <w:lang w:val="en-US"/>
              </w:rPr>
              <w:t>[</w:t>
            </w:r>
            <w:r w:rsidRPr="00CD25B8">
              <w:rPr>
                <w:rFonts w:ascii="Consolas" w:hAnsi="Consolas" w:cs="Consolas"/>
                <w:color w:val="0000FF"/>
                <w:sz w:val="19"/>
                <w:szCs w:val="19"/>
                <w:lang w:val="en-US"/>
              </w:rPr>
              <w:t>return</w:t>
            </w:r>
            <w:r w:rsidRPr="00CD25B8">
              <w:rPr>
                <w:rFonts w:ascii="Consolas" w:hAnsi="Consolas" w:cs="Consolas"/>
                <w:color w:val="000000"/>
                <w:sz w:val="19"/>
                <w:szCs w:val="19"/>
                <w:lang w:val="en-US"/>
              </w:rPr>
              <w:t xml:space="preserve">: </w:t>
            </w:r>
            <w:proofErr w:type="gramStart"/>
            <w:r w:rsidRPr="00CD25B8">
              <w:rPr>
                <w:rFonts w:ascii="Consolas" w:hAnsi="Consolas" w:cs="Consolas"/>
                <w:color w:val="2B91AF"/>
                <w:sz w:val="19"/>
                <w:szCs w:val="19"/>
                <w:lang w:val="en-US"/>
              </w:rPr>
              <w:t>MarshalAs</w:t>
            </w:r>
            <w:r w:rsidRPr="00CD25B8">
              <w:rPr>
                <w:rFonts w:ascii="Consolas" w:hAnsi="Consolas" w:cs="Consolas"/>
                <w:color w:val="000000"/>
                <w:sz w:val="19"/>
                <w:szCs w:val="19"/>
                <w:lang w:val="en-US"/>
              </w:rPr>
              <w:t>(</w:t>
            </w:r>
            <w:proofErr w:type="gramEnd"/>
            <w:r w:rsidRPr="00CD25B8">
              <w:rPr>
                <w:rFonts w:ascii="Consolas" w:hAnsi="Consolas" w:cs="Consolas"/>
                <w:color w:val="2B91AF"/>
                <w:sz w:val="19"/>
                <w:szCs w:val="19"/>
                <w:lang w:val="en-US"/>
              </w:rPr>
              <w:t>UnmanagedType</w:t>
            </w:r>
            <w:r w:rsidRPr="00CD25B8">
              <w:rPr>
                <w:rFonts w:ascii="Consolas" w:hAnsi="Consolas" w:cs="Consolas"/>
                <w:color w:val="000000"/>
                <w:sz w:val="19"/>
                <w:szCs w:val="19"/>
                <w:lang w:val="en-US"/>
              </w:rPr>
              <w:t>.I1)]</w:t>
            </w:r>
          </w:p>
          <w:p w14:paraId="2D75B04F" w14:textId="77777777" w:rsidR="00666C66" w:rsidRDefault="00666C66" w:rsidP="0056228E">
            <w:pPr>
              <w:spacing w:line="240" w:lineRule="auto"/>
              <w:ind w:firstLine="0"/>
              <w:jc w:val="left"/>
              <w:rPr>
                <w:rFonts w:ascii="Consolas" w:hAnsi="Consolas" w:cs="Consolas"/>
                <w:color w:val="000000"/>
                <w:sz w:val="19"/>
                <w:szCs w:val="19"/>
                <w:lang w:val="en-US"/>
              </w:rPr>
            </w:pPr>
            <w:r w:rsidRPr="00D603D8">
              <w:rPr>
                <w:rFonts w:ascii="Consolas" w:hAnsi="Consolas" w:cs="Consolas"/>
                <w:color w:val="0000FF"/>
                <w:sz w:val="19"/>
                <w:szCs w:val="19"/>
                <w:lang w:val="en-US"/>
              </w:rPr>
              <w:t>public</w:t>
            </w:r>
            <w:r w:rsidRPr="00D603D8">
              <w:rPr>
                <w:rFonts w:ascii="Consolas" w:hAnsi="Consolas" w:cs="Consolas"/>
                <w:color w:val="000000"/>
                <w:sz w:val="19"/>
                <w:szCs w:val="19"/>
                <w:lang w:val="en-US"/>
              </w:rPr>
              <w:t xml:space="preserve"> </w:t>
            </w:r>
            <w:r w:rsidRPr="00D603D8">
              <w:rPr>
                <w:rFonts w:ascii="Consolas" w:hAnsi="Consolas" w:cs="Consolas"/>
                <w:color w:val="0000FF"/>
                <w:sz w:val="19"/>
                <w:szCs w:val="19"/>
                <w:lang w:val="en-US"/>
              </w:rPr>
              <w:t>static</w:t>
            </w:r>
            <w:r w:rsidRPr="00D603D8">
              <w:rPr>
                <w:rFonts w:ascii="Consolas" w:hAnsi="Consolas" w:cs="Consolas"/>
                <w:color w:val="000000"/>
                <w:sz w:val="19"/>
                <w:szCs w:val="19"/>
                <w:lang w:val="en-US"/>
              </w:rPr>
              <w:t xml:space="preserve"> </w:t>
            </w:r>
            <w:r w:rsidRPr="00D603D8">
              <w:rPr>
                <w:rFonts w:ascii="Consolas" w:hAnsi="Consolas" w:cs="Consolas"/>
                <w:color w:val="0000FF"/>
                <w:sz w:val="19"/>
                <w:szCs w:val="19"/>
                <w:lang w:val="en-US"/>
              </w:rPr>
              <w:t>extern</w:t>
            </w:r>
            <w:r w:rsidRPr="00D603D8">
              <w:rPr>
                <w:rFonts w:ascii="Consolas" w:hAnsi="Consolas" w:cs="Consolas"/>
                <w:color w:val="000000"/>
                <w:sz w:val="19"/>
                <w:szCs w:val="19"/>
                <w:lang w:val="en-US"/>
              </w:rPr>
              <w:t xml:space="preserve"> </w:t>
            </w:r>
            <w:r w:rsidRPr="00D603D8">
              <w:rPr>
                <w:rFonts w:ascii="Consolas" w:hAnsi="Consolas" w:cs="Consolas"/>
                <w:color w:val="0000FF"/>
                <w:sz w:val="19"/>
                <w:szCs w:val="19"/>
                <w:lang w:val="en-US"/>
              </w:rPr>
              <w:t>bool</w:t>
            </w:r>
            <w:r w:rsidRPr="00D603D8">
              <w:rPr>
                <w:rFonts w:ascii="Consolas" w:hAnsi="Consolas" w:cs="Consolas"/>
                <w:color w:val="000000"/>
                <w:sz w:val="19"/>
                <w:szCs w:val="19"/>
                <w:lang w:val="en-US"/>
              </w:rPr>
              <w:t xml:space="preserve"> ngSpice_</w:t>
            </w:r>
            <w:proofErr w:type="gramStart"/>
            <w:r w:rsidRPr="00D603D8">
              <w:rPr>
                <w:rFonts w:ascii="Consolas" w:hAnsi="Consolas" w:cs="Consolas"/>
                <w:color w:val="000000"/>
                <w:sz w:val="19"/>
                <w:szCs w:val="19"/>
                <w:lang w:val="en-US"/>
              </w:rPr>
              <w:t>running(</w:t>
            </w:r>
            <w:proofErr w:type="gramEnd"/>
            <w:r w:rsidRPr="00D603D8">
              <w:rPr>
                <w:rFonts w:ascii="Consolas" w:hAnsi="Consolas" w:cs="Consolas"/>
                <w:color w:val="000000"/>
                <w:sz w:val="19"/>
                <w:szCs w:val="19"/>
                <w:lang w:val="en-US"/>
              </w:rPr>
              <w:t>);</w:t>
            </w:r>
          </w:p>
          <w:p w14:paraId="16F9A051" w14:textId="77777777" w:rsidR="00666C66" w:rsidRPr="00D603D8" w:rsidRDefault="00666C66" w:rsidP="0056228E">
            <w:pPr>
              <w:spacing w:line="240" w:lineRule="auto"/>
              <w:ind w:firstLine="0"/>
              <w:jc w:val="left"/>
              <w:rPr>
                <w:lang w:val="en-US"/>
              </w:rPr>
            </w:pPr>
          </w:p>
        </w:tc>
      </w:tr>
      <w:tr w:rsidR="00666C66" w:rsidRPr="00666C66" w14:paraId="7E4C3F50" w14:textId="77777777" w:rsidTr="0056228E">
        <w:tc>
          <w:tcPr>
            <w:tcW w:w="3246" w:type="dxa"/>
          </w:tcPr>
          <w:p w14:paraId="597C3D8D" w14:textId="77777777" w:rsidR="00666C66" w:rsidRPr="00D737D1" w:rsidRDefault="00666C66" w:rsidP="0056228E">
            <w:pPr>
              <w:spacing w:line="240" w:lineRule="auto"/>
              <w:ind w:firstLine="0"/>
              <w:jc w:val="left"/>
              <w:rPr>
                <w:rFonts w:ascii="Consolas" w:hAnsi="Consolas" w:cs="Courier New"/>
                <w:sz w:val="24"/>
                <w:szCs w:val="24"/>
                <w:lang w:val="en-US"/>
              </w:rPr>
            </w:pPr>
            <w:r w:rsidRPr="00D737D1">
              <w:rPr>
                <w:rFonts w:ascii="Consolas" w:hAnsi="Consolas" w:cs="Consolas"/>
                <w:color w:val="0000FF"/>
                <w:sz w:val="19"/>
                <w:szCs w:val="19"/>
                <w:lang w:val="en-US"/>
              </w:rPr>
              <w:t>bool</w:t>
            </w:r>
            <w:r w:rsidRPr="00D737D1">
              <w:rPr>
                <w:rFonts w:ascii="Consolas" w:hAnsi="Consolas" w:cs="Consolas"/>
                <w:color w:val="000000"/>
                <w:sz w:val="19"/>
                <w:szCs w:val="19"/>
                <w:lang w:val="en-US"/>
              </w:rPr>
              <w:t xml:space="preserve"> ngSpice_SetBkpt(</w:t>
            </w:r>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w:t>
            </w:r>
            <w:r w:rsidRPr="00D737D1">
              <w:rPr>
                <w:rFonts w:ascii="Consolas" w:hAnsi="Consolas" w:cs="Consolas"/>
                <w:color w:val="808080"/>
                <w:sz w:val="19"/>
                <w:szCs w:val="19"/>
                <w:lang w:val="en-US"/>
              </w:rPr>
              <w:t>time</w:t>
            </w:r>
            <w:r w:rsidRPr="00D737D1">
              <w:rPr>
                <w:rFonts w:ascii="Consolas" w:hAnsi="Consolas" w:cs="Consolas"/>
                <w:color w:val="000000"/>
                <w:sz w:val="19"/>
                <w:szCs w:val="19"/>
                <w:lang w:val="en-US"/>
              </w:rPr>
              <w:t>);</w:t>
            </w:r>
          </w:p>
        </w:tc>
        <w:tc>
          <w:tcPr>
            <w:tcW w:w="6382" w:type="dxa"/>
          </w:tcPr>
          <w:p w14:paraId="0E523DB1" w14:textId="77777777" w:rsidR="00666C66" w:rsidRPr="00D737D1"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737D1">
              <w:rPr>
                <w:rFonts w:ascii="Consolas" w:hAnsi="Consolas" w:cs="Consolas"/>
                <w:color w:val="000000"/>
                <w:sz w:val="19"/>
                <w:szCs w:val="19"/>
                <w:lang w:val="en-US"/>
              </w:rPr>
              <w:t>[</w:t>
            </w:r>
            <w:proofErr w:type="gramStart"/>
            <w:r w:rsidRPr="00D737D1">
              <w:rPr>
                <w:rFonts w:ascii="Consolas" w:hAnsi="Consolas" w:cs="Consolas"/>
                <w:color w:val="2B91AF"/>
                <w:sz w:val="19"/>
                <w:szCs w:val="19"/>
                <w:lang w:val="en-US"/>
              </w:rPr>
              <w:t>DllImport</w:t>
            </w:r>
            <w:r w:rsidRPr="00D737D1">
              <w:rPr>
                <w:rFonts w:ascii="Consolas" w:hAnsi="Consolas" w:cs="Consolas"/>
                <w:color w:val="000000"/>
                <w:sz w:val="19"/>
                <w:szCs w:val="19"/>
                <w:lang w:val="en-US"/>
              </w:rPr>
              <w:t>(</w:t>
            </w:r>
            <w:proofErr w:type="gramEnd"/>
            <w:r w:rsidRPr="00D737D1">
              <w:rPr>
                <w:rFonts w:ascii="Consolas" w:hAnsi="Consolas" w:cs="Consolas"/>
                <w:color w:val="A31515"/>
                <w:sz w:val="19"/>
                <w:szCs w:val="19"/>
                <w:lang w:val="en-US"/>
              </w:rPr>
              <w:t>"ngspice.dll"</w:t>
            </w:r>
            <w:r w:rsidRPr="00D737D1">
              <w:rPr>
                <w:rFonts w:ascii="Consolas" w:hAnsi="Consolas" w:cs="Consolas"/>
                <w:color w:val="000000"/>
                <w:sz w:val="19"/>
                <w:szCs w:val="19"/>
                <w:lang w:val="en-US"/>
              </w:rPr>
              <w:t xml:space="preserve">, </w:t>
            </w:r>
          </w:p>
          <w:p w14:paraId="04156AB9" w14:textId="77777777" w:rsidR="00666C66" w:rsidRPr="00D737D1"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737D1">
              <w:rPr>
                <w:rFonts w:ascii="Consolas" w:hAnsi="Consolas" w:cs="Consolas"/>
                <w:color w:val="000000"/>
                <w:sz w:val="19"/>
                <w:szCs w:val="19"/>
                <w:lang w:val="en-US"/>
              </w:rPr>
              <w:t xml:space="preserve">    EntryPoint = </w:t>
            </w:r>
            <w:r w:rsidRPr="00D737D1">
              <w:rPr>
                <w:rFonts w:ascii="Consolas" w:hAnsi="Consolas" w:cs="Consolas"/>
                <w:color w:val="A31515"/>
                <w:sz w:val="19"/>
                <w:szCs w:val="19"/>
                <w:lang w:val="en-US"/>
              </w:rPr>
              <w:t>"ngSpice_SetBkpt"</w:t>
            </w:r>
            <w:r w:rsidRPr="00D737D1">
              <w:rPr>
                <w:rFonts w:ascii="Consolas" w:hAnsi="Consolas" w:cs="Consolas"/>
                <w:color w:val="000000"/>
                <w:sz w:val="19"/>
                <w:szCs w:val="19"/>
                <w:lang w:val="en-US"/>
              </w:rPr>
              <w:t>,</w:t>
            </w:r>
          </w:p>
          <w:p w14:paraId="44ABF042" w14:textId="77777777" w:rsidR="00666C66" w:rsidRPr="00D737D1"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737D1">
              <w:rPr>
                <w:rFonts w:ascii="Consolas" w:hAnsi="Consolas" w:cs="Consolas"/>
                <w:color w:val="000000"/>
                <w:sz w:val="19"/>
                <w:szCs w:val="19"/>
                <w:lang w:val="en-US"/>
              </w:rPr>
              <w:t xml:space="preserve">    CallingConvention = </w:t>
            </w:r>
            <w:r w:rsidRPr="00D737D1">
              <w:rPr>
                <w:rFonts w:ascii="Consolas" w:hAnsi="Consolas" w:cs="Consolas"/>
                <w:color w:val="2B91AF"/>
                <w:sz w:val="19"/>
                <w:szCs w:val="19"/>
                <w:lang w:val="en-US"/>
              </w:rPr>
              <w:t>CallingConvention</w:t>
            </w:r>
            <w:r w:rsidRPr="00D737D1">
              <w:rPr>
                <w:rFonts w:ascii="Consolas" w:hAnsi="Consolas" w:cs="Consolas"/>
                <w:color w:val="000000"/>
                <w:sz w:val="19"/>
                <w:szCs w:val="19"/>
                <w:lang w:val="en-US"/>
              </w:rPr>
              <w:t>.Cdecl)]</w:t>
            </w:r>
          </w:p>
          <w:p w14:paraId="132CDE89" w14:textId="77777777" w:rsidR="00666C66" w:rsidRPr="00CD25B8" w:rsidRDefault="00666C66" w:rsidP="0056228E">
            <w:pPr>
              <w:tabs>
                <w:tab w:val="clear" w:pos="709"/>
              </w:tabs>
              <w:autoSpaceDE w:val="0"/>
              <w:autoSpaceDN w:val="0"/>
              <w:adjustRightInd w:val="0"/>
              <w:spacing w:line="240" w:lineRule="auto"/>
              <w:ind w:firstLine="0"/>
              <w:jc w:val="left"/>
              <w:rPr>
                <w:rFonts w:ascii="Consolas" w:hAnsi="Consolas" w:cs="Consolas"/>
                <w:color w:val="000000"/>
                <w:sz w:val="19"/>
                <w:szCs w:val="19"/>
                <w:lang w:val="en-US"/>
              </w:rPr>
            </w:pPr>
            <w:r w:rsidRPr="00D737D1">
              <w:rPr>
                <w:rFonts w:ascii="Consolas" w:hAnsi="Consolas" w:cs="Consolas"/>
                <w:color w:val="000000"/>
                <w:sz w:val="19"/>
                <w:szCs w:val="19"/>
                <w:lang w:val="en-US"/>
              </w:rPr>
              <w:t xml:space="preserve">    </w:t>
            </w:r>
            <w:r w:rsidRPr="00CD25B8">
              <w:rPr>
                <w:rFonts w:ascii="Consolas" w:hAnsi="Consolas" w:cs="Consolas"/>
                <w:color w:val="000000"/>
                <w:sz w:val="19"/>
                <w:szCs w:val="19"/>
                <w:lang w:val="en-US"/>
              </w:rPr>
              <w:t>[</w:t>
            </w:r>
            <w:r w:rsidRPr="00CD25B8">
              <w:rPr>
                <w:rFonts w:ascii="Consolas" w:hAnsi="Consolas" w:cs="Consolas"/>
                <w:color w:val="0000FF"/>
                <w:sz w:val="19"/>
                <w:szCs w:val="19"/>
                <w:lang w:val="en-US"/>
              </w:rPr>
              <w:t>return</w:t>
            </w:r>
            <w:r w:rsidRPr="00CD25B8">
              <w:rPr>
                <w:rFonts w:ascii="Consolas" w:hAnsi="Consolas" w:cs="Consolas"/>
                <w:color w:val="000000"/>
                <w:sz w:val="19"/>
                <w:szCs w:val="19"/>
                <w:lang w:val="en-US"/>
              </w:rPr>
              <w:t xml:space="preserve">: </w:t>
            </w:r>
            <w:proofErr w:type="gramStart"/>
            <w:r w:rsidRPr="00CD25B8">
              <w:rPr>
                <w:rFonts w:ascii="Consolas" w:hAnsi="Consolas" w:cs="Consolas"/>
                <w:color w:val="2B91AF"/>
                <w:sz w:val="19"/>
                <w:szCs w:val="19"/>
                <w:lang w:val="en-US"/>
              </w:rPr>
              <w:t>MarshalAs</w:t>
            </w:r>
            <w:r w:rsidRPr="00CD25B8">
              <w:rPr>
                <w:rFonts w:ascii="Consolas" w:hAnsi="Consolas" w:cs="Consolas"/>
                <w:color w:val="000000"/>
                <w:sz w:val="19"/>
                <w:szCs w:val="19"/>
                <w:lang w:val="en-US"/>
              </w:rPr>
              <w:t>(</w:t>
            </w:r>
            <w:proofErr w:type="gramEnd"/>
            <w:r w:rsidRPr="00CD25B8">
              <w:rPr>
                <w:rFonts w:ascii="Consolas" w:hAnsi="Consolas" w:cs="Consolas"/>
                <w:color w:val="2B91AF"/>
                <w:sz w:val="19"/>
                <w:szCs w:val="19"/>
                <w:lang w:val="en-US"/>
              </w:rPr>
              <w:t>UnmanagedType</w:t>
            </w:r>
            <w:r w:rsidRPr="00CD25B8">
              <w:rPr>
                <w:rFonts w:ascii="Consolas" w:hAnsi="Consolas" w:cs="Consolas"/>
                <w:color w:val="000000"/>
                <w:sz w:val="19"/>
                <w:szCs w:val="19"/>
                <w:lang w:val="en-US"/>
              </w:rPr>
              <w:t>.I1)]</w:t>
            </w:r>
          </w:p>
          <w:p w14:paraId="3B61D6FB" w14:textId="77777777" w:rsidR="00666C66" w:rsidRDefault="00666C66" w:rsidP="0056228E">
            <w:pPr>
              <w:spacing w:line="240" w:lineRule="auto"/>
              <w:ind w:firstLine="0"/>
              <w:jc w:val="left"/>
              <w:rPr>
                <w:rFonts w:ascii="Consolas" w:hAnsi="Consolas" w:cs="Consolas"/>
                <w:color w:val="000000"/>
                <w:sz w:val="19"/>
                <w:szCs w:val="19"/>
                <w:lang w:val="en-US"/>
              </w:rPr>
            </w:pPr>
            <w:r w:rsidRPr="00D737D1">
              <w:rPr>
                <w:rFonts w:ascii="Consolas" w:hAnsi="Consolas" w:cs="Consolas"/>
                <w:color w:val="0000FF"/>
                <w:sz w:val="19"/>
                <w:szCs w:val="19"/>
                <w:lang w:val="en-US"/>
              </w:rPr>
              <w:t>public</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static</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extern</w:t>
            </w:r>
            <w:r w:rsidRPr="00D737D1">
              <w:rPr>
                <w:rFonts w:ascii="Consolas" w:hAnsi="Consolas" w:cs="Consolas"/>
                <w:color w:val="000000"/>
                <w:sz w:val="19"/>
                <w:szCs w:val="19"/>
                <w:lang w:val="en-US"/>
              </w:rPr>
              <w:t xml:space="preserve"> </w:t>
            </w:r>
            <w:r w:rsidRPr="00D737D1">
              <w:rPr>
                <w:rFonts w:ascii="Consolas" w:hAnsi="Consolas" w:cs="Consolas"/>
                <w:color w:val="0000FF"/>
                <w:sz w:val="19"/>
                <w:szCs w:val="19"/>
                <w:lang w:val="en-US"/>
              </w:rPr>
              <w:t>bool</w:t>
            </w:r>
            <w:r w:rsidRPr="00D737D1">
              <w:rPr>
                <w:rFonts w:ascii="Consolas" w:hAnsi="Consolas" w:cs="Consolas"/>
                <w:color w:val="000000"/>
                <w:sz w:val="19"/>
                <w:szCs w:val="19"/>
                <w:lang w:val="en-US"/>
              </w:rPr>
              <w:t xml:space="preserve"> ngSpice_</w:t>
            </w:r>
            <w:proofErr w:type="gramStart"/>
            <w:r w:rsidRPr="00D737D1">
              <w:rPr>
                <w:rFonts w:ascii="Consolas" w:hAnsi="Consolas" w:cs="Consolas"/>
                <w:color w:val="000000"/>
                <w:sz w:val="19"/>
                <w:szCs w:val="19"/>
                <w:lang w:val="en-US"/>
              </w:rPr>
              <w:t>SetBkpt(</w:t>
            </w:r>
            <w:proofErr w:type="gramEnd"/>
            <w:r w:rsidRPr="00D737D1">
              <w:rPr>
                <w:rFonts w:ascii="Consolas" w:hAnsi="Consolas" w:cs="Consolas"/>
                <w:color w:val="0000FF"/>
                <w:sz w:val="19"/>
                <w:szCs w:val="19"/>
                <w:lang w:val="en-US"/>
              </w:rPr>
              <w:t>double</w:t>
            </w:r>
            <w:r w:rsidRPr="00D737D1">
              <w:rPr>
                <w:rFonts w:ascii="Consolas" w:hAnsi="Consolas" w:cs="Consolas"/>
                <w:color w:val="000000"/>
                <w:sz w:val="19"/>
                <w:szCs w:val="19"/>
                <w:lang w:val="en-US"/>
              </w:rPr>
              <w:t xml:space="preserve"> time);</w:t>
            </w:r>
          </w:p>
          <w:p w14:paraId="33813147" w14:textId="77777777" w:rsidR="00666C66" w:rsidRPr="00D737D1" w:rsidRDefault="00666C66" w:rsidP="0056228E">
            <w:pPr>
              <w:spacing w:line="240" w:lineRule="auto"/>
              <w:ind w:firstLine="0"/>
              <w:jc w:val="left"/>
              <w:rPr>
                <w:lang w:val="en-US"/>
              </w:rPr>
            </w:pPr>
          </w:p>
        </w:tc>
      </w:tr>
    </w:tbl>
    <w:p w14:paraId="4E25EE0D" w14:textId="4FC5F5A4" w:rsidR="0056228E" w:rsidRDefault="0056228E" w:rsidP="00666C66">
      <w:pPr>
        <w:ind w:firstLine="0"/>
        <w:rPr>
          <w:lang w:val="en-US" w:eastAsia="ru-RU"/>
        </w:rPr>
      </w:pPr>
    </w:p>
    <w:p w14:paraId="786D7814" w14:textId="77777777" w:rsidR="0056228E" w:rsidRDefault="0056228E">
      <w:pPr>
        <w:tabs>
          <w:tab w:val="clear" w:pos="709"/>
        </w:tabs>
        <w:spacing w:after="160" w:line="259" w:lineRule="auto"/>
        <w:ind w:firstLine="0"/>
        <w:jc w:val="left"/>
        <w:rPr>
          <w:lang w:val="en-US" w:eastAsia="ru-RU"/>
        </w:rPr>
      </w:pPr>
      <w:r>
        <w:rPr>
          <w:lang w:val="en-US" w:eastAsia="ru-RU"/>
        </w:rPr>
        <w:br w:type="page"/>
      </w:r>
    </w:p>
    <w:p w14:paraId="202A4AA8" w14:textId="6B0C727B" w:rsidR="00666C66" w:rsidRDefault="00666C66" w:rsidP="00666C66">
      <w:pPr>
        <w:ind w:firstLine="0"/>
        <w:rPr>
          <w:b/>
          <w:lang w:eastAsia="ru-RU"/>
        </w:rPr>
      </w:pPr>
      <w:r w:rsidRPr="000E6E74">
        <w:rPr>
          <w:b/>
          <w:lang w:eastAsia="ru-RU"/>
        </w:rPr>
        <w:lastRenderedPageBreak/>
        <w:t>Выводы</w:t>
      </w:r>
    </w:p>
    <w:p w14:paraId="5790D7FC" w14:textId="77777777" w:rsidR="0056228E" w:rsidRDefault="0056228E" w:rsidP="00666C66">
      <w:pPr>
        <w:ind w:firstLine="0"/>
        <w:rPr>
          <w:b/>
          <w:lang w:eastAsia="ru-RU"/>
        </w:rPr>
      </w:pPr>
    </w:p>
    <w:p w14:paraId="737B9E9D" w14:textId="77777777" w:rsidR="0056228E" w:rsidRDefault="0056228E" w:rsidP="0056228E">
      <w:r w:rsidRPr="005E6593">
        <w:t>Для создания хороших обёрток над нативными библиотеками нужно обладать определёнными качествами и возможностями. Прежде всего, требуются хорошие способности в разработке архитектуры. Отображение нативной библиотеки один-к-одному редко является хорошим решением. Отбросив возможности, которые не нужны потребителям библиотеки, можно колоссально упростить задачу. Создание фасада для оставшихся возможностей библиотеки требует знания CLS, возможностей FCL и часто используемых в .NET подходов. Создание обёртки над нативной библиотекой также предполагает обёртывание нативных ресурсов (например, неуправляемой памяти, необходимой для создания оборачиваемых объектов).</w:t>
      </w:r>
    </w:p>
    <w:p w14:paraId="6880E2AC" w14:textId="77777777" w:rsidR="0056228E" w:rsidRPr="00632FA3" w:rsidRDefault="0056228E" w:rsidP="0056228E">
      <w:r>
        <w:t xml:space="preserve">Для интеграции </w:t>
      </w:r>
      <w:r>
        <w:rPr>
          <w:lang w:val="en-US"/>
        </w:rPr>
        <w:t>API</w:t>
      </w:r>
      <w:r w:rsidRPr="00864BE9">
        <w:t xml:space="preserve"> </w:t>
      </w:r>
      <w:r>
        <w:rPr>
          <w:lang w:val="en-US"/>
        </w:rPr>
        <w:t>Ngspice</w:t>
      </w:r>
      <w:r>
        <w:t xml:space="preserve"> был выбран второй вариант – механизм </w:t>
      </w:r>
      <w:r>
        <w:rPr>
          <w:lang w:val="en-US"/>
        </w:rPr>
        <w:t>Platform</w:t>
      </w:r>
      <w:r w:rsidRPr="00864BE9">
        <w:t xml:space="preserve"> </w:t>
      </w:r>
      <w:r>
        <w:rPr>
          <w:lang w:val="en-US"/>
        </w:rPr>
        <w:t>Invoke</w:t>
      </w:r>
      <w:r>
        <w:t xml:space="preserve"> как наименее затратный по времени. Возможностей </w:t>
      </w:r>
      <w:r>
        <w:rPr>
          <w:lang w:val="en-US"/>
        </w:rPr>
        <w:t>P</w:t>
      </w:r>
      <w:r w:rsidRPr="00632FA3">
        <w:t>/</w:t>
      </w:r>
      <w:r>
        <w:rPr>
          <w:lang w:val="en-US"/>
        </w:rPr>
        <w:t>Invoke</w:t>
      </w:r>
      <w:r>
        <w:t xml:space="preserve"> хватает для обеспечения взаимодействия с неуправляемым кодом библиотеки.</w:t>
      </w:r>
    </w:p>
    <w:p w14:paraId="0CAF808E" w14:textId="77767C14" w:rsidR="00FD40FA" w:rsidRDefault="00666C66" w:rsidP="00666C66">
      <w:r>
        <w:rPr>
          <w:lang w:eastAsia="ru-RU"/>
        </w:rPr>
        <w:t xml:space="preserve">В данном разделе был сделан маршалинг </w:t>
      </w:r>
      <w:r>
        <w:rPr>
          <w:lang w:val="en-US" w:eastAsia="ru-RU"/>
        </w:rPr>
        <w:t>API</w:t>
      </w:r>
      <w:r>
        <w:rPr>
          <w:lang w:eastAsia="ru-RU"/>
        </w:rPr>
        <w:t xml:space="preserve"> структур и методов</w:t>
      </w:r>
      <w:r w:rsidRPr="008B1F16">
        <w:rPr>
          <w:lang w:eastAsia="ru-RU"/>
        </w:rPr>
        <w:t xml:space="preserve"> </w:t>
      </w:r>
      <w:r>
        <w:rPr>
          <w:lang w:val="en-US" w:eastAsia="ru-RU"/>
        </w:rPr>
        <w:t>Ngspice</w:t>
      </w:r>
      <w:r>
        <w:rPr>
          <w:lang w:eastAsia="ru-RU"/>
        </w:rPr>
        <w:t>. Данные объявления можно использовать в .</w:t>
      </w:r>
      <w:r>
        <w:rPr>
          <w:lang w:val="en-US" w:eastAsia="ru-RU"/>
        </w:rPr>
        <w:t>NET</w:t>
      </w:r>
      <w:r w:rsidRPr="008B1F16">
        <w:rPr>
          <w:lang w:eastAsia="ru-RU"/>
        </w:rPr>
        <w:t xml:space="preserve"> </w:t>
      </w:r>
      <w:r>
        <w:rPr>
          <w:lang w:val="en-US" w:eastAsia="ru-RU"/>
        </w:rPr>
        <w:t>C</w:t>
      </w:r>
      <w:r w:rsidRPr="008B1F16">
        <w:rPr>
          <w:lang w:eastAsia="ru-RU"/>
        </w:rPr>
        <w:t xml:space="preserve"># </w:t>
      </w:r>
      <w:r>
        <w:rPr>
          <w:lang w:eastAsia="ru-RU"/>
        </w:rPr>
        <w:t>проектах и вызывать методы из неуправляемого кода в проекте с управляемым кодом.</w:t>
      </w:r>
      <w:r w:rsidR="00FD40FA">
        <w:br w:type="page"/>
      </w:r>
    </w:p>
    <w:p w14:paraId="4D4ED514" w14:textId="09E5A14E" w:rsidR="00FD40FA" w:rsidRDefault="00FD40FA" w:rsidP="00FD40FA">
      <w:pPr>
        <w:pStyle w:val="10"/>
      </w:pPr>
      <w:bookmarkStart w:id="52" w:name="_Toc484162376"/>
      <w:r>
        <w:lastRenderedPageBreak/>
        <w:t>Разработка архитектуры</w:t>
      </w:r>
      <w:r>
        <w:rPr>
          <w:lang w:val="en-US"/>
        </w:rPr>
        <w:t xml:space="preserve"> </w:t>
      </w:r>
      <w:r>
        <w:t>модуля</w:t>
      </w:r>
      <w:bookmarkEnd w:id="52"/>
    </w:p>
    <w:p w14:paraId="24DC332F" w14:textId="42AD8B39" w:rsidR="00FD40FA" w:rsidRDefault="00FD40FA" w:rsidP="00FD40FA">
      <w:pPr>
        <w:rPr>
          <w:lang w:val="en-US" w:eastAsia="ru-RU"/>
        </w:rPr>
      </w:pPr>
      <w:r>
        <w:rPr>
          <w:lang w:val="en-US" w:eastAsia="ru-RU"/>
        </w:rPr>
        <w:t>[uml-</w:t>
      </w:r>
      <w:r>
        <w:rPr>
          <w:lang w:eastAsia="ru-RU"/>
        </w:rPr>
        <w:t>диаграммы</w:t>
      </w:r>
      <w:r>
        <w:rPr>
          <w:lang w:val="en-US" w:eastAsia="ru-RU"/>
        </w:rPr>
        <w:t>]</w:t>
      </w:r>
    </w:p>
    <w:p w14:paraId="16C2D05E" w14:textId="77777777" w:rsidR="00FD40FA" w:rsidRDefault="00FD40FA">
      <w:pPr>
        <w:tabs>
          <w:tab w:val="clear" w:pos="709"/>
        </w:tabs>
        <w:spacing w:after="160" w:line="259" w:lineRule="auto"/>
        <w:ind w:firstLine="0"/>
        <w:jc w:val="left"/>
        <w:rPr>
          <w:lang w:val="en-US" w:eastAsia="ru-RU"/>
        </w:rPr>
      </w:pPr>
      <w:r>
        <w:rPr>
          <w:lang w:val="en-US" w:eastAsia="ru-RU"/>
        </w:rPr>
        <w:br w:type="page"/>
      </w:r>
    </w:p>
    <w:p w14:paraId="70B8D960" w14:textId="278D7DF3" w:rsidR="00FD40FA" w:rsidRPr="00666C66" w:rsidRDefault="00FD40FA" w:rsidP="00FD40FA">
      <w:pPr>
        <w:pStyle w:val="10"/>
        <w:numPr>
          <w:ilvl w:val="0"/>
          <w:numId w:val="0"/>
        </w:numPr>
        <w:ind w:left="360"/>
      </w:pPr>
      <w:bookmarkStart w:id="53" w:name="_Toc484162377"/>
      <w:r>
        <w:lastRenderedPageBreak/>
        <w:t>Заключение</w:t>
      </w:r>
      <w:bookmarkEnd w:id="53"/>
    </w:p>
    <w:p w14:paraId="7ECE12A0" w14:textId="5DC88590" w:rsidR="00FD40FA" w:rsidRPr="00666C66" w:rsidRDefault="00FD40FA">
      <w:pPr>
        <w:tabs>
          <w:tab w:val="clear" w:pos="709"/>
        </w:tabs>
        <w:spacing w:after="160" w:line="259" w:lineRule="auto"/>
        <w:ind w:firstLine="0"/>
        <w:jc w:val="left"/>
        <w:rPr>
          <w:lang w:eastAsia="ru-RU"/>
        </w:rPr>
      </w:pPr>
      <w:r w:rsidRPr="00666C66">
        <w:rPr>
          <w:lang w:eastAsia="ru-RU"/>
        </w:rPr>
        <w:br w:type="page"/>
      </w:r>
    </w:p>
    <w:p w14:paraId="105BE0A7" w14:textId="6BC39A1B" w:rsidR="00DD2843" w:rsidRDefault="00DD2843" w:rsidP="0013638E">
      <w:pPr>
        <w:pStyle w:val="10"/>
        <w:numPr>
          <w:ilvl w:val="0"/>
          <w:numId w:val="0"/>
        </w:numPr>
        <w:ind w:left="360"/>
      </w:pPr>
      <w:bookmarkStart w:id="54" w:name="_Toc484162378"/>
      <w:r>
        <w:lastRenderedPageBreak/>
        <w:t>Сокращения, обозначения, термины и определения</w:t>
      </w:r>
      <w:bookmarkEnd w:id="54"/>
    </w:p>
    <w:p w14:paraId="2FC6137A" w14:textId="77777777" w:rsidR="00DD2843" w:rsidRDefault="00DD2843">
      <w:pPr>
        <w:tabs>
          <w:tab w:val="clear" w:pos="709"/>
        </w:tabs>
        <w:spacing w:after="160" w:line="259" w:lineRule="auto"/>
        <w:ind w:firstLine="0"/>
        <w:jc w:val="left"/>
      </w:pPr>
      <w:r>
        <w:br w:type="page"/>
      </w:r>
    </w:p>
    <w:p w14:paraId="5CE5FA9F" w14:textId="77777777" w:rsidR="00DD2843" w:rsidRDefault="00DD2843" w:rsidP="0013638E">
      <w:pPr>
        <w:pStyle w:val="10"/>
        <w:numPr>
          <w:ilvl w:val="0"/>
          <w:numId w:val="0"/>
        </w:numPr>
        <w:ind w:left="360"/>
      </w:pPr>
      <w:bookmarkStart w:id="55" w:name="_Toc484162379"/>
      <w:r>
        <w:lastRenderedPageBreak/>
        <w:t>Список использованных источников</w:t>
      </w:r>
      <w:bookmarkEnd w:id="55"/>
    </w:p>
    <w:p w14:paraId="3441B08F" w14:textId="77777777" w:rsidR="00074CAD" w:rsidRDefault="00074CAD" w:rsidP="00074CAD">
      <w:pPr>
        <w:pStyle w:val="a"/>
        <w:numPr>
          <w:ilvl w:val="0"/>
          <w:numId w:val="20"/>
        </w:numPr>
        <w:ind w:left="0" w:firstLine="709"/>
      </w:pPr>
      <w:bookmarkStart w:id="56" w:name="_Ref481606380"/>
      <w:bookmarkStart w:id="57" w:name="_Ref481605845"/>
      <w:r>
        <w:t>Норенков И. П. Основы автоматизированного проектирования: учеб. для вузов</w:t>
      </w:r>
      <w:r w:rsidRPr="006963CF">
        <w:t xml:space="preserve"> / </w:t>
      </w:r>
      <w:r>
        <w:t xml:space="preserve">И. П. Норенков. – 4-е изд., перераб. и доп. – </w:t>
      </w:r>
      <w:proofErr w:type="gramStart"/>
      <w:r>
        <w:t>М. :</w:t>
      </w:r>
      <w:proofErr w:type="gramEnd"/>
      <w:r>
        <w:t xml:space="preserve"> Изд-во МГТУ им Н. Э. Баумана, 2009. – 430 с.</w:t>
      </w:r>
      <w:bookmarkEnd w:id="56"/>
    </w:p>
    <w:p w14:paraId="571F317E" w14:textId="77777777" w:rsidR="00074CAD" w:rsidRDefault="00074CAD" w:rsidP="00074CAD">
      <w:pPr>
        <w:pStyle w:val="a"/>
        <w:ind w:left="0" w:firstLine="709"/>
      </w:pPr>
      <w:bookmarkStart w:id="58" w:name="_Ref481607335"/>
      <w:r>
        <w:t>Трифоненко И. М., Горячев Н. В., Кочегаров И. И., Юрков Н. К. Обзор систем сквозного проектирования печатных плат радиоэлектронных средств</w:t>
      </w:r>
      <w:r w:rsidRPr="00236B1F">
        <w:t xml:space="preserve"> [</w:t>
      </w:r>
      <w:r>
        <w:t>Электронный ресурс</w:t>
      </w:r>
      <w:r w:rsidRPr="00236B1F">
        <w:t>]</w:t>
      </w:r>
      <w:r>
        <w:t xml:space="preserve"> // КиберЛенинка. – 2012. – </w:t>
      </w:r>
      <w:r>
        <w:rPr>
          <w:lang w:val="en-US"/>
        </w:rPr>
        <w:t>URL</w:t>
      </w:r>
      <w:r w:rsidRPr="00236B1F">
        <w:t xml:space="preserve">: </w:t>
      </w:r>
      <w:hyperlink r:id="rId14" w:history="1">
        <w:r w:rsidRPr="00AD69E9">
          <w:rPr>
            <w:rStyle w:val="ae"/>
          </w:rPr>
          <w:t>http://cyberleninka.ru/article/n/obzor-sistem-skvoznogo-proektirovaniya-pechatnyh-plat-radioelektronnyh-sredstv</w:t>
        </w:r>
      </w:hyperlink>
      <w:r w:rsidRPr="00236B1F">
        <w:t xml:space="preserve"> (</w:t>
      </w:r>
      <w:r>
        <w:t>дата обращения 03.05.17</w:t>
      </w:r>
      <w:r w:rsidRPr="00236B1F">
        <w:t>)</w:t>
      </w:r>
      <w:bookmarkEnd w:id="58"/>
    </w:p>
    <w:p w14:paraId="62BA9CEB" w14:textId="77777777" w:rsidR="00074CAD" w:rsidRPr="006963CF" w:rsidRDefault="00074CAD" w:rsidP="00074CAD">
      <w:pPr>
        <w:pStyle w:val="a"/>
        <w:ind w:left="0" w:firstLine="709"/>
      </w:pPr>
      <w:bookmarkStart w:id="59" w:name="_Ref481607343"/>
      <w:r>
        <w:t xml:space="preserve">Сальникова Н. А., Астафурова О. А. Методы моделирования в системах автоматизированного проектирования СВЧ-устройств </w:t>
      </w:r>
      <w:r w:rsidRPr="00236B1F">
        <w:t>[</w:t>
      </w:r>
      <w:r>
        <w:t>Электронный ресурс</w:t>
      </w:r>
      <w:r w:rsidRPr="00236B1F">
        <w:t>]</w:t>
      </w:r>
      <w:r>
        <w:t xml:space="preserve"> // КиберЛенинка. – 2014. – </w:t>
      </w:r>
      <w:r>
        <w:rPr>
          <w:lang w:val="en-US"/>
        </w:rPr>
        <w:t>URL</w:t>
      </w:r>
      <w:r w:rsidRPr="00236B1F">
        <w:t xml:space="preserve">: </w:t>
      </w:r>
      <w:hyperlink r:id="rId15" w:history="1">
        <w:r w:rsidRPr="00AD69E9">
          <w:rPr>
            <w:rStyle w:val="ae"/>
          </w:rPr>
          <w:t>http://cyberleninka.ru/article/n/metody-modelirovaniya-v-sistemah-avtomatizirovannogo-proektirovaniya-svch-ustroystv</w:t>
        </w:r>
      </w:hyperlink>
      <w:r>
        <w:t xml:space="preserve"> (дата обращения 03.05.17)</w:t>
      </w:r>
    </w:p>
    <w:p w14:paraId="2C22BDA9" w14:textId="77777777" w:rsidR="00074CAD" w:rsidRPr="00D77390" w:rsidRDefault="00074CAD" w:rsidP="00074CAD">
      <w:pPr>
        <w:pStyle w:val="a"/>
        <w:ind w:left="0" w:firstLine="709"/>
        <w:rPr>
          <w:lang w:val="en-US"/>
        </w:rPr>
      </w:pPr>
      <w:bookmarkStart w:id="60" w:name="_Ref481606438"/>
      <w:bookmarkEnd w:id="59"/>
      <w:r>
        <w:rPr>
          <w:lang w:val="en-US"/>
        </w:rPr>
        <w:t>Leon</w:t>
      </w:r>
      <w:r w:rsidRPr="006963CF">
        <w:rPr>
          <w:lang w:val="en-US"/>
        </w:rPr>
        <w:t xml:space="preserve"> </w:t>
      </w:r>
      <w:r>
        <w:rPr>
          <w:lang w:val="en-US"/>
        </w:rPr>
        <w:t>O</w:t>
      </w:r>
      <w:r w:rsidRPr="006963CF">
        <w:rPr>
          <w:lang w:val="en-US"/>
        </w:rPr>
        <w:t xml:space="preserve">. </w:t>
      </w:r>
      <w:r>
        <w:rPr>
          <w:lang w:val="en-US"/>
        </w:rPr>
        <w:t>Chua</w:t>
      </w:r>
      <w:r w:rsidRPr="006963CF">
        <w:rPr>
          <w:lang w:val="en-US"/>
        </w:rPr>
        <w:t xml:space="preserve">, </w:t>
      </w:r>
      <w:r>
        <w:rPr>
          <w:lang w:val="en-US"/>
        </w:rPr>
        <w:t>Pen</w:t>
      </w:r>
      <w:r w:rsidRPr="006963CF">
        <w:rPr>
          <w:lang w:val="en-US"/>
        </w:rPr>
        <w:t>-</w:t>
      </w:r>
      <w:r>
        <w:rPr>
          <w:lang w:val="en-US"/>
        </w:rPr>
        <w:t>Min</w:t>
      </w:r>
      <w:r w:rsidRPr="006963CF">
        <w:rPr>
          <w:lang w:val="en-US"/>
        </w:rPr>
        <w:t xml:space="preserve"> </w:t>
      </w:r>
      <w:r>
        <w:rPr>
          <w:lang w:val="en-US"/>
        </w:rPr>
        <w:t>Lin</w:t>
      </w:r>
      <w:r w:rsidRPr="006963CF">
        <w:rPr>
          <w:lang w:val="en-US"/>
        </w:rPr>
        <w:t xml:space="preserve">. </w:t>
      </w:r>
      <w:r>
        <w:rPr>
          <w:lang w:val="en-US"/>
        </w:rPr>
        <w:t>Computer</w:t>
      </w:r>
      <w:r w:rsidRPr="00F140A9">
        <w:rPr>
          <w:lang w:val="en-US"/>
        </w:rPr>
        <w:t>-</w:t>
      </w:r>
      <w:r>
        <w:rPr>
          <w:lang w:val="en-US"/>
        </w:rPr>
        <w:t>aided</w:t>
      </w:r>
      <w:r w:rsidRPr="00F140A9">
        <w:rPr>
          <w:lang w:val="en-US"/>
        </w:rPr>
        <w:t xml:space="preserve"> </w:t>
      </w:r>
      <w:r>
        <w:rPr>
          <w:lang w:val="en-US"/>
        </w:rPr>
        <w:t>analysis</w:t>
      </w:r>
      <w:r w:rsidRPr="00F140A9">
        <w:rPr>
          <w:lang w:val="en-US"/>
        </w:rPr>
        <w:t xml:space="preserve"> </w:t>
      </w:r>
      <w:r>
        <w:rPr>
          <w:lang w:val="en-US"/>
        </w:rPr>
        <w:t>of</w:t>
      </w:r>
      <w:r w:rsidRPr="00F140A9">
        <w:rPr>
          <w:lang w:val="en-US"/>
        </w:rPr>
        <w:t xml:space="preserve"> </w:t>
      </w:r>
      <w:r>
        <w:rPr>
          <w:lang w:val="en-US"/>
        </w:rPr>
        <w:t>electronic</w:t>
      </w:r>
      <w:r w:rsidRPr="00F140A9">
        <w:rPr>
          <w:lang w:val="en-US"/>
        </w:rPr>
        <w:t xml:space="preserve"> </w:t>
      </w:r>
      <w:r>
        <w:rPr>
          <w:lang w:val="en-US"/>
        </w:rPr>
        <w:t>circuits</w:t>
      </w:r>
      <w:r w:rsidRPr="00F140A9">
        <w:rPr>
          <w:lang w:val="en-US"/>
        </w:rPr>
        <w:t xml:space="preserve"> / </w:t>
      </w:r>
      <w:r>
        <w:t>Перевод</w:t>
      </w:r>
      <w:r w:rsidRPr="00F140A9">
        <w:rPr>
          <w:lang w:val="en-US"/>
        </w:rPr>
        <w:t xml:space="preserve"> </w:t>
      </w:r>
      <w:r>
        <w:t>с</w:t>
      </w:r>
      <w:r w:rsidRPr="00F140A9">
        <w:rPr>
          <w:lang w:val="en-US"/>
        </w:rPr>
        <w:t xml:space="preserve"> </w:t>
      </w:r>
      <w:r>
        <w:t>английского</w:t>
      </w:r>
      <w:r w:rsidRPr="00F140A9">
        <w:rPr>
          <w:lang w:val="en-US"/>
        </w:rPr>
        <w:t xml:space="preserve"> </w:t>
      </w:r>
      <w:r>
        <w:t>Е</w:t>
      </w:r>
      <w:r w:rsidRPr="00F140A9">
        <w:rPr>
          <w:lang w:val="en-US"/>
        </w:rPr>
        <w:t>.</w:t>
      </w:r>
      <w:r>
        <w:t>В</w:t>
      </w:r>
      <w:r w:rsidRPr="00F140A9">
        <w:rPr>
          <w:lang w:val="en-US"/>
        </w:rPr>
        <w:t xml:space="preserve"> </w:t>
      </w:r>
      <w:r>
        <w:t>Виленкина</w:t>
      </w:r>
      <w:r w:rsidRPr="00F140A9">
        <w:rPr>
          <w:lang w:val="en-US"/>
        </w:rPr>
        <w:t xml:space="preserve">, </w:t>
      </w:r>
      <w:r>
        <w:t>В</w:t>
      </w:r>
      <w:r w:rsidRPr="00F140A9">
        <w:rPr>
          <w:lang w:val="en-US"/>
        </w:rPr>
        <w:t>.</w:t>
      </w:r>
      <w:r>
        <w:t>Н</w:t>
      </w:r>
      <w:r w:rsidRPr="00F140A9">
        <w:rPr>
          <w:lang w:val="en-US"/>
        </w:rPr>
        <w:t xml:space="preserve">, </w:t>
      </w:r>
      <w:r>
        <w:t>Елисеева</w:t>
      </w:r>
      <w:r w:rsidRPr="00F140A9">
        <w:rPr>
          <w:lang w:val="en-US"/>
        </w:rPr>
        <w:t xml:space="preserve"> </w:t>
      </w:r>
      <w:r>
        <w:t>и</w:t>
      </w:r>
      <w:r w:rsidRPr="00D77390">
        <w:rPr>
          <w:lang w:val="en-US"/>
        </w:rPr>
        <w:t xml:space="preserve"> </w:t>
      </w:r>
      <w:r>
        <w:t>др</w:t>
      </w:r>
      <w:r w:rsidRPr="00D77390">
        <w:rPr>
          <w:lang w:val="en-US"/>
        </w:rPr>
        <w:t>.</w:t>
      </w:r>
      <w:r>
        <w:rPr>
          <w:lang w:val="en-US"/>
        </w:rPr>
        <w:t xml:space="preserve"> –</w:t>
      </w:r>
      <w:r w:rsidRPr="006B1C8D">
        <w:rPr>
          <w:lang w:val="en-US"/>
        </w:rPr>
        <w:t xml:space="preserve"> </w:t>
      </w:r>
      <w:r>
        <w:t>М</w:t>
      </w:r>
      <w:r w:rsidRPr="006B1C8D">
        <w:rPr>
          <w:lang w:val="en-US"/>
        </w:rPr>
        <w:t>.:</w:t>
      </w:r>
      <w:r>
        <w:rPr>
          <w:lang w:val="en-US"/>
        </w:rPr>
        <w:t xml:space="preserve"> </w:t>
      </w:r>
      <w:r w:rsidRPr="006B1C8D">
        <w:rPr>
          <w:lang w:val="en-US"/>
        </w:rPr>
        <w:t>«</w:t>
      </w:r>
      <w:r>
        <w:t>Энергия</w:t>
      </w:r>
      <w:r w:rsidRPr="006B1C8D">
        <w:rPr>
          <w:lang w:val="en-US"/>
        </w:rPr>
        <w:t>», 1980.</w:t>
      </w:r>
      <w:bookmarkEnd w:id="57"/>
      <w:bookmarkEnd w:id="60"/>
    </w:p>
    <w:p w14:paraId="4BD2D183" w14:textId="77777777" w:rsidR="00074CAD" w:rsidRDefault="00074CAD" w:rsidP="00074CAD">
      <w:pPr>
        <w:pStyle w:val="a"/>
        <w:ind w:left="0" w:firstLine="709"/>
      </w:pPr>
      <w:bookmarkStart w:id="61" w:name="_Ref481605864"/>
      <w:r>
        <w:t>Атабеков Г. И. Теоретические основы электротехники. Линейные электрические цепи: учебное пособие / Г.И. Атабеков. – Спб.: Издательство «Лань», 2009. – 592 с.</w:t>
      </w:r>
      <w:bookmarkEnd w:id="61"/>
    </w:p>
    <w:p w14:paraId="71BC759D" w14:textId="77777777" w:rsidR="00074CAD" w:rsidRDefault="00074CAD" w:rsidP="00074CAD">
      <w:pPr>
        <w:pStyle w:val="a"/>
        <w:ind w:left="0" w:firstLine="709"/>
      </w:pPr>
      <w:bookmarkStart w:id="62" w:name="_Ref481605882"/>
      <w:r>
        <w:t xml:space="preserve">Решение ТОЭ ОТЦ ТЛЭЦ Электротехника </w:t>
      </w:r>
      <w:r w:rsidRPr="0075488A">
        <w:t>[</w:t>
      </w:r>
      <w:r>
        <w:t>Электронный ресурс</w:t>
      </w:r>
      <w:r w:rsidRPr="0075488A">
        <w:t>]</w:t>
      </w:r>
      <w:r>
        <w:t xml:space="preserve">. – </w:t>
      </w:r>
      <w:r w:rsidRPr="00F257E6">
        <w:rPr>
          <w:lang w:val="en-US"/>
        </w:rPr>
        <w:t>URL</w:t>
      </w:r>
      <w:r w:rsidRPr="0075488A">
        <w:t xml:space="preserve">: </w:t>
      </w:r>
      <w:hyperlink r:id="rId16" w:history="1">
        <w:r w:rsidRPr="009A7A74">
          <w:rPr>
            <w:rStyle w:val="ae"/>
          </w:rPr>
          <w:t>http://rgr-toe.ru</w:t>
        </w:r>
      </w:hyperlink>
      <w:r>
        <w:t xml:space="preserve"> (дата обращения 23.04.17</w:t>
      </w:r>
      <w:r w:rsidRPr="00F4189A">
        <w:t>)</w:t>
      </w:r>
      <w:bookmarkEnd w:id="62"/>
    </w:p>
    <w:p w14:paraId="65F8FEDF" w14:textId="77777777" w:rsidR="00074CAD" w:rsidRPr="00F257E6" w:rsidRDefault="00074CAD" w:rsidP="00074CAD">
      <w:pPr>
        <w:pStyle w:val="a"/>
        <w:ind w:left="0" w:firstLine="709"/>
        <w:rPr>
          <w:lang w:val="en-US"/>
        </w:rPr>
      </w:pPr>
      <w:bookmarkStart w:id="63" w:name="_Ref481605913"/>
      <w:r w:rsidRPr="00F257E6">
        <w:rPr>
          <w:lang w:val="en-US"/>
        </w:rPr>
        <w:t>Getting Started Guide. Chapter 4. MWO: Using the Linear Simulator [</w:t>
      </w:r>
      <w:r>
        <w:t>Электронный</w:t>
      </w:r>
      <w:r w:rsidRPr="00F257E6">
        <w:rPr>
          <w:lang w:val="en-US"/>
        </w:rPr>
        <w:t xml:space="preserve"> </w:t>
      </w:r>
      <w:r>
        <w:t>ресурс</w:t>
      </w:r>
      <w:r w:rsidRPr="00F257E6">
        <w:rPr>
          <w:lang w:val="en-US"/>
        </w:rPr>
        <w:t xml:space="preserve">]. – URL: </w:t>
      </w:r>
      <w:hyperlink r:id="rId17" w:history="1">
        <w:r w:rsidRPr="00F257E6">
          <w:rPr>
            <w:rStyle w:val="ae"/>
            <w:lang w:val="en-US"/>
          </w:rPr>
          <w:t>awrcorp.com/download/faq/english/docs/Getting_Started/ch04.html</w:t>
        </w:r>
      </w:hyperlink>
      <w:r w:rsidRPr="00F257E6">
        <w:rPr>
          <w:lang w:val="en-US"/>
        </w:rPr>
        <w:t xml:space="preserve"> (</w:t>
      </w:r>
      <w:r>
        <w:t>дата</w:t>
      </w:r>
      <w:r w:rsidRPr="00F257E6">
        <w:rPr>
          <w:lang w:val="en-US"/>
        </w:rPr>
        <w:t xml:space="preserve"> </w:t>
      </w:r>
      <w:r>
        <w:t>обращения</w:t>
      </w:r>
      <w:r w:rsidRPr="00F257E6">
        <w:rPr>
          <w:lang w:val="en-US"/>
        </w:rPr>
        <w:t xml:space="preserve"> 23.04.17)</w:t>
      </w:r>
      <w:bookmarkEnd w:id="63"/>
    </w:p>
    <w:p w14:paraId="1C568E26" w14:textId="77777777" w:rsidR="00074CAD" w:rsidRPr="0056228E" w:rsidRDefault="00074CAD" w:rsidP="00074CAD">
      <w:pPr>
        <w:pStyle w:val="a"/>
        <w:ind w:left="0" w:firstLine="709"/>
        <w:rPr>
          <w:lang w:val="en-US"/>
        </w:rPr>
      </w:pPr>
      <w:bookmarkStart w:id="64" w:name="_Ref481605923"/>
      <w:r w:rsidRPr="00F257E6">
        <w:rPr>
          <w:lang w:val="en-US"/>
        </w:rPr>
        <w:t>Circuit</w:t>
      </w:r>
      <w:r w:rsidRPr="0056228E">
        <w:rPr>
          <w:lang w:val="en-US"/>
        </w:rPr>
        <w:t xml:space="preserve"> </w:t>
      </w:r>
      <w:r w:rsidRPr="00F257E6">
        <w:rPr>
          <w:lang w:val="en-US"/>
        </w:rPr>
        <w:t>Simulation</w:t>
      </w:r>
      <w:r w:rsidRPr="0056228E">
        <w:rPr>
          <w:lang w:val="en-US"/>
        </w:rPr>
        <w:t xml:space="preserve"> [</w:t>
      </w:r>
      <w:r>
        <w:t>Электронный</w:t>
      </w:r>
      <w:r w:rsidRPr="0056228E">
        <w:rPr>
          <w:lang w:val="en-US"/>
        </w:rPr>
        <w:t xml:space="preserve"> </w:t>
      </w:r>
      <w:r>
        <w:t>ресурс</w:t>
      </w:r>
      <w:r w:rsidRPr="0056228E">
        <w:rPr>
          <w:lang w:val="en-US"/>
        </w:rPr>
        <w:t xml:space="preserve">]. – </w:t>
      </w:r>
      <w:r w:rsidRPr="00F257E6">
        <w:rPr>
          <w:lang w:val="en-US"/>
        </w:rPr>
        <w:t>URL</w:t>
      </w:r>
      <w:r w:rsidRPr="0056228E">
        <w:rPr>
          <w:lang w:val="en-US"/>
        </w:rPr>
        <w:t xml:space="preserve">: </w:t>
      </w:r>
      <w:hyperlink r:id="rId18" w:history="1">
        <w:r w:rsidRPr="00F257E6">
          <w:rPr>
            <w:rStyle w:val="ae"/>
            <w:lang w:val="en-US"/>
          </w:rPr>
          <w:t>literature</w:t>
        </w:r>
        <w:r w:rsidRPr="0056228E">
          <w:rPr>
            <w:rStyle w:val="ae"/>
            <w:lang w:val="en-US"/>
          </w:rPr>
          <w:t>.</w:t>
        </w:r>
        <w:r w:rsidRPr="00F257E6">
          <w:rPr>
            <w:rStyle w:val="ae"/>
            <w:lang w:val="en-US"/>
          </w:rPr>
          <w:t>cdn</w:t>
        </w:r>
        <w:r w:rsidRPr="0056228E">
          <w:rPr>
            <w:rStyle w:val="ae"/>
            <w:lang w:val="en-US"/>
          </w:rPr>
          <w:t>.</w:t>
        </w:r>
        <w:r w:rsidRPr="00F257E6">
          <w:rPr>
            <w:rStyle w:val="ae"/>
            <w:lang w:val="en-US"/>
          </w:rPr>
          <w:t>keysight</w:t>
        </w:r>
        <w:r w:rsidRPr="0056228E">
          <w:rPr>
            <w:rStyle w:val="ae"/>
            <w:lang w:val="en-US"/>
          </w:rPr>
          <w:t>.</w:t>
        </w:r>
        <w:r w:rsidRPr="00F257E6">
          <w:rPr>
            <w:rStyle w:val="ae"/>
            <w:lang w:val="en-US"/>
          </w:rPr>
          <w:t>com</w:t>
        </w:r>
        <w:r w:rsidRPr="0056228E">
          <w:rPr>
            <w:rStyle w:val="ae"/>
            <w:lang w:val="en-US"/>
          </w:rPr>
          <w:t>/</w:t>
        </w:r>
        <w:r w:rsidRPr="00F257E6">
          <w:rPr>
            <w:rStyle w:val="ae"/>
            <w:lang w:val="en-US"/>
          </w:rPr>
          <w:t>litweb</w:t>
        </w:r>
        <w:r w:rsidRPr="0056228E">
          <w:rPr>
            <w:rStyle w:val="ae"/>
            <w:lang w:val="en-US"/>
          </w:rPr>
          <w:t>/</w:t>
        </w:r>
        <w:r w:rsidRPr="00F257E6">
          <w:rPr>
            <w:rStyle w:val="ae"/>
            <w:lang w:val="en-US"/>
          </w:rPr>
          <w:t>pdf</w:t>
        </w:r>
        <w:r w:rsidRPr="0056228E">
          <w:rPr>
            <w:rStyle w:val="ae"/>
            <w:lang w:val="en-US"/>
          </w:rPr>
          <w:t>/</w:t>
        </w:r>
        <w:r w:rsidRPr="00F257E6">
          <w:rPr>
            <w:rStyle w:val="ae"/>
            <w:lang w:val="en-US"/>
          </w:rPr>
          <w:t>ads</w:t>
        </w:r>
        <w:r w:rsidRPr="0056228E">
          <w:rPr>
            <w:rStyle w:val="ae"/>
            <w:lang w:val="en-US"/>
          </w:rPr>
          <w:t>2003</w:t>
        </w:r>
        <w:r w:rsidRPr="00F257E6">
          <w:rPr>
            <w:rStyle w:val="ae"/>
            <w:lang w:val="en-US"/>
          </w:rPr>
          <w:t>c</w:t>
        </w:r>
        <w:r w:rsidRPr="0056228E">
          <w:rPr>
            <w:rStyle w:val="ae"/>
            <w:lang w:val="en-US"/>
          </w:rPr>
          <w:t>/</w:t>
        </w:r>
        <w:r w:rsidRPr="00F257E6">
          <w:rPr>
            <w:rStyle w:val="ae"/>
            <w:lang w:val="en-US"/>
          </w:rPr>
          <w:t>cktsim</w:t>
        </w:r>
        <w:r w:rsidRPr="0056228E">
          <w:rPr>
            <w:rStyle w:val="ae"/>
            <w:lang w:val="en-US"/>
          </w:rPr>
          <w:t>/</w:t>
        </w:r>
        <w:r w:rsidRPr="00F257E6">
          <w:rPr>
            <w:rStyle w:val="ae"/>
            <w:lang w:val="en-US"/>
          </w:rPr>
          <w:t>index</w:t>
        </w:r>
        <w:r w:rsidRPr="0056228E">
          <w:rPr>
            <w:rStyle w:val="ae"/>
            <w:lang w:val="en-US"/>
          </w:rPr>
          <w:t>.</w:t>
        </w:r>
        <w:r w:rsidRPr="00F257E6">
          <w:rPr>
            <w:rStyle w:val="ae"/>
            <w:lang w:val="en-US"/>
          </w:rPr>
          <w:t>html</w:t>
        </w:r>
      </w:hyperlink>
      <w:r w:rsidRPr="0056228E">
        <w:rPr>
          <w:lang w:val="en-US"/>
        </w:rPr>
        <w:t xml:space="preserve"> (</w:t>
      </w:r>
      <w:r>
        <w:t>дата</w:t>
      </w:r>
      <w:r w:rsidRPr="0056228E">
        <w:rPr>
          <w:lang w:val="en-US"/>
        </w:rPr>
        <w:t xml:space="preserve"> </w:t>
      </w:r>
      <w:r>
        <w:t>обращения</w:t>
      </w:r>
      <w:r w:rsidRPr="0056228E">
        <w:rPr>
          <w:lang w:val="en-US"/>
        </w:rPr>
        <w:t xml:space="preserve"> 23.04.17)</w:t>
      </w:r>
      <w:bookmarkEnd w:id="64"/>
    </w:p>
    <w:p w14:paraId="3F98192D" w14:textId="77777777" w:rsidR="00074CAD" w:rsidRDefault="00074CAD" w:rsidP="00074CAD">
      <w:pPr>
        <w:pStyle w:val="a"/>
        <w:ind w:left="0" w:firstLine="709"/>
      </w:pPr>
      <w:bookmarkStart w:id="65" w:name="_Ref481605931"/>
      <w:r>
        <w:lastRenderedPageBreak/>
        <w:t>Черкашин М.В. Модели и методы анализа проектных решений</w:t>
      </w:r>
      <w:r w:rsidRPr="00A24397">
        <w:t>:</w:t>
      </w:r>
      <w:r>
        <w:t xml:space="preserve"> учеб. пособие </w:t>
      </w:r>
      <w:r w:rsidRPr="00A24397">
        <w:t xml:space="preserve">/ </w:t>
      </w:r>
      <w:r>
        <w:t>М.В. Черкашин. – Томск: Томск. гос. ун-т систем упр. и радиоэлектроники, 2012. – 296 с.</w:t>
      </w:r>
      <w:bookmarkEnd w:id="65"/>
    </w:p>
    <w:p w14:paraId="490AB73A" w14:textId="77777777" w:rsidR="00074CAD" w:rsidRDefault="00074CAD" w:rsidP="00074CAD">
      <w:pPr>
        <w:pStyle w:val="a"/>
        <w:ind w:left="0" w:firstLine="709"/>
      </w:pPr>
      <w:bookmarkStart w:id="66" w:name="_Ref481605950"/>
      <w:r>
        <w:rPr>
          <w:lang w:val="en-US"/>
        </w:rPr>
        <w:t>SPICE</w:t>
      </w:r>
      <w:r w:rsidRPr="00275138">
        <w:t xml:space="preserve"> (</w:t>
      </w:r>
      <w:r>
        <w:t>симулятор электронных схем</w:t>
      </w:r>
      <w:r w:rsidRPr="00275138">
        <w:t>)</w:t>
      </w:r>
      <w:r>
        <w:t xml:space="preserve"> </w:t>
      </w:r>
      <w:r w:rsidRPr="00275138">
        <w:t>[</w:t>
      </w:r>
      <w:r>
        <w:t>Электронный ресурс</w:t>
      </w:r>
      <w:r w:rsidRPr="00275138">
        <w:t>]</w:t>
      </w:r>
      <w:r>
        <w:t xml:space="preserve">. – </w:t>
      </w:r>
      <w:r>
        <w:rPr>
          <w:lang w:val="en-US"/>
        </w:rPr>
        <w:t>URL</w:t>
      </w:r>
      <w:r w:rsidRPr="00275138">
        <w:t>:</w:t>
      </w:r>
      <w:r w:rsidRPr="002D0FF0">
        <w:t xml:space="preserve"> </w:t>
      </w:r>
      <w:hyperlink r:id="rId19" w:history="1">
        <w:r w:rsidRPr="00634C8E">
          <w:rPr>
            <w:rStyle w:val="ae"/>
          </w:rPr>
          <w:t>https://en.wikipedia.org/wiki/SPICE</w:t>
        </w:r>
      </w:hyperlink>
      <w:r w:rsidRPr="002D0FF0">
        <w:t xml:space="preserve"> </w:t>
      </w:r>
      <w:r>
        <w:t>(дата обращения 27.04.17)</w:t>
      </w:r>
      <w:bookmarkEnd w:id="66"/>
      <w:r>
        <w:t xml:space="preserve"> </w:t>
      </w:r>
    </w:p>
    <w:p w14:paraId="3B240AC8" w14:textId="77777777" w:rsidR="00074CAD" w:rsidRDefault="00074CAD" w:rsidP="00074CAD">
      <w:pPr>
        <w:pStyle w:val="a"/>
        <w:ind w:left="0" w:firstLine="709"/>
      </w:pPr>
      <w:bookmarkStart w:id="67" w:name="_Ref481605962"/>
      <w:r>
        <w:t>Сайт ПАЯЛЬНИК</w:t>
      </w:r>
      <w:r w:rsidRPr="00275138">
        <w:t xml:space="preserve"> [</w:t>
      </w:r>
      <w:r>
        <w:t>Электронный ресурс</w:t>
      </w:r>
      <w:r w:rsidRPr="00275138">
        <w:t>]</w:t>
      </w:r>
      <w:r>
        <w:t xml:space="preserve">. – </w:t>
      </w:r>
      <w:r>
        <w:rPr>
          <w:lang w:val="en-US"/>
        </w:rPr>
        <w:t>URL</w:t>
      </w:r>
      <w:r w:rsidRPr="00275138">
        <w:t xml:space="preserve">: </w:t>
      </w:r>
      <w:hyperlink r:id="rId20" w:history="1">
        <w:r w:rsidRPr="00C900DF">
          <w:rPr>
            <w:rStyle w:val="ae"/>
          </w:rPr>
          <w:t>http://cxem.net/</w:t>
        </w:r>
      </w:hyperlink>
      <w:r>
        <w:t xml:space="preserve"> </w:t>
      </w:r>
      <w:r w:rsidRPr="00275138">
        <w:t>(</w:t>
      </w:r>
      <w:r>
        <w:t>дата обращения 27.04.17</w:t>
      </w:r>
      <w:r w:rsidRPr="00275138">
        <w:t>)</w:t>
      </w:r>
      <w:bookmarkEnd w:id="67"/>
    </w:p>
    <w:p w14:paraId="70BE64E8" w14:textId="77777777" w:rsidR="00074CAD" w:rsidRDefault="00074CAD" w:rsidP="00074CAD">
      <w:pPr>
        <w:pStyle w:val="a"/>
        <w:ind w:left="0" w:firstLine="709"/>
      </w:pPr>
      <w:bookmarkStart w:id="68" w:name="_Ref481605971"/>
      <w:r>
        <w:rPr>
          <w:lang w:val="en-US"/>
        </w:rPr>
        <w:t>Ngspice</w:t>
      </w:r>
      <w:r w:rsidRPr="00406DA1">
        <w:t xml:space="preserve"> – </w:t>
      </w:r>
      <w:r>
        <w:t xml:space="preserve">Википедия </w:t>
      </w:r>
      <w:r w:rsidRPr="00406DA1">
        <w:t>[Электронный ре</w:t>
      </w:r>
      <w:r>
        <w:t>сурс</w:t>
      </w:r>
      <w:r w:rsidRPr="00406DA1">
        <w:t>]</w:t>
      </w:r>
      <w:r>
        <w:t xml:space="preserve">. – </w:t>
      </w:r>
      <w:r>
        <w:rPr>
          <w:lang w:val="en-US"/>
        </w:rPr>
        <w:t>URL</w:t>
      </w:r>
      <w:r w:rsidRPr="00406DA1">
        <w:t xml:space="preserve">: </w:t>
      </w:r>
      <w:hyperlink r:id="rId21" w:history="1">
        <w:r w:rsidRPr="00C900DF">
          <w:rPr>
            <w:rStyle w:val="ae"/>
          </w:rPr>
          <w:t>https://ru.wikipedia.org/wiki/Ngspice</w:t>
        </w:r>
      </w:hyperlink>
      <w:r w:rsidRPr="00406DA1">
        <w:t xml:space="preserve"> (</w:t>
      </w:r>
      <w:r>
        <w:t>дата обращения 27.04.17</w:t>
      </w:r>
      <w:r w:rsidRPr="00406DA1">
        <w:t>)</w:t>
      </w:r>
      <w:bookmarkEnd w:id="68"/>
    </w:p>
    <w:p w14:paraId="533218B5" w14:textId="77777777" w:rsidR="00074CAD" w:rsidRDefault="00074CAD" w:rsidP="00074CAD">
      <w:pPr>
        <w:pStyle w:val="a"/>
        <w:ind w:left="0" w:firstLine="709"/>
      </w:pPr>
      <w:bookmarkStart w:id="69" w:name="_Ref481681077"/>
      <w:r>
        <w:rPr>
          <w:lang w:val="en-US"/>
        </w:rPr>
        <w:t>Qucs</w:t>
      </w:r>
      <w:r w:rsidRPr="0048544C">
        <w:t xml:space="preserve"> – </w:t>
      </w:r>
      <w:r>
        <w:t>Википедия</w:t>
      </w:r>
      <w:r w:rsidRPr="0048544C">
        <w:t xml:space="preserve"> [</w:t>
      </w:r>
      <w:r>
        <w:t>Электронный ресурс</w:t>
      </w:r>
      <w:r w:rsidRPr="0048544C">
        <w:t>]</w:t>
      </w:r>
      <w:r>
        <w:t xml:space="preserve">. – </w:t>
      </w:r>
      <w:r>
        <w:rPr>
          <w:lang w:val="en-US"/>
        </w:rPr>
        <w:t>URL</w:t>
      </w:r>
      <w:r w:rsidRPr="0048544C">
        <w:t xml:space="preserve">: </w:t>
      </w:r>
      <w:hyperlink r:id="rId22" w:history="1">
        <w:r w:rsidRPr="00B90C1B">
          <w:rPr>
            <w:rStyle w:val="ae"/>
          </w:rPr>
          <w:t>https://ru.wikipedia.org/wiki/Qucs</w:t>
        </w:r>
      </w:hyperlink>
      <w:r w:rsidRPr="0048544C">
        <w:t xml:space="preserve"> (</w:t>
      </w:r>
      <w:r>
        <w:t>дата обращения 04.05.17</w:t>
      </w:r>
      <w:r w:rsidRPr="0048544C">
        <w:t>)</w:t>
      </w:r>
      <w:bookmarkEnd w:id="69"/>
    </w:p>
    <w:p w14:paraId="43EABE7B" w14:textId="77777777" w:rsidR="00074CAD" w:rsidRDefault="00074CAD" w:rsidP="00074CAD">
      <w:pPr>
        <w:pStyle w:val="a"/>
        <w:ind w:left="0" w:firstLine="709"/>
      </w:pPr>
      <w:bookmarkStart w:id="70" w:name="_Ref481681328"/>
      <w:r>
        <w:rPr>
          <w:lang w:val="en-US"/>
        </w:rPr>
        <w:t>HSPICE</w:t>
      </w:r>
      <w:r w:rsidRPr="0048544C">
        <w:t xml:space="preserve"> [</w:t>
      </w:r>
      <w:r>
        <w:t>Электронный ресурс</w:t>
      </w:r>
      <w:r w:rsidRPr="0048544C">
        <w:t>]</w:t>
      </w:r>
      <w:r>
        <w:t xml:space="preserve">. – </w:t>
      </w:r>
      <w:r>
        <w:rPr>
          <w:lang w:val="en-US"/>
        </w:rPr>
        <w:t>URL</w:t>
      </w:r>
      <w:r w:rsidRPr="0048544C">
        <w:t xml:space="preserve">: </w:t>
      </w:r>
      <w:hyperlink r:id="rId23" w:history="1">
        <w:r w:rsidRPr="00B90C1B">
          <w:rPr>
            <w:rStyle w:val="ae"/>
            <w:lang w:val="en-US"/>
          </w:rPr>
          <w:t>http</w:t>
        </w:r>
        <w:r w:rsidRPr="00B90C1B">
          <w:rPr>
            <w:rStyle w:val="ae"/>
          </w:rPr>
          <w:t>://</w:t>
        </w:r>
        <w:r w:rsidRPr="00B90C1B">
          <w:rPr>
            <w:rStyle w:val="ae"/>
            <w:lang w:val="en-US"/>
          </w:rPr>
          <w:t>dic</w:t>
        </w:r>
        <w:r w:rsidRPr="00B90C1B">
          <w:rPr>
            <w:rStyle w:val="ae"/>
          </w:rPr>
          <w:t>.</w:t>
        </w:r>
        <w:r w:rsidRPr="00B90C1B">
          <w:rPr>
            <w:rStyle w:val="ae"/>
            <w:lang w:val="en-US"/>
          </w:rPr>
          <w:t>academic</w:t>
        </w:r>
        <w:r w:rsidRPr="00B90C1B">
          <w:rPr>
            <w:rStyle w:val="ae"/>
          </w:rPr>
          <w:t>.</w:t>
        </w:r>
        <w:r w:rsidRPr="00B90C1B">
          <w:rPr>
            <w:rStyle w:val="ae"/>
            <w:lang w:val="en-US"/>
          </w:rPr>
          <w:t>ru</w:t>
        </w:r>
        <w:r w:rsidRPr="00B90C1B">
          <w:rPr>
            <w:rStyle w:val="ae"/>
          </w:rPr>
          <w:t>/</w:t>
        </w:r>
        <w:r w:rsidRPr="00B90C1B">
          <w:rPr>
            <w:rStyle w:val="ae"/>
            <w:lang w:val="en-US"/>
          </w:rPr>
          <w:t>dic</w:t>
        </w:r>
        <w:r w:rsidRPr="00B90C1B">
          <w:rPr>
            <w:rStyle w:val="ae"/>
          </w:rPr>
          <w:t>.</w:t>
        </w:r>
        <w:r w:rsidRPr="00B90C1B">
          <w:rPr>
            <w:rStyle w:val="ae"/>
            <w:lang w:val="en-US"/>
          </w:rPr>
          <w:t>nsf</w:t>
        </w:r>
        <w:r w:rsidRPr="00B90C1B">
          <w:rPr>
            <w:rStyle w:val="ae"/>
          </w:rPr>
          <w:t>/</w:t>
        </w:r>
        <w:r w:rsidRPr="00B90C1B">
          <w:rPr>
            <w:rStyle w:val="ae"/>
            <w:lang w:val="en-US"/>
          </w:rPr>
          <w:t>ruwiki</w:t>
        </w:r>
        <w:r w:rsidRPr="00B90C1B">
          <w:rPr>
            <w:rStyle w:val="ae"/>
          </w:rPr>
          <w:t>/1700378</w:t>
        </w:r>
      </w:hyperlink>
      <w:r w:rsidRPr="0048544C">
        <w:t xml:space="preserve"> (</w:t>
      </w:r>
      <w:r>
        <w:t>дата обращения 04.05.17</w:t>
      </w:r>
      <w:r w:rsidRPr="0048544C">
        <w:t>)</w:t>
      </w:r>
      <w:bookmarkEnd w:id="70"/>
    </w:p>
    <w:p w14:paraId="7DCC94A7" w14:textId="77777777" w:rsidR="00DD2843" w:rsidRDefault="00DD2843">
      <w:pPr>
        <w:tabs>
          <w:tab w:val="clear" w:pos="709"/>
        </w:tabs>
        <w:spacing w:after="160" w:line="259" w:lineRule="auto"/>
        <w:ind w:firstLine="0"/>
        <w:jc w:val="left"/>
      </w:pPr>
      <w:r>
        <w:br w:type="page"/>
      </w:r>
    </w:p>
    <w:p w14:paraId="0E1A1FC0" w14:textId="77777777" w:rsidR="00074CAD" w:rsidRDefault="00074CAD" w:rsidP="00074CAD">
      <w:pPr>
        <w:pStyle w:val="10"/>
        <w:numPr>
          <w:ilvl w:val="0"/>
          <w:numId w:val="0"/>
        </w:numPr>
        <w:spacing w:after="0"/>
      </w:pPr>
      <w:bookmarkStart w:id="71" w:name="_Toc481710700"/>
      <w:bookmarkStart w:id="72" w:name="_Toc484162380"/>
      <w:r>
        <w:lastRenderedPageBreak/>
        <w:t>Приложение А</w:t>
      </w:r>
      <w:bookmarkEnd w:id="71"/>
      <w:bookmarkEnd w:id="72"/>
    </w:p>
    <w:p w14:paraId="1B40BB7B" w14:textId="77777777" w:rsidR="00074CAD" w:rsidRDefault="00074CAD" w:rsidP="00074CAD">
      <w:pPr>
        <w:ind w:firstLine="0"/>
        <w:jc w:val="center"/>
        <w:rPr>
          <w:lang w:eastAsia="ru-RU"/>
        </w:rPr>
      </w:pPr>
      <w:r>
        <w:rPr>
          <w:lang w:eastAsia="ru-RU"/>
        </w:rPr>
        <w:t>(справочное)</w:t>
      </w:r>
    </w:p>
    <w:p w14:paraId="1D65100A" w14:textId="77777777" w:rsidR="00074CAD" w:rsidRPr="00E0705F" w:rsidRDefault="00074CAD" w:rsidP="00074CAD">
      <w:pPr>
        <w:spacing w:line="720" w:lineRule="auto"/>
        <w:ind w:firstLine="0"/>
        <w:jc w:val="center"/>
        <w:rPr>
          <w:b/>
          <w:lang w:eastAsia="ru-RU"/>
        </w:rPr>
      </w:pPr>
      <w:r w:rsidRPr="00E0705F">
        <w:rPr>
          <w:b/>
          <w:lang w:eastAsia="ru-RU"/>
        </w:rPr>
        <w:t>Описание типов лицензий</w:t>
      </w:r>
    </w:p>
    <w:p w14:paraId="49250582" w14:textId="77777777" w:rsidR="00074CAD" w:rsidRPr="0070164A" w:rsidRDefault="00074CAD" w:rsidP="00074CAD">
      <w:pPr>
        <w:rPr>
          <w:lang w:val="en-US"/>
        </w:rPr>
      </w:pPr>
      <w:r w:rsidRPr="0070164A">
        <w:t>Лицензия</w:t>
      </w:r>
      <w:r w:rsidRPr="0070164A">
        <w:rPr>
          <w:b/>
        </w:rPr>
        <w:t xml:space="preserve"> BSD</w:t>
      </w:r>
      <w:r>
        <w:t xml:space="preserve"> </w:t>
      </w:r>
      <w:r w:rsidRPr="0070164A">
        <w:t>(англ.</w:t>
      </w:r>
      <w:r>
        <w:t xml:space="preserve"> </w:t>
      </w:r>
      <w:r w:rsidRPr="0070164A">
        <w:t>BSD license, Berkeley Software Distribution license</w:t>
      </w:r>
      <w:r>
        <w:t xml:space="preserve"> – </w:t>
      </w:r>
      <w:r w:rsidRPr="0070164A">
        <w:t>Программная лицензия университета</w:t>
      </w:r>
      <w:r>
        <w:t xml:space="preserve"> </w:t>
      </w:r>
      <w:r w:rsidRPr="0070164A">
        <w:t>Беркли</w:t>
      </w:r>
      <w:r>
        <w:t>) –</w:t>
      </w:r>
      <w:r w:rsidRPr="0070164A">
        <w:t xml:space="preserve"> это</w:t>
      </w:r>
      <w:r>
        <w:t xml:space="preserve"> </w:t>
      </w:r>
      <w:r w:rsidRPr="0070164A">
        <w:t>лицензионное</w:t>
      </w:r>
      <w:r>
        <w:t xml:space="preserve"> </w:t>
      </w:r>
      <w:r w:rsidRPr="0070164A">
        <w:t>соглашение, впервые применённое для распространения</w:t>
      </w:r>
      <w:r>
        <w:t xml:space="preserve"> </w:t>
      </w:r>
      <w:r w:rsidRPr="0070164A">
        <w:t>UNIX-подобных</w:t>
      </w:r>
      <w:r>
        <w:t xml:space="preserve"> </w:t>
      </w:r>
      <w:r w:rsidRPr="0070164A">
        <w:t>операционных систем</w:t>
      </w:r>
      <w:r>
        <w:t xml:space="preserve"> </w:t>
      </w:r>
      <w:r w:rsidRPr="0070164A">
        <w:t>BSD. Права на исходный</w:t>
      </w:r>
      <w:r>
        <w:t xml:space="preserve"> </w:t>
      </w:r>
      <w:r w:rsidRPr="0070164A">
        <w:t>дистрибутив</w:t>
      </w:r>
      <w:r>
        <w:t xml:space="preserve"> </w:t>
      </w:r>
      <w:r w:rsidRPr="0070164A">
        <w:t>BSD официально принадлежат</w:t>
      </w:r>
      <w:r>
        <w:t xml:space="preserve"> </w:t>
      </w:r>
      <w:r w:rsidRPr="0070164A">
        <w:t>«попечителям университета Калифорнии»</w:t>
      </w:r>
      <w:r>
        <w:t xml:space="preserve"> </w:t>
      </w:r>
      <w:r w:rsidRPr="0070164A">
        <w:t>(англ.</w:t>
      </w:r>
      <w:r>
        <w:t xml:space="preserve"> </w:t>
      </w:r>
      <w:r w:rsidRPr="0070164A">
        <w:rPr>
          <w:lang w:val="en-US"/>
        </w:rPr>
        <w:t>Regents of the University of California</w:t>
      </w:r>
      <w:r>
        <w:rPr>
          <w:lang w:val="en-US"/>
        </w:rPr>
        <w:t>) –</w:t>
      </w:r>
      <w:r w:rsidRPr="0070164A">
        <w:rPr>
          <w:lang w:val="en-US"/>
        </w:rPr>
        <w:t xml:space="preserve"> </w:t>
      </w:r>
      <w:r w:rsidRPr="0070164A">
        <w:t>управляющему</w:t>
      </w:r>
      <w:r w:rsidRPr="0070164A">
        <w:rPr>
          <w:lang w:val="en-US"/>
        </w:rPr>
        <w:t xml:space="preserve"> </w:t>
      </w:r>
      <w:r w:rsidRPr="0070164A">
        <w:t>органу</w:t>
      </w:r>
      <w:r>
        <w:rPr>
          <w:lang w:val="en-US"/>
        </w:rPr>
        <w:t xml:space="preserve"> </w:t>
      </w:r>
      <w:r w:rsidRPr="0070164A">
        <w:t>университета</w:t>
      </w:r>
      <w:r w:rsidRPr="0070164A">
        <w:rPr>
          <w:lang w:val="en-US"/>
        </w:rPr>
        <w:t xml:space="preserve"> </w:t>
      </w:r>
      <w:r w:rsidRPr="0070164A">
        <w:t>Калифорнии</w:t>
      </w:r>
      <w:r>
        <w:rPr>
          <w:lang w:val="en-US"/>
        </w:rPr>
        <w:t>.</w:t>
      </w:r>
    </w:p>
    <w:p w14:paraId="2C5116B5" w14:textId="77777777" w:rsidR="00074CAD" w:rsidRPr="0070164A" w:rsidRDefault="00074CAD" w:rsidP="00074CAD">
      <w:r w:rsidRPr="0070164A">
        <w:t>По сравнению с другими распространёнными лицензиями на свободное программное обеспечение (например,</w:t>
      </w:r>
      <w:r>
        <w:t xml:space="preserve"> </w:t>
      </w:r>
      <w:r w:rsidRPr="0070164A">
        <w:t>GNU General Public License) лицензия BSD налагает меньше ограничений на пользователя.</w:t>
      </w:r>
      <w:r>
        <w:t xml:space="preserve"> </w:t>
      </w:r>
      <w:r w:rsidRPr="0070164A">
        <w:t>Лицензия BSD допускает</w:t>
      </w:r>
      <w:r>
        <w:t xml:space="preserve"> </w:t>
      </w:r>
      <w:r w:rsidRPr="0070164A">
        <w:t>проприетарное коммерческое использование ПО. Для ПО, выпущенного под этой лицензией, допускается встраивание в проприетарные коммерческие продукты. Работы, основанные на таком ПО, даже могут распространяться под проприетарными лицензиями (но всё же обязаны соответствовать требованиям лицензии).</w:t>
      </w:r>
      <w:r>
        <w:t xml:space="preserve"> </w:t>
      </w:r>
      <w:r w:rsidRPr="0070164A">
        <w:t>Можно применять к распространяемому продукту одновременно лицензию BSD и какую-то другую.</w:t>
      </w:r>
    </w:p>
    <w:p w14:paraId="3DE0E65C" w14:textId="77777777" w:rsidR="00074CAD" w:rsidRDefault="00074CAD" w:rsidP="00074CAD">
      <w:r w:rsidRPr="00DC3F35">
        <w:t>Бесплатное программное обеспечение</w:t>
      </w:r>
      <w:r>
        <w:t xml:space="preserve"> </w:t>
      </w:r>
      <w:r w:rsidRPr="00DC3F35">
        <w:t>(англ.</w:t>
      </w:r>
      <w:r>
        <w:t xml:space="preserve"> </w:t>
      </w:r>
      <w:r w:rsidRPr="00986260">
        <w:rPr>
          <w:b/>
        </w:rPr>
        <w:t>freeware</w:t>
      </w:r>
      <w:r>
        <w:t xml:space="preserve">) – </w:t>
      </w:r>
      <w:r w:rsidRPr="00DC3F35">
        <w:t>программное обеспечение,</w:t>
      </w:r>
      <w:r w:rsidRPr="00986260">
        <w:t xml:space="preserve"> </w:t>
      </w:r>
      <w:r w:rsidRPr="00DC3F35">
        <w:t>лицензионное соглашение</w:t>
      </w:r>
      <w:r>
        <w:t xml:space="preserve"> </w:t>
      </w:r>
      <w:r w:rsidRPr="00DC3F35">
        <w:t>которого не требует каких-либо выплат правообладателю. Бесплатное программное обеспечение обычно распространяется в бинарном виде, без исходных кодов и является</w:t>
      </w:r>
      <w:r>
        <w:t xml:space="preserve"> </w:t>
      </w:r>
      <w:r w:rsidRPr="00DC3F35">
        <w:t>проприетарным программным обеспечением.</w:t>
      </w:r>
    </w:p>
    <w:p w14:paraId="77F231A2" w14:textId="77777777" w:rsidR="00074CAD" w:rsidRPr="00BB1138" w:rsidRDefault="00074CAD" w:rsidP="00074CAD">
      <w:r w:rsidRPr="00BB1138">
        <w:t xml:space="preserve">GNU </w:t>
      </w:r>
      <w:r w:rsidRPr="00BB1138">
        <w:rPr>
          <w:b/>
        </w:rPr>
        <w:t xml:space="preserve">General Public License </w:t>
      </w:r>
      <w:r>
        <w:t>–</w:t>
      </w:r>
      <w:r w:rsidRPr="00BB1138">
        <w:t xml:space="preserve"> лицензия</w:t>
      </w:r>
      <w:r>
        <w:t xml:space="preserve"> </w:t>
      </w:r>
      <w:r w:rsidRPr="00BB1138">
        <w:t>на</w:t>
      </w:r>
      <w:r>
        <w:t xml:space="preserve"> </w:t>
      </w:r>
      <w:r w:rsidRPr="00BB1138">
        <w:t>свободное программное обеспечение, созданная в рамках проекта</w:t>
      </w:r>
      <w:r>
        <w:t xml:space="preserve"> </w:t>
      </w:r>
      <w:r w:rsidRPr="00BB1138">
        <w:t>GNU</w:t>
      </w:r>
      <w:r>
        <w:t xml:space="preserve"> </w:t>
      </w:r>
      <w:r w:rsidRPr="00BB1138">
        <w:t>в</w:t>
      </w:r>
      <w:r>
        <w:t xml:space="preserve"> </w:t>
      </w:r>
      <w:r w:rsidRPr="00BB1138">
        <w:t>1988</w:t>
      </w:r>
      <w:r>
        <w:t xml:space="preserve"> </w:t>
      </w:r>
      <w:r w:rsidRPr="00BB1138">
        <w:t>г., по которой</w:t>
      </w:r>
      <w:r>
        <w:t xml:space="preserve"> </w:t>
      </w:r>
      <w:r w:rsidRPr="00BB1138">
        <w:t>автор</w:t>
      </w:r>
      <w:r>
        <w:t xml:space="preserve"> </w:t>
      </w:r>
      <w:r w:rsidRPr="00BB1138">
        <w:t>передаёт</w:t>
      </w:r>
      <w:r>
        <w:t xml:space="preserve"> </w:t>
      </w:r>
      <w:r w:rsidRPr="00BB1138">
        <w:t>программное обеспечение</w:t>
      </w:r>
      <w:r>
        <w:t xml:space="preserve"> </w:t>
      </w:r>
      <w:r w:rsidRPr="00BB1138">
        <w:t>в</w:t>
      </w:r>
      <w:r>
        <w:t xml:space="preserve"> </w:t>
      </w:r>
      <w:r w:rsidRPr="00BB1138">
        <w:t>общественную собственность</w:t>
      </w:r>
      <w:r>
        <w:t xml:space="preserve">. Цель GNU GPL – </w:t>
      </w:r>
      <w:r w:rsidRPr="00BB1138">
        <w:t xml:space="preserve">предоставить пользователю права копировать, модифицировать и распространять (в том числе на коммерческой основе) программы, а также гарантировать, что и пользователи всех производных программ получат </w:t>
      </w:r>
      <w:r w:rsidRPr="00BB1138">
        <w:lastRenderedPageBreak/>
        <w:t>вышеперечисленные права</w:t>
      </w:r>
      <w:r>
        <w:t xml:space="preserve">. </w:t>
      </w:r>
      <w:r w:rsidRPr="00BB1138">
        <w:t>GNU GPL не позволяет включать программу в проприетарное ПО.</w:t>
      </w:r>
    </w:p>
    <w:p w14:paraId="2167085E" w14:textId="77777777" w:rsidR="00074CAD" w:rsidRPr="00BB1138" w:rsidRDefault="00074CAD" w:rsidP="00074CAD">
      <w:r w:rsidRPr="00BB1138">
        <w:t>GPL предоставляет получателям</w:t>
      </w:r>
      <w:r>
        <w:t xml:space="preserve"> </w:t>
      </w:r>
      <w:r w:rsidRPr="00BB1138">
        <w:t>компьютерных программ</w:t>
      </w:r>
      <w:r>
        <w:t xml:space="preserve"> </w:t>
      </w:r>
      <w:r w:rsidRPr="00BB1138">
        <w:t>следующие права, или «свободы»:</w:t>
      </w:r>
    </w:p>
    <w:p w14:paraId="08B8C303" w14:textId="77777777" w:rsidR="00074CAD" w:rsidRPr="00BB1138" w:rsidRDefault="00074CAD" w:rsidP="00074CAD">
      <w:pPr>
        <w:tabs>
          <w:tab w:val="clear" w:pos="709"/>
          <w:tab w:val="left" w:pos="993"/>
        </w:tabs>
      </w:pPr>
      <w:r>
        <w:t>-</w:t>
      </w:r>
      <w:r>
        <w:tab/>
      </w:r>
      <w:r w:rsidRPr="00BB1138">
        <w:t>свободу запуска программы с любой целью;</w:t>
      </w:r>
    </w:p>
    <w:p w14:paraId="331DFACB" w14:textId="77777777" w:rsidR="00074CAD" w:rsidRPr="00BB1138" w:rsidRDefault="00074CAD" w:rsidP="00074CAD">
      <w:pPr>
        <w:tabs>
          <w:tab w:val="clear" w:pos="709"/>
          <w:tab w:val="left" w:pos="993"/>
        </w:tabs>
      </w:pPr>
      <w:r>
        <w:t>-</w:t>
      </w:r>
      <w:r>
        <w:tab/>
      </w:r>
      <w:r w:rsidRPr="00BB1138">
        <w:t>свободу изучения того, как программа работает, и её модификации (предварительным условием для этого является доступ к</w:t>
      </w:r>
      <w:r>
        <w:t xml:space="preserve"> </w:t>
      </w:r>
      <w:r w:rsidRPr="00BB1138">
        <w:t>исходному коду);</w:t>
      </w:r>
    </w:p>
    <w:p w14:paraId="202B1A23" w14:textId="77777777" w:rsidR="00074CAD" w:rsidRPr="00BB1138" w:rsidRDefault="00074CAD" w:rsidP="00074CAD">
      <w:pPr>
        <w:tabs>
          <w:tab w:val="clear" w:pos="709"/>
          <w:tab w:val="left" w:pos="993"/>
        </w:tabs>
      </w:pPr>
      <w:r>
        <w:t>-</w:t>
      </w:r>
      <w:r>
        <w:tab/>
      </w:r>
      <w:r w:rsidRPr="00BB1138">
        <w:t>свободу распространения копий как исходного, так и исполняемого кода;</w:t>
      </w:r>
    </w:p>
    <w:p w14:paraId="309662C5" w14:textId="77777777" w:rsidR="00074CAD" w:rsidRPr="00BB1138" w:rsidRDefault="00074CAD" w:rsidP="00074CAD">
      <w:pPr>
        <w:tabs>
          <w:tab w:val="clear" w:pos="709"/>
          <w:tab w:val="left" w:pos="993"/>
        </w:tabs>
      </w:pPr>
      <w:r>
        <w:t>-</w:t>
      </w:r>
      <w:r>
        <w:tab/>
      </w:r>
      <w:r w:rsidRPr="00BB1138">
        <w:t>свободу улучшения программы, и выпуска улучшений в публичный доступ (предварительным условием для этого является доступ к исходному коду).</w:t>
      </w:r>
    </w:p>
    <w:p w14:paraId="2C6FC447" w14:textId="552C9526" w:rsidR="00DD2843" w:rsidRPr="00DD2843" w:rsidRDefault="00074CAD" w:rsidP="00074CAD">
      <w:r w:rsidRPr="00BB1138">
        <w:t>В общем случае распространитель программы, полученной на условиях GPL, либо программы, основанной на таковой, обязан предоставить получателю возможность получить соответствующий исходный код.</w:t>
      </w:r>
    </w:p>
    <w:sectPr w:rsidR="00DD2843" w:rsidRPr="00DD2843" w:rsidSect="00074CAD">
      <w:type w:val="continuous"/>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iana Skr" w:date="2017-05-30T12:16:00Z" w:initials="TS">
    <w:p w14:paraId="144CF0A2" w14:textId="66B83783" w:rsidR="0056228E" w:rsidRDefault="0056228E">
      <w:pPr>
        <w:pStyle w:val="a8"/>
      </w:pPr>
      <w:r>
        <w:rPr>
          <w:rStyle w:val="a7"/>
        </w:rPr>
        <w:annotationRef/>
      </w:r>
    </w:p>
  </w:comment>
  <w:comment w:id="1" w:author="Tatiana Skr" w:date="2017-05-30T01:18:00Z" w:initials="TS">
    <w:p w14:paraId="3CB7B6DB" w14:textId="77777777" w:rsidR="0056228E" w:rsidRDefault="0056228E" w:rsidP="001179BE">
      <w:pPr>
        <w:pStyle w:val="a8"/>
      </w:pPr>
      <w:r>
        <w:rPr>
          <w:rStyle w:val="a7"/>
        </w:rPr>
        <w:annotationRef/>
      </w:r>
      <w:r>
        <w:t xml:space="preserve">Реферат должен содержать: </w:t>
      </w:r>
    </w:p>
    <w:p w14:paraId="291A2C60" w14:textId="77777777" w:rsidR="0056228E" w:rsidRDefault="0056228E" w:rsidP="001179BE">
      <w:pPr>
        <w:pStyle w:val="a8"/>
      </w:pPr>
      <w:r>
        <w:sym w:font="Symbol" w:char="F02D"/>
      </w:r>
      <w:r>
        <w:t xml:space="preserve"> сведения об объеме работы, количестве иллюстраций, таблиц, приложений, количестве частей и использованных источников; </w:t>
      </w:r>
    </w:p>
    <w:p w14:paraId="33BCD8D4" w14:textId="77777777" w:rsidR="0056228E" w:rsidRDefault="0056228E" w:rsidP="001179BE">
      <w:pPr>
        <w:pStyle w:val="a8"/>
      </w:pPr>
      <w:r>
        <w:sym w:font="Symbol" w:char="F02D"/>
      </w:r>
      <w:r>
        <w:t xml:space="preserve"> перечень ключевых слов (5—15 слов или словосочетаний, которые в наибольшей мере характеризуют содержание работы). Ключевые слова приводятся в именительном падеже и записываются прописными буквами в строку через запятую; </w:t>
      </w:r>
    </w:p>
    <w:p w14:paraId="763D3418" w14:textId="77777777" w:rsidR="0056228E" w:rsidRDefault="0056228E" w:rsidP="001179BE">
      <w:pPr>
        <w:pStyle w:val="a8"/>
      </w:pPr>
      <w:r>
        <w:sym w:font="Symbol" w:char="F02D"/>
      </w:r>
      <w:r>
        <w:t xml:space="preserve"> текст реферата. </w:t>
      </w:r>
    </w:p>
    <w:p w14:paraId="20C39936" w14:textId="77777777" w:rsidR="0056228E" w:rsidRDefault="0056228E" w:rsidP="001179BE">
      <w:pPr>
        <w:pStyle w:val="a8"/>
      </w:pPr>
      <w:r>
        <w:t xml:space="preserve">Текст реферата должен отражать: </w:t>
      </w:r>
    </w:p>
    <w:p w14:paraId="335CA7D7" w14:textId="77777777" w:rsidR="0056228E" w:rsidRDefault="0056228E" w:rsidP="001179BE">
      <w:pPr>
        <w:pStyle w:val="a8"/>
      </w:pPr>
      <w:r>
        <w:sym w:font="Symbol" w:char="F0B7"/>
      </w:r>
      <w:r>
        <w:t xml:space="preserve"> цель и задачи работы; </w:t>
      </w:r>
    </w:p>
    <w:p w14:paraId="457EDDE3" w14:textId="77777777" w:rsidR="0056228E" w:rsidRDefault="0056228E" w:rsidP="001179BE">
      <w:pPr>
        <w:pStyle w:val="a8"/>
      </w:pPr>
      <w:r>
        <w:sym w:font="Symbol" w:char="F0B7"/>
      </w:r>
      <w:r>
        <w:t xml:space="preserve"> краткое описание объекта разработки; </w:t>
      </w:r>
    </w:p>
    <w:p w14:paraId="7FFF579D" w14:textId="77777777" w:rsidR="0056228E" w:rsidRDefault="0056228E" w:rsidP="001179BE">
      <w:pPr>
        <w:pStyle w:val="a8"/>
      </w:pPr>
      <w:r>
        <w:sym w:font="Symbol" w:char="F0B7"/>
      </w:r>
      <w:r>
        <w:t xml:space="preserve"> метод или методологию проведения работы; </w:t>
      </w:r>
    </w:p>
    <w:p w14:paraId="4546C275" w14:textId="77777777" w:rsidR="0056228E" w:rsidRDefault="0056228E" w:rsidP="001179BE">
      <w:pPr>
        <w:pStyle w:val="a8"/>
      </w:pPr>
      <w:r>
        <w:sym w:font="Symbol" w:char="F0B7"/>
      </w:r>
      <w:r>
        <w:t xml:space="preserve"> результаты работы; </w:t>
      </w:r>
    </w:p>
    <w:p w14:paraId="7B09ED23" w14:textId="77777777" w:rsidR="0056228E" w:rsidRDefault="0056228E" w:rsidP="001179BE">
      <w:pPr>
        <w:pStyle w:val="a8"/>
      </w:pPr>
      <w:r>
        <w:sym w:font="Symbol" w:char="F02D"/>
      </w:r>
      <w:r>
        <w:t xml:space="preserve"> основные характеристики разработки (информационные, сервисные функции программной или информационной системы; технические, конструктивные, технологические, технико- эксплуатационные характеристики программного обеспечения); </w:t>
      </w:r>
    </w:p>
    <w:p w14:paraId="6405C5C1" w14:textId="77777777" w:rsidR="0056228E" w:rsidRDefault="0056228E" w:rsidP="001179BE">
      <w:pPr>
        <w:pStyle w:val="a8"/>
      </w:pPr>
      <w:r>
        <w:sym w:font="Symbol" w:char="F02D"/>
      </w:r>
      <w:r>
        <w:t xml:space="preserve"> степень внедрения (при наличии); </w:t>
      </w:r>
    </w:p>
    <w:p w14:paraId="38AA1E2E" w14:textId="77777777" w:rsidR="0056228E" w:rsidRDefault="0056228E" w:rsidP="001179BE">
      <w:pPr>
        <w:pStyle w:val="a8"/>
      </w:pPr>
      <w:r>
        <w:sym w:font="Symbol" w:char="F02D"/>
      </w:r>
      <w:r>
        <w:t xml:space="preserve"> рекомендации по внедрению или итоги внедрения результатов работы (при наличии);</w:t>
      </w:r>
    </w:p>
    <w:p w14:paraId="504213F2" w14:textId="77777777" w:rsidR="0056228E" w:rsidRDefault="0056228E" w:rsidP="001179BE">
      <w:pPr>
        <w:pStyle w:val="a8"/>
      </w:pPr>
      <w:r>
        <w:t xml:space="preserve"> </w:t>
      </w:r>
      <w:r>
        <w:sym w:font="Symbol" w:char="F02D"/>
      </w:r>
      <w:r>
        <w:t xml:space="preserve"> область применения; </w:t>
      </w:r>
    </w:p>
    <w:p w14:paraId="16ECE937" w14:textId="77777777" w:rsidR="0056228E" w:rsidRDefault="0056228E" w:rsidP="001179BE">
      <w:pPr>
        <w:pStyle w:val="a8"/>
      </w:pPr>
      <w:r>
        <w:sym w:font="Symbol" w:char="F02D"/>
      </w:r>
      <w:r>
        <w:t xml:space="preserve"> предположения о развитии объекта исследования. </w:t>
      </w:r>
    </w:p>
    <w:p w14:paraId="0FFE3E07" w14:textId="3D739A22" w:rsidR="0056228E" w:rsidRDefault="0056228E" w:rsidP="001179BE">
      <w:pPr>
        <w:pStyle w:val="a8"/>
      </w:pPr>
      <w:r>
        <w:t>Если выпускная квалификационная работа не содержит сведений по какой-либо из перечисленных структурных частей реферата, то в тексте реферата она опускается, при этом последовательность изложения сохраняется. Изложение материала в реферате должно быть кратким и точным. Следует избегать сложных грамматических оборотов. Объем реферата — 0,5—1 страница.</w:t>
      </w:r>
    </w:p>
  </w:comment>
  <w:comment w:id="11" w:author="Tatiana Skr" w:date="2017-05-29T16:27:00Z" w:initials="TS">
    <w:p w14:paraId="354883E7" w14:textId="77777777" w:rsidR="0056228E" w:rsidRDefault="0056228E">
      <w:pPr>
        <w:pStyle w:val="a8"/>
      </w:pPr>
      <w:r>
        <w:rPr>
          <w:rStyle w:val="a7"/>
        </w:rPr>
        <w:annotationRef/>
      </w:r>
      <w:r>
        <w:t>Введение включает:</w:t>
      </w:r>
    </w:p>
    <w:p w14:paraId="7AE731FB" w14:textId="77777777" w:rsidR="0056228E" w:rsidRDefault="0056228E" w:rsidP="004E078B">
      <w:pPr>
        <w:pStyle w:val="a8"/>
      </w:pPr>
      <w:r>
        <w:sym w:font="Symbol" w:char="F02D"/>
      </w:r>
      <w:r>
        <w:t xml:space="preserve"> актуальность темы работы; </w:t>
      </w:r>
    </w:p>
    <w:p w14:paraId="3DC4269C" w14:textId="77777777" w:rsidR="0056228E" w:rsidRDefault="0056228E" w:rsidP="004E078B">
      <w:pPr>
        <w:pStyle w:val="a8"/>
      </w:pPr>
      <w:r>
        <w:sym w:font="Symbol" w:char="F02D"/>
      </w:r>
      <w:r>
        <w:t xml:space="preserve"> степень ее разработанности; </w:t>
      </w:r>
    </w:p>
    <w:p w14:paraId="7E9C964A" w14:textId="77777777" w:rsidR="0056228E" w:rsidRDefault="0056228E" w:rsidP="004E078B">
      <w:pPr>
        <w:pStyle w:val="a8"/>
      </w:pPr>
      <w:r>
        <w:sym w:font="Symbol" w:char="F02D"/>
      </w:r>
      <w:r>
        <w:t xml:space="preserve"> объект и предмет исследования; </w:t>
      </w:r>
    </w:p>
    <w:p w14:paraId="70B143C7" w14:textId="77777777" w:rsidR="0056228E" w:rsidRDefault="0056228E" w:rsidP="004E078B">
      <w:pPr>
        <w:pStyle w:val="a8"/>
      </w:pPr>
      <w:r>
        <w:sym w:font="Symbol" w:char="F02D"/>
      </w:r>
      <w:r>
        <w:t xml:space="preserve"> цели и задачи; </w:t>
      </w:r>
    </w:p>
    <w:p w14:paraId="2A736AFD" w14:textId="77777777" w:rsidR="0056228E" w:rsidRDefault="0056228E" w:rsidP="004E078B">
      <w:pPr>
        <w:pStyle w:val="a8"/>
      </w:pPr>
      <w:r>
        <w:sym w:font="Symbol" w:char="F02D"/>
      </w:r>
      <w:r>
        <w:t xml:space="preserve"> теоретическую и/или практическую значимость работы; </w:t>
      </w:r>
    </w:p>
    <w:p w14:paraId="21A3F402" w14:textId="77777777" w:rsidR="0056228E" w:rsidRDefault="0056228E" w:rsidP="004E078B">
      <w:pPr>
        <w:pStyle w:val="a8"/>
      </w:pPr>
      <w:r>
        <w:sym w:font="Symbol" w:char="F02D"/>
      </w:r>
      <w:r>
        <w:t xml:space="preserve"> реализацию результатов и их внедрение; </w:t>
      </w:r>
    </w:p>
    <w:p w14:paraId="0C584488" w14:textId="28DC2C80" w:rsidR="0056228E" w:rsidRDefault="0056228E" w:rsidP="004E078B">
      <w:pPr>
        <w:pStyle w:val="a8"/>
      </w:pPr>
      <w:r>
        <w:sym w:font="Symbol" w:char="F02D"/>
      </w:r>
      <w:r>
        <w:t xml:space="preserve"> структуру и основное содержание частей выпускной квалификационной работы.</w:t>
      </w:r>
    </w:p>
  </w:comment>
  <w:comment w:id="37" w:author="Tatiana Skr" w:date="2017-06-02T10:17:00Z" w:initials="TS">
    <w:p w14:paraId="21FD2D8F" w14:textId="77777777" w:rsidR="0056228E" w:rsidRPr="00D07CEE" w:rsidRDefault="0056228E" w:rsidP="00666C66">
      <w:pPr>
        <w:pStyle w:val="a"/>
        <w:numPr>
          <w:ilvl w:val="0"/>
          <w:numId w:val="39"/>
        </w:numPr>
        <w:tabs>
          <w:tab w:val="clear" w:pos="1134"/>
          <w:tab w:val="left" w:pos="993"/>
        </w:tabs>
        <w:ind w:left="0" w:firstLine="709"/>
      </w:pPr>
      <w:r>
        <w:rPr>
          <w:rStyle w:val="a7"/>
        </w:rPr>
        <w:annotationRef/>
      </w:r>
      <w:r>
        <w:t xml:space="preserve">Интеграция </w:t>
      </w:r>
      <w:r w:rsidRPr="00592365">
        <w:rPr>
          <w:lang w:val="en-US"/>
        </w:rPr>
        <w:t>Native</w:t>
      </w:r>
      <w:r>
        <w:t xml:space="preserve"> кода в </w:t>
      </w:r>
      <w:r w:rsidRPr="00592365">
        <w:rPr>
          <w:lang w:val="en-US"/>
        </w:rPr>
        <w:t>C</w:t>
      </w:r>
      <w:r w:rsidRPr="00D07CEE">
        <w:t>#</w:t>
      </w:r>
      <w:r>
        <w:t xml:space="preserve"> проект</w:t>
      </w:r>
      <w:r w:rsidRPr="00D07CEE">
        <w:t xml:space="preserve"> [</w:t>
      </w:r>
      <w:r>
        <w:t>Электронный ресурс</w:t>
      </w:r>
      <w:r w:rsidRPr="00D07CEE">
        <w:t>]</w:t>
      </w:r>
      <w:r>
        <w:t xml:space="preserve">. – </w:t>
      </w:r>
      <w:r w:rsidRPr="00592365">
        <w:rPr>
          <w:lang w:val="en-US"/>
        </w:rPr>
        <w:t>URL</w:t>
      </w:r>
      <w:r w:rsidRPr="00D07CEE">
        <w:t xml:space="preserve">: </w:t>
      </w:r>
      <w:hyperlink r:id="rId1" w:history="1">
        <w:r w:rsidRPr="00BA4D1D">
          <w:rPr>
            <w:rStyle w:val="ae"/>
            <w:noProof/>
          </w:rPr>
          <w:t>http://itw66.ru/blog/c_sharp/499.html</w:t>
        </w:r>
      </w:hyperlink>
      <w:r w:rsidRPr="00D07CEE">
        <w:rPr>
          <w:noProof/>
        </w:rPr>
        <w:t xml:space="preserve"> </w:t>
      </w:r>
      <w:r w:rsidRPr="00756439">
        <w:t>(</w:t>
      </w:r>
      <w:r>
        <w:t>дата обращения 30.05.2017</w:t>
      </w:r>
      <w:r w:rsidRPr="00756439">
        <w:t>)</w:t>
      </w:r>
      <w:r>
        <w:t>.</w:t>
      </w:r>
    </w:p>
    <w:p w14:paraId="1BD028D6" w14:textId="1BBB5084" w:rsidR="0056228E" w:rsidRDefault="0056228E">
      <w:pPr>
        <w:pStyle w:val="a8"/>
      </w:pPr>
    </w:p>
  </w:comment>
  <w:comment w:id="42" w:author="Tatiana Skr" w:date="2017-06-02T10:37:00Z" w:initials="TS">
    <w:p w14:paraId="6EF57F10" w14:textId="5B1876BB" w:rsidR="0056228E" w:rsidRDefault="0056228E">
      <w:pPr>
        <w:pStyle w:val="a8"/>
      </w:pPr>
      <w:r>
        <w:rPr>
          <w:rStyle w:val="a7"/>
        </w:rPr>
        <w:annotationRef/>
      </w:r>
    </w:p>
  </w:comment>
  <w:comment w:id="44" w:author="Tatiana Skr" w:date="2017-06-02T10:44:00Z" w:initials="TS">
    <w:p w14:paraId="671A2B64" w14:textId="77777777" w:rsidR="00D740BF" w:rsidRDefault="00D740BF" w:rsidP="00D740BF">
      <w:pPr>
        <w:pStyle w:val="a"/>
        <w:numPr>
          <w:ilvl w:val="0"/>
          <w:numId w:val="39"/>
        </w:numPr>
        <w:tabs>
          <w:tab w:val="clear" w:pos="1134"/>
          <w:tab w:val="left" w:pos="993"/>
        </w:tabs>
        <w:ind w:left="0" w:firstLine="709"/>
      </w:pPr>
      <w:r>
        <w:rPr>
          <w:rStyle w:val="a7"/>
        </w:rPr>
        <w:annotationRef/>
      </w:r>
      <w:r>
        <w:t>С++</w:t>
      </w:r>
      <w:r w:rsidRPr="00756439">
        <w:t>/</w:t>
      </w:r>
      <w:r w:rsidRPr="00592365">
        <w:rPr>
          <w:lang w:val="en-US"/>
        </w:rPr>
        <w:t>CLI</w:t>
      </w:r>
      <w:r w:rsidRPr="00756439">
        <w:t xml:space="preserve"> – </w:t>
      </w:r>
      <w:r>
        <w:t xml:space="preserve">«клейкий» язык – Хабрахабр </w:t>
      </w:r>
      <w:r w:rsidRPr="00D07CEE">
        <w:t>[</w:t>
      </w:r>
      <w:r>
        <w:t>Электронный ресурс</w:t>
      </w:r>
      <w:r w:rsidRPr="00D07CEE">
        <w:t>]</w:t>
      </w:r>
      <w:r>
        <w:t xml:space="preserve">. – </w:t>
      </w:r>
      <w:r w:rsidRPr="00592365">
        <w:rPr>
          <w:lang w:val="en-US"/>
        </w:rPr>
        <w:t>URL</w:t>
      </w:r>
      <w:r w:rsidRPr="00D07CEE">
        <w:t xml:space="preserve">: </w:t>
      </w:r>
      <w:hyperlink r:id="rId2" w:history="1">
        <w:r w:rsidRPr="00BA4D1D">
          <w:rPr>
            <w:rStyle w:val="ae"/>
          </w:rPr>
          <w:t>https://habrahabr.ru/post/47732/</w:t>
        </w:r>
      </w:hyperlink>
      <w:r>
        <w:t xml:space="preserve"> </w:t>
      </w:r>
      <w:r w:rsidRPr="00756439">
        <w:t>(</w:t>
      </w:r>
      <w:r>
        <w:t>дата обращения 30.05.2017</w:t>
      </w:r>
      <w:r w:rsidRPr="00756439">
        <w:t>)</w:t>
      </w:r>
      <w:r>
        <w:t>.</w:t>
      </w:r>
    </w:p>
    <w:p w14:paraId="58764908" w14:textId="4CDC98CA" w:rsidR="00D740BF" w:rsidRDefault="00D740BF">
      <w:pPr>
        <w:pStyle w:val="a8"/>
      </w:pPr>
    </w:p>
  </w:comment>
  <w:comment w:id="45" w:author="Tatiana Skr" w:date="2017-06-02T10:44:00Z" w:initials="TS">
    <w:p w14:paraId="39480EC7" w14:textId="77777777" w:rsidR="00D740BF" w:rsidRDefault="00D740BF" w:rsidP="00D740BF">
      <w:pPr>
        <w:pStyle w:val="a"/>
        <w:numPr>
          <w:ilvl w:val="0"/>
          <w:numId w:val="39"/>
        </w:numPr>
        <w:tabs>
          <w:tab w:val="clear" w:pos="1134"/>
          <w:tab w:val="left" w:pos="993"/>
        </w:tabs>
        <w:ind w:left="0" w:firstLine="709"/>
      </w:pPr>
      <w:r>
        <w:rPr>
          <w:rStyle w:val="a7"/>
        </w:rPr>
        <w:annotationRef/>
      </w:r>
      <w:r w:rsidRPr="00592365">
        <w:rPr>
          <w:lang w:val="en-US"/>
        </w:rPr>
        <w:t>NET</w:t>
      </w:r>
      <w:r>
        <w:t>-обёртки нативных библиотек на С++</w:t>
      </w:r>
      <w:r w:rsidRPr="00756439">
        <w:t>/</w:t>
      </w:r>
      <w:r w:rsidRPr="00592365">
        <w:rPr>
          <w:lang w:val="en-US"/>
        </w:rPr>
        <w:t>CLI</w:t>
      </w:r>
      <w:r>
        <w:t xml:space="preserve"> – Хабрахабр </w:t>
      </w:r>
      <w:r w:rsidRPr="00D07CEE">
        <w:t>[</w:t>
      </w:r>
      <w:r>
        <w:t>Электронный ресурс</w:t>
      </w:r>
      <w:r w:rsidRPr="00D07CEE">
        <w:t>]</w:t>
      </w:r>
      <w:r>
        <w:t xml:space="preserve">. – </w:t>
      </w:r>
      <w:r w:rsidRPr="00592365">
        <w:rPr>
          <w:lang w:val="en-US"/>
        </w:rPr>
        <w:t>URL</w:t>
      </w:r>
      <w:r w:rsidRPr="00D07CEE">
        <w:t>:</w:t>
      </w:r>
      <w:r>
        <w:t xml:space="preserve"> </w:t>
      </w:r>
      <w:hyperlink r:id="rId3" w:history="1">
        <w:r w:rsidRPr="00BA4D1D">
          <w:rPr>
            <w:rStyle w:val="ae"/>
          </w:rPr>
          <w:t>https://habrahabr.ru/post/318224/</w:t>
        </w:r>
      </w:hyperlink>
      <w:r>
        <w:t xml:space="preserve"> </w:t>
      </w:r>
      <w:r w:rsidRPr="00756439">
        <w:t>(</w:t>
      </w:r>
      <w:r>
        <w:t>дата обращения 30.05.2017</w:t>
      </w:r>
      <w:r w:rsidRPr="00756439">
        <w:t>)</w:t>
      </w:r>
      <w:r>
        <w:t>.</w:t>
      </w:r>
    </w:p>
    <w:p w14:paraId="59B4B974" w14:textId="053B8AC2" w:rsidR="00D740BF" w:rsidRDefault="00D740BF">
      <w:pPr>
        <w:pStyle w:val="a8"/>
      </w:pPr>
    </w:p>
  </w:comment>
  <w:comment w:id="48" w:author="Tatiana Skr" w:date="2017-06-02T10:44:00Z" w:initials="TS">
    <w:p w14:paraId="72C603D3" w14:textId="77777777" w:rsidR="00D740BF" w:rsidRDefault="00D740BF" w:rsidP="00D740BF">
      <w:pPr>
        <w:pStyle w:val="a"/>
        <w:numPr>
          <w:ilvl w:val="0"/>
          <w:numId w:val="39"/>
        </w:numPr>
        <w:tabs>
          <w:tab w:val="clear" w:pos="1134"/>
          <w:tab w:val="left" w:pos="993"/>
        </w:tabs>
        <w:ind w:left="0" w:firstLine="709"/>
      </w:pPr>
      <w:r>
        <w:rPr>
          <w:rStyle w:val="a7"/>
        </w:rPr>
        <w:annotationRef/>
      </w:r>
      <w:r>
        <w:t xml:space="preserve">Оптимизация приложений </w:t>
      </w:r>
      <w:r w:rsidRPr="00756439">
        <w:t>.</w:t>
      </w:r>
      <w:r w:rsidRPr="00592365">
        <w:rPr>
          <w:lang w:val="en-US"/>
        </w:rPr>
        <w:t>NET</w:t>
      </w:r>
      <w:r w:rsidRPr="00756439">
        <w:t xml:space="preserve"> – </w:t>
      </w:r>
      <w:r w:rsidRPr="00592365">
        <w:rPr>
          <w:lang w:val="en-US"/>
        </w:rPr>
        <w:t>P</w:t>
      </w:r>
      <w:r w:rsidRPr="00756439">
        <w:t>/</w:t>
      </w:r>
      <w:r w:rsidRPr="00592365">
        <w:rPr>
          <w:lang w:val="en-US"/>
        </w:rPr>
        <w:t>Invoke</w:t>
      </w:r>
      <w:r w:rsidRPr="00756439">
        <w:t xml:space="preserve"> </w:t>
      </w:r>
      <w:r w:rsidRPr="00D07CEE">
        <w:t>[</w:t>
      </w:r>
      <w:r>
        <w:t>Электронный ресурс</w:t>
      </w:r>
      <w:r w:rsidRPr="00D07CEE">
        <w:t>]</w:t>
      </w:r>
      <w:r>
        <w:t xml:space="preserve">. – </w:t>
      </w:r>
      <w:r w:rsidRPr="00592365">
        <w:rPr>
          <w:lang w:val="en-US"/>
        </w:rPr>
        <w:t>URL</w:t>
      </w:r>
      <w:r w:rsidRPr="00D07CEE">
        <w:t>:</w:t>
      </w:r>
      <w:r>
        <w:t xml:space="preserve"> </w:t>
      </w:r>
      <w:hyperlink r:id="rId4" w:history="1">
        <w:r w:rsidRPr="00BA4D1D">
          <w:rPr>
            <w:rStyle w:val="ae"/>
          </w:rPr>
          <w:t>https://professorweb.ru/my/csharp/optimization/level6/6_2.php</w:t>
        </w:r>
      </w:hyperlink>
      <w:r>
        <w:t xml:space="preserve"> </w:t>
      </w:r>
      <w:r w:rsidRPr="00756439">
        <w:t>(</w:t>
      </w:r>
      <w:r>
        <w:t>дата обращения 30.05.2017</w:t>
      </w:r>
      <w:r w:rsidRPr="00756439">
        <w:t>)</w:t>
      </w:r>
      <w:r>
        <w:t>.</w:t>
      </w:r>
    </w:p>
    <w:p w14:paraId="7AC3DE53" w14:textId="47350067" w:rsidR="00D740BF" w:rsidRDefault="00D740BF">
      <w:pPr>
        <w:pStyle w:val="a8"/>
      </w:pPr>
    </w:p>
  </w:comment>
  <w:comment w:id="49" w:author="Tatiana Skr" w:date="2017-06-02T10:45:00Z" w:initials="TS">
    <w:p w14:paraId="1B76E334" w14:textId="77777777" w:rsidR="00D740BF" w:rsidRPr="00756439" w:rsidRDefault="00D740BF" w:rsidP="00D740BF">
      <w:pPr>
        <w:pStyle w:val="a"/>
        <w:numPr>
          <w:ilvl w:val="0"/>
          <w:numId w:val="39"/>
        </w:numPr>
        <w:tabs>
          <w:tab w:val="clear" w:pos="1134"/>
          <w:tab w:val="left" w:pos="993"/>
        </w:tabs>
        <w:ind w:left="0" w:firstLine="709"/>
      </w:pPr>
      <w:r>
        <w:rPr>
          <w:rStyle w:val="a7"/>
        </w:rPr>
        <w:annotationRef/>
      </w:r>
      <w:r w:rsidRPr="00592365">
        <w:rPr>
          <w:lang w:val="en-US"/>
        </w:rPr>
        <w:t>Microsoft</w:t>
      </w:r>
      <w:r w:rsidRPr="00756439">
        <w:t xml:space="preserve"> </w:t>
      </w:r>
      <w:r w:rsidRPr="00592365">
        <w:rPr>
          <w:lang w:val="en-US"/>
        </w:rPr>
        <w:t>Developer</w:t>
      </w:r>
      <w:r w:rsidRPr="00756439">
        <w:t xml:space="preserve"> </w:t>
      </w:r>
      <w:r w:rsidRPr="00592365">
        <w:rPr>
          <w:lang w:val="en-US"/>
        </w:rPr>
        <w:t>Network</w:t>
      </w:r>
      <w:r w:rsidRPr="00756439">
        <w:t xml:space="preserve"> (</w:t>
      </w:r>
      <w:r w:rsidRPr="00592365">
        <w:rPr>
          <w:lang w:val="en-US"/>
        </w:rPr>
        <w:t>MSDN</w:t>
      </w:r>
      <w:r w:rsidRPr="00756439">
        <w:t>) [</w:t>
      </w:r>
      <w:r>
        <w:t>Электронный</w:t>
      </w:r>
      <w:r w:rsidRPr="00756439">
        <w:t xml:space="preserve"> </w:t>
      </w:r>
      <w:r>
        <w:t>ресурс</w:t>
      </w:r>
      <w:r w:rsidRPr="00756439">
        <w:t xml:space="preserve">]. – </w:t>
      </w:r>
      <w:r w:rsidRPr="00592365">
        <w:rPr>
          <w:lang w:val="en-US"/>
        </w:rPr>
        <w:t>URL</w:t>
      </w:r>
      <w:r w:rsidRPr="00756439">
        <w:t xml:space="preserve">: </w:t>
      </w:r>
      <w:hyperlink r:id="rId5" w:history="1">
        <w:r w:rsidRPr="00592365">
          <w:rPr>
            <w:rStyle w:val="ae"/>
            <w:lang w:val="en-US"/>
          </w:rPr>
          <w:t>https</w:t>
        </w:r>
        <w:r w:rsidRPr="00756439">
          <w:rPr>
            <w:rStyle w:val="ae"/>
          </w:rPr>
          <w:t>://</w:t>
        </w:r>
        <w:r w:rsidRPr="00592365">
          <w:rPr>
            <w:rStyle w:val="ae"/>
            <w:lang w:val="en-US"/>
          </w:rPr>
          <w:t>msdn</w:t>
        </w:r>
        <w:r w:rsidRPr="00756439">
          <w:rPr>
            <w:rStyle w:val="ae"/>
          </w:rPr>
          <w:t>.</w:t>
        </w:r>
        <w:r w:rsidRPr="00592365">
          <w:rPr>
            <w:rStyle w:val="ae"/>
            <w:lang w:val="en-US"/>
          </w:rPr>
          <w:t>microsoft</w:t>
        </w:r>
        <w:r w:rsidRPr="00756439">
          <w:rPr>
            <w:rStyle w:val="ae"/>
          </w:rPr>
          <w:t>.</w:t>
        </w:r>
        <w:r w:rsidRPr="00592365">
          <w:rPr>
            <w:rStyle w:val="ae"/>
            <w:lang w:val="en-US"/>
          </w:rPr>
          <w:t>com</w:t>
        </w:r>
        <w:r w:rsidRPr="00756439">
          <w:rPr>
            <w:rStyle w:val="ae"/>
          </w:rPr>
          <w:t>/</w:t>
        </w:r>
        <w:r w:rsidRPr="00592365">
          <w:rPr>
            <w:rStyle w:val="ae"/>
            <w:lang w:val="en-US"/>
          </w:rPr>
          <w:t>ru</w:t>
        </w:r>
        <w:r w:rsidRPr="00756439">
          <w:rPr>
            <w:rStyle w:val="ae"/>
          </w:rPr>
          <w:t>-</w:t>
        </w:r>
        <w:r w:rsidRPr="00592365">
          <w:rPr>
            <w:rStyle w:val="ae"/>
            <w:lang w:val="en-US"/>
          </w:rPr>
          <w:t>ru</w:t>
        </w:r>
        <w:r w:rsidRPr="00756439">
          <w:rPr>
            <w:rStyle w:val="ae"/>
          </w:rPr>
          <w:t>/</w:t>
        </w:r>
        <w:r w:rsidRPr="00592365">
          <w:rPr>
            <w:rStyle w:val="ae"/>
            <w:lang w:val="en-US"/>
          </w:rPr>
          <w:t>library</w:t>
        </w:r>
        <w:r w:rsidRPr="00756439">
          <w:rPr>
            <w:rStyle w:val="ae"/>
          </w:rPr>
          <w:t>/26</w:t>
        </w:r>
        <w:r w:rsidRPr="00592365">
          <w:rPr>
            <w:rStyle w:val="ae"/>
            <w:lang w:val="en-US"/>
          </w:rPr>
          <w:t>thfadc</w:t>
        </w:r>
        <w:r w:rsidRPr="00756439">
          <w:rPr>
            <w:rStyle w:val="ae"/>
          </w:rPr>
          <w:t>.</w:t>
        </w:r>
        <w:r w:rsidRPr="00592365">
          <w:rPr>
            <w:rStyle w:val="ae"/>
            <w:lang w:val="en-US"/>
          </w:rPr>
          <w:t>aspx</w:t>
        </w:r>
      </w:hyperlink>
      <w:r w:rsidRPr="00756439">
        <w:t xml:space="preserve"> (</w:t>
      </w:r>
      <w:r>
        <w:t>дата обращения 30.05.2017</w:t>
      </w:r>
      <w:r w:rsidRPr="00756439">
        <w:t>)</w:t>
      </w:r>
      <w:r>
        <w:t>.</w:t>
      </w:r>
    </w:p>
    <w:p w14:paraId="259D3A79" w14:textId="1BD8ECFB" w:rsidR="00D740BF" w:rsidRPr="00A64B51" w:rsidRDefault="00D740BF">
      <w:pPr>
        <w:pStyle w:val="a8"/>
        <w:rPr>
          <w:lang w:val="en-US"/>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4CF0A2" w15:done="0"/>
  <w15:commentEx w15:paraId="0FFE3E07" w15:done="0"/>
  <w15:commentEx w15:paraId="0C584488" w15:done="0"/>
  <w15:commentEx w15:paraId="1BD028D6" w15:done="0"/>
  <w15:commentEx w15:paraId="6EF57F10" w15:done="0"/>
  <w15:commentEx w15:paraId="58764908" w15:done="0"/>
  <w15:commentEx w15:paraId="59B4B974" w15:done="0"/>
  <w15:commentEx w15:paraId="7AC3DE53" w15:done="0"/>
  <w15:commentEx w15:paraId="259D3A7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236F1" w14:textId="77777777" w:rsidR="00BD6E76" w:rsidRDefault="00BD6E76" w:rsidP="00074CAD">
      <w:pPr>
        <w:spacing w:line="240" w:lineRule="auto"/>
      </w:pPr>
      <w:r>
        <w:separator/>
      </w:r>
    </w:p>
  </w:endnote>
  <w:endnote w:type="continuationSeparator" w:id="0">
    <w:p w14:paraId="0BB85483" w14:textId="77777777" w:rsidR="00BD6E76" w:rsidRDefault="00BD6E76" w:rsidP="00074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F711F" w14:textId="77777777" w:rsidR="00BD6E76" w:rsidRDefault="00BD6E76" w:rsidP="00074CAD">
      <w:pPr>
        <w:spacing w:line="240" w:lineRule="auto"/>
      </w:pPr>
      <w:r>
        <w:separator/>
      </w:r>
    </w:p>
  </w:footnote>
  <w:footnote w:type="continuationSeparator" w:id="0">
    <w:p w14:paraId="6803E738" w14:textId="77777777" w:rsidR="00BD6E76" w:rsidRDefault="00BD6E76" w:rsidP="00074C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223647"/>
      <w:docPartObj>
        <w:docPartGallery w:val="Page Numbers (Top of Page)"/>
        <w:docPartUnique/>
      </w:docPartObj>
    </w:sdtPr>
    <w:sdtContent>
      <w:p w14:paraId="04464221" w14:textId="17C262F2" w:rsidR="0056228E" w:rsidRDefault="0056228E" w:rsidP="0056228E">
        <w:pPr>
          <w:pStyle w:val="af1"/>
          <w:ind w:firstLine="0"/>
          <w:jc w:val="center"/>
        </w:pPr>
        <w:r>
          <w:fldChar w:fldCharType="begin"/>
        </w:r>
        <w:r>
          <w:instrText>PAGE   \* MERGEFORMAT</w:instrText>
        </w:r>
        <w:r>
          <w:fldChar w:fldCharType="separate"/>
        </w:r>
        <w:r w:rsidR="006077C7">
          <w:rPr>
            <w:noProof/>
          </w:rPr>
          <w:t>33</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B8D"/>
    <w:multiLevelType w:val="hybridMultilevel"/>
    <w:tmpl w:val="D0F02F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0E48EE"/>
    <w:multiLevelType w:val="hybridMultilevel"/>
    <w:tmpl w:val="86AC1214"/>
    <w:lvl w:ilvl="0" w:tplc="DC80D2D2">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0C3CD5"/>
    <w:multiLevelType w:val="multilevel"/>
    <w:tmpl w:val="0190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70D31"/>
    <w:multiLevelType w:val="multilevel"/>
    <w:tmpl w:val="AA2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9156E"/>
    <w:multiLevelType w:val="hybridMultilevel"/>
    <w:tmpl w:val="0D9A20B8"/>
    <w:lvl w:ilvl="0" w:tplc="9EF6AE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5B090F"/>
    <w:multiLevelType w:val="hybridMultilevel"/>
    <w:tmpl w:val="68062812"/>
    <w:lvl w:ilvl="0" w:tplc="8A101A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A01B15"/>
    <w:multiLevelType w:val="multilevel"/>
    <w:tmpl w:val="6C7A1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C0EFC"/>
    <w:multiLevelType w:val="hybridMultilevel"/>
    <w:tmpl w:val="277410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45684D"/>
    <w:multiLevelType w:val="hybridMultilevel"/>
    <w:tmpl w:val="B1827FA0"/>
    <w:lvl w:ilvl="0" w:tplc="65828C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D7006DF"/>
    <w:multiLevelType w:val="hybridMultilevel"/>
    <w:tmpl w:val="62EC728C"/>
    <w:lvl w:ilvl="0" w:tplc="36B2BB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4391C84"/>
    <w:multiLevelType w:val="hybridMultilevel"/>
    <w:tmpl w:val="922E58F4"/>
    <w:lvl w:ilvl="0" w:tplc="066CA342">
      <w:start w:val="1"/>
      <w:numFmt w:val="decimal"/>
      <w:pStyle w:val="a"/>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5145B9"/>
    <w:multiLevelType w:val="hybridMultilevel"/>
    <w:tmpl w:val="3EF2204A"/>
    <w:lvl w:ilvl="0" w:tplc="3E4AF5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9412A37"/>
    <w:multiLevelType w:val="multilevel"/>
    <w:tmpl w:val="603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284088"/>
    <w:multiLevelType w:val="multilevel"/>
    <w:tmpl w:val="C0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B333F"/>
    <w:multiLevelType w:val="hybridMultilevel"/>
    <w:tmpl w:val="4C34FE5C"/>
    <w:lvl w:ilvl="0" w:tplc="A91ACF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E9E7066"/>
    <w:multiLevelType w:val="hybridMultilevel"/>
    <w:tmpl w:val="68C4BD56"/>
    <w:lvl w:ilvl="0" w:tplc="1BF603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FA971E6"/>
    <w:multiLevelType w:val="multilevel"/>
    <w:tmpl w:val="8E58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F0B4A"/>
    <w:multiLevelType w:val="multilevel"/>
    <w:tmpl w:val="E69A311E"/>
    <w:numStyleLink w:val="1"/>
  </w:abstractNum>
  <w:abstractNum w:abstractNumId="18" w15:restartNumberingAfterBreak="0">
    <w:nsid w:val="4C1763D6"/>
    <w:multiLevelType w:val="hybridMultilevel"/>
    <w:tmpl w:val="B4CA315E"/>
    <w:lvl w:ilvl="0" w:tplc="474482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F7267F"/>
    <w:multiLevelType w:val="multilevel"/>
    <w:tmpl w:val="E69A311E"/>
    <w:styleLink w:val="1"/>
    <w:lvl w:ilvl="0">
      <w:start w:val="1"/>
      <w:numFmt w:val="decimal"/>
      <w:lvlText w:val="%1"/>
      <w:lvlJc w:val="left"/>
      <w:pPr>
        <w:tabs>
          <w:tab w:val="num" w:pos="284"/>
        </w:tabs>
        <w:ind w:left="0" w:firstLine="0"/>
      </w:pPr>
      <w:rPr>
        <w:rFonts w:ascii="Times New Roman" w:hAnsi="Times New Roman" w:hint="default"/>
        <w:sz w:val="28"/>
      </w:rPr>
    </w:lvl>
    <w:lvl w:ilvl="1">
      <w:start w:val="1"/>
      <w:numFmt w:val="decimal"/>
      <w:lvlText w:val="%1.%2"/>
      <w:lvlJc w:val="left"/>
      <w:pPr>
        <w:tabs>
          <w:tab w:val="num" w:pos="284"/>
        </w:tabs>
        <w:ind w:left="0" w:firstLine="0"/>
      </w:pPr>
      <w:rPr>
        <w:rFonts w:hint="default"/>
      </w:rPr>
    </w:lvl>
    <w:lvl w:ilvl="2">
      <w:start w:val="1"/>
      <w:numFmt w:val="decimal"/>
      <w:lvlText w:val="%1.%2.%3"/>
      <w:lvlJc w:val="left"/>
      <w:pPr>
        <w:tabs>
          <w:tab w:val="num" w:pos="284"/>
        </w:tabs>
        <w:ind w:left="0" w:firstLine="0"/>
      </w:pPr>
      <w:rPr>
        <w:rFonts w:hint="default"/>
      </w:rPr>
    </w:lvl>
    <w:lvl w:ilvl="3">
      <w:start w:val="1"/>
      <w:numFmt w:val="decimal"/>
      <w:lvlText w:val="%1.%2.%3.%4"/>
      <w:lvlJc w:val="left"/>
      <w:pPr>
        <w:tabs>
          <w:tab w:val="num" w:pos="284"/>
        </w:tabs>
        <w:ind w:left="0" w:firstLine="0"/>
      </w:pPr>
      <w:rPr>
        <w:rFonts w:hint="default"/>
      </w:rPr>
    </w:lvl>
    <w:lvl w:ilvl="4">
      <w:start w:val="1"/>
      <w:numFmt w:val="decimal"/>
      <w:lvlText w:val="%1.%2.%3.%4.%5"/>
      <w:lvlJc w:val="left"/>
      <w:pPr>
        <w:tabs>
          <w:tab w:val="num" w:pos="284"/>
        </w:tabs>
        <w:ind w:left="0" w:firstLine="0"/>
      </w:pPr>
      <w:rPr>
        <w:rFonts w:hint="default"/>
      </w:rPr>
    </w:lvl>
    <w:lvl w:ilvl="5">
      <w:start w:val="1"/>
      <w:numFmt w:val="decimal"/>
      <w:lvlText w:val="%1.%2.%3.%4.%5.%6"/>
      <w:lvlJc w:val="left"/>
      <w:pPr>
        <w:tabs>
          <w:tab w:val="num" w:pos="284"/>
        </w:tabs>
        <w:ind w:left="0" w:firstLine="0"/>
      </w:pPr>
      <w:rPr>
        <w:rFonts w:hint="default"/>
      </w:rPr>
    </w:lvl>
    <w:lvl w:ilvl="6">
      <w:start w:val="1"/>
      <w:numFmt w:val="decimal"/>
      <w:lvlText w:val="%1.%2.%3.%4.%5.%6.%7"/>
      <w:lvlJc w:val="left"/>
      <w:pPr>
        <w:tabs>
          <w:tab w:val="num" w:pos="284"/>
        </w:tabs>
        <w:ind w:left="0" w:firstLine="0"/>
      </w:pPr>
      <w:rPr>
        <w:rFonts w:hint="default"/>
      </w:rPr>
    </w:lvl>
    <w:lvl w:ilvl="7">
      <w:start w:val="1"/>
      <w:numFmt w:val="decimal"/>
      <w:lvlText w:val="%1.%2.%3.%4.%5.%6.%7.%8"/>
      <w:lvlJc w:val="left"/>
      <w:pPr>
        <w:tabs>
          <w:tab w:val="num" w:pos="284"/>
        </w:tabs>
        <w:ind w:left="0" w:firstLine="0"/>
      </w:pPr>
      <w:rPr>
        <w:rFonts w:hint="default"/>
      </w:rPr>
    </w:lvl>
    <w:lvl w:ilvl="8">
      <w:start w:val="1"/>
      <w:numFmt w:val="decimal"/>
      <w:lvlText w:val="%1.%2.%3.%4.%5.%6.%7.%8.%9"/>
      <w:lvlJc w:val="left"/>
      <w:pPr>
        <w:tabs>
          <w:tab w:val="num" w:pos="284"/>
        </w:tabs>
        <w:ind w:left="0" w:firstLine="0"/>
      </w:pPr>
      <w:rPr>
        <w:rFonts w:hint="default"/>
      </w:rPr>
    </w:lvl>
  </w:abstractNum>
  <w:abstractNum w:abstractNumId="20" w15:restartNumberingAfterBreak="0">
    <w:nsid w:val="55F8519E"/>
    <w:multiLevelType w:val="multilevel"/>
    <w:tmpl w:val="03ECB538"/>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5FC728DF"/>
    <w:multiLevelType w:val="hybridMultilevel"/>
    <w:tmpl w:val="AE5EE6FE"/>
    <w:lvl w:ilvl="0" w:tplc="AA9CB4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52691D"/>
    <w:multiLevelType w:val="multilevel"/>
    <w:tmpl w:val="8FE2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37D55"/>
    <w:multiLevelType w:val="multilevel"/>
    <w:tmpl w:val="E34E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620DD"/>
    <w:multiLevelType w:val="hybridMultilevel"/>
    <w:tmpl w:val="8814F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7718EF"/>
    <w:multiLevelType w:val="multilevel"/>
    <w:tmpl w:val="9A46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C54DF0"/>
    <w:multiLevelType w:val="hybridMultilevel"/>
    <w:tmpl w:val="0138346C"/>
    <w:lvl w:ilvl="0" w:tplc="7C32F348">
      <w:start w:val="1"/>
      <w:numFmt w:val="decimal"/>
      <w:lvlText w:val="%1."/>
      <w:lvlJc w:val="left"/>
      <w:pPr>
        <w:ind w:left="720" w:hanging="360"/>
      </w:pPr>
      <w:rPr>
        <w:rFonts w:hint="default"/>
      </w:rPr>
    </w:lvl>
    <w:lvl w:ilvl="1" w:tplc="023AE914" w:tentative="1">
      <w:start w:val="1"/>
      <w:numFmt w:val="lowerLetter"/>
      <w:lvlText w:val="%2."/>
      <w:lvlJc w:val="left"/>
      <w:pPr>
        <w:ind w:left="1440" w:hanging="360"/>
      </w:pPr>
    </w:lvl>
    <w:lvl w:ilvl="2" w:tplc="60D07D50" w:tentative="1">
      <w:start w:val="1"/>
      <w:numFmt w:val="lowerRoman"/>
      <w:lvlText w:val="%3."/>
      <w:lvlJc w:val="right"/>
      <w:pPr>
        <w:ind w:left="2160" w:hanging="180"/>
      </w:pPr>
    </w:lvl>
    <w:lvl w:ilvl="3" w:tplc="C568CCF2" w:tentative="1">
      <w:start w:val="1"/>
      <w:numFmt w:val="decimal"/>
      <w:lvlText w:val="%4."/>
      <w:lvlJc w:val="left"/>
      <w:pPr>
        <w:ind w:left="2880" w:hanging="360"/>
      </w:pPr>
    </w:lvl>
    <w:lvl w:ilvl="4" w:tplc="DDF001C4" w:tentative="1">
      <w:start w:val="1"/>
      <w:numFmt w:val="lowerLetter"/>
      <w:lvlText w:val="%5."/>
      <w:lvlJc w:val="left"/>
      <w:pPr>
        <w:ind w:left="3600" w:hanging="360"/>
      </w:pPr>
    </w:lvl>
    <w:lvl w:ilvl="5" w:tplc="F9001F90" w:tentative="1">
      <w:start w:val="1"/>
      <w:numFmt w:val="lowerRoman"/>
      <w:lvlText w:val="%6."/>
      <w:lvlJc w:val="right"/>
      <w:pPr>
        <w:ind w:left="4320" w:hanging="180"/>
      </w:pPr>
    </w:lvl>
    <w:lvl w:ilvl="6" w:tplc="38C2D21C" w:tentative="1">
      <w:start w:val="1"/>
      <w:numFmt w:val="decimal"/>
      <w:lvlText w:val="%7."/>
      <w:lvlJc w:val="left"/>
      <w:pPr>
        <w:ind w:left="5040" w:hanging="360"/>
      </w:pPr>
    </w:lvl>
    <w:lvl w:ilvl="7" w:tplc="F95A7A8A" w:tentative="1">
      <w:start w:val="1"/>
      <w:numFmt w:val="lowerLetter"/>
      <w:lvlText w:val="%8."/>
      <w:lvlJc w:val="left"/>
      <w:pPr>
        <w:ind w:left="5760" w:hanging="360"/>
      </w:pPr>
    </w:lvl>
    <w:lvl w:ilvl="8" w:tplc="67CC8822" w:tentative="1">
      <w:start w:val="1"/>
      <w:numFmt w:val="lowerRoman"/>
      <w:lvlText w:val="%9."/>
      <w:lvlJc w:val="right"/>
      <w:pPr>
        <w:ind w:left="6480" w:hanging="180"/>
      </w:pPr>
    </w:lvl>
  </w:abstractNum>
  <w:abstractNum w:abstractNumId="27" w15:restartNumberingAfterBreak="0">
    <w:nsid w:val="6FEB4A44"/>
    <w:multiLevelType w:val="hybridMultilevel"/>
    <w:tmpl w:val="23D4C886"/>
    <w:lvl w:ilvl="0" w:tplc="5DDC280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14A76B0"/>
    <w:multiLevelType w:val="multilevel"/>
    <w:tmpl w:val="2526A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3648B"/>
    <w:multiLevelType w:val="multilevel"/>
    <w:tmpl w:val="F20C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6A19E7"/>
    <w:multiLevelType w:val="multilevel"/>
    <w:tmpl w:val="4A24A862"/>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 w15:restartNumberingAfterBreak="0">
    <w:nsid w:val="7BB05793"/>
    <w:multiLevelType w:val="hybridMultilevel"/>
    <w:tmpl w:val="D5C68C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14"/>
  </w:num>
  <w:num w:numId="3">
    <w:abstractNumId w:val="19"/>
  </w:num>
  <w:num w:numId="4">
    <w:abstractNumId w:val="19"/>
  </w:num>
  <w:num w:numId="5">
    <w:abstractNumId w:val="17"/>
  </w:num>
  <w:num w:numId="6">
    <w:abstractNumId w:val="17"/>
  </w:num>
  <w:num w:numId="7">
    <w:abstractNumId w:val="17"/>
  </w:num>
  <w:num w:numId="8">
    <w:abstractNumId w:val="17"/>
  </w:num>
  <w:num w:numId="9">
    <w:abstractNumId w:val="17"/>
  </w:num>
  <w:num w:numId="10">
    <w:abstractNumId w:val="26"/>
  </w:num>
  <w:num w:numId="11">
    <w:abstractNumId w:val="19"/>
  </w:num>
  <w:num w:numId="12">
    <w:abstractNumId w:val="11"/>
  </w:num>
  <w:num w:numId="13">
    <w:abstractNumId w:val="10"/>
  </w:num>
  <w:num w:numId="14">
    <w:abstractNumId w:val="0"/>
  </w:num>
  <w:num w:numId="15">
    <w:abstractNumId w:val="4"/>
  </w:num>
  <w:num w:numId="16">
    <w:abstractNumId w:val="5"/>
  </w:num>
  <w:num w:numId="17">
    <w:abstractNumId w:val="18"/>
  </w:num>
  <w:num w:numId="18">
    <w:abstractNumId w:val="21"/>
  </w:num>
  <w:num w:numId="19">
    <w:abstractNumId w:val="27"/>
  </w:num>
  <w:num w:numId="20">
    <w:abstractNumId w:val="10"/>
    <w:lvlOverride w:ilvl="0">
      <w:startOverride w:val="1"/>
    </w:lvlOverride>
  </w:num>
  <w:num w:numId="21">
    <w:abstractNumId w:val="1"/>
  </w:num>
  <w:num w:numId="22">
    <w:abstractNumId w:val="15"/>
  </w:num>
  <w:num w:numId="23">
    <w:abstractNumId w:val="20"/>
  </w:num>
  <w:num w:numId="24">
    <w:abstractNumId w:val="29"/>
  </w:num>
  <w:num w:numId="25">
    <w:abstractNumId w:val="25"/>
  </w:num>
  <w:num w:numId="26">
    <w:abstractNumId w:val="3"/>
  </w:num>
  <w:num w:numId="27">
    <w:abstractNumId w:val="12"/>
  </w:num>
  <w:num w:numId="28">
    <w:abstractNumId w:val="2"/>
  </w:num>
  <w:num w:numId="29">
    <w:abstractNumId w:val="16"/>
  </w:num>
  <w:num w:numId="30">
    <w:abstractNumId w:val="9"/>
  </w:num>
  <w:num w:numId="31">
    <w:abstractNumId w:val="8"/>
  </w:num>
  <w:num w:numId="32">
    <w:abstractNumId w:val="6"/>
  </w:num>
  <w:num w:numId="33">
    <w:abstractNumId w:val="22"/>
  </w:num>
  <w:num w:numId="34">
    <w:abstractNumId w:val="23"/>
  </w:num>
  <w:num w:numId="35">
    <w:abstractNumId w:val="28"/>
  </w:num>
  <w:num w:numId="36">
    <w:abstractNumId w:val="13"/>
  </w:num>
  <w:num w:numId="37">
    <w:abstractNumId w:val="7"/>
  </w:num>
  <w:num w:numId="38">
    <w:abstractNumId w:val="24"/>
  </w:num>
  <w:num w:numId="39">
    <w:abstractNumId w:val="31"/>
  </w:num>
  <w:num w:numId="40">
    <w:abstractNumId w:val="3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iana Skr">
    <w15:presenceInfo w15:providerId="Windows Live" w15:userId="9ae3cc771af3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AC"/>
    <w:rsid w:val="000225B4"/>
    <w:rsid w:val="00074CAD"/>
    <w:rsid w:val="000D7965"/>
    <w:rsid w:val="00115810"/>
    <w:rsid w:val="001179BE"/>
    <w:rsid w:val="0012367F"/>
    <w:rsid w:val="0013638E"/>
    <w:rsid w:val="00211772"/>
    <w:rsid w:val="002173B6"/>
    <w:rsid w:val="003009D1"/>
    <w:rsid w:val="003500AC"/>
    <w:rsid w:val="003E1EC7"/>
    <w:rsid w:val="003E6D2C"/>
    <w:rsid w:val="00455C8C"/>
    <w:rsid w:val="004756B5"/>
    <w:rsid w:val="00487BFF"/>
    <w:rsid w:val="004A3961"/>
    <w:rsid w:val="004C6C6A"/>
    <w:rsid w:val="004E078B"/>
    <w:rsid w:val="004E1F94"/>
    <w:rsid w:val="0056228E"/>
    <w:rsid w:val="005C270A"/>
    <w:rsid w:val="006077C7"/>
    <w:rsid w:val="006636F8"/>
    <w:rsid w:val="00666C66"/>
    <w:rsid w:val="006F5BAA"/>
    <w:rsid w:val="007A396A"/>
    <w:rsid w:val="007E6C80"/>
    <w:rsid w:val="00854FA2"/>
    <w:rsid w:val="009034D9"/>
    <w:rsid w:val="009C62B9"/>
    <w:rsid w:val="00A14C79"/>
    <w:rsid w:val="00A64B51"/>
    <w:rsid w:val="00AF1503"/>
    <w:rsid w:val="00BD6E76"/>
    <w:rsid w:val="00BF423D"/>
    <w:rsid w:val="00C514DC"/>
    <w:rsid w:val="00C716CA"/>
    <w:rsid w:val="00CE03B4"/>
    <w:rsid w:val="00D537B9"/>
    <w:rsid w:val="00D740BF"/>
    <w:rsid w:val="00DD2843"/>
    <w:rsid w:val="00E65E89"/>
    <w:rsid w:val="00F61D8E"/>
    <w:rsid w:val="00FD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D037A"/>
  <w15:chartTrackingRefBased/>
  <w15:docId w15:val="{63007CCC-605A-497A-9E4B-D3B60FFF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C270A"/>
    <w:pPr>
      <w:tabs>
        <w:tab w:val="left" w:pos="709"/>
      </w:tabs>
      <w:spacing w:after="0" w:line="360" w:lineRule="auto"/>
      <w:ind w:firstLine="709"/>
      <w:jc w:val="both"/>
    </w:pPr>
    <w:rPr>
      <w:rFonts w:ascii="Times New Roman" w:hAnsi="Times New Roman"/>
      <w:sz w:val="28"/>
    </w:rPr>
  </w:style>
  <w:style w:type="paragraph" w:styleId="10">
    <w:name w:val="heading 1"/>
    <w:basedOn w:val="a0"/>
    <w:next w:val="a0"/>
    <w:link w:val="11"/>
    <w:autoRedefine/>
    <w:uiPriority w:val="9"/>
    <w:qFormat/>
    <w:rsid w:val="0013638E"/>
    <w:pPr>
      <w:keepNext/>
      <w:keepLines/>
      <w:numPr>
        <w:numId w:val="40"/>
      </w:numPr>
      <w:tabs>
        <w:tab w:val="clear" w:pos="709"/>
      </w:tabs>
      <w:spacing w:after="360"/>
      <w:contextualSpacing/>
      <w:jc w:val="center"/>
      <w:outlineLvl w:val="0"/>
    </w:pPr>
    <w:rPr>
      <w:rFonts w:eastAsiaTheme="majorEastAsia" w:cstheme="majorBidi"/>
      <w:b/>
      <w:szCs w:val="32"/>
      <w:lang w:eastAsia="ru-RU"/>
    </w:rPr>
  </w:style>
  <w:style w:type="paragraph" w:styleId="2">
    <w:name w:val="heading 2"/>
    <w:basedOn w:val="a0"/>
    <w:next w:val="a0"/>
    <w:link w:val="20"/>
    <w:autoRedefine/>
    <w:uiPriority w:val="9"/>
    <w:unhideWhenUsed/>
    <w:qFormat/>
    <w:rsid w:val="00666C66"/>
    <w:pPr>
      <w:keepNext/>
      <w:keepLines/>
      <w:numPr>
        <w:ilvl w:val="1"/>
        <w:numId w:val="40"/>
      </w:numPr>
      <w:spacing w:after="360"/>
      <w:jc w:val="center"/>
      <w:outlineLvl w:val="1"/>
    </w:pPr>
    <w:rPr>
      <w:rFonts w:eastAsiaTheme="majorEastAsia" w:cstheme="majorBidi"/>
      <w:b/>
      <w:szCs w:val="26"/>
    </w:rPr>
  </w:style>
  <w:style w:type="paragraph" w:styleId="3">
    <w:name w:val="heading 3"/>
    <w:basedOn w:val="a0"/>
    <w:next w:val="a0"/>
    <w:link w:val="30"/>
    <w:autoRedefine/>
    <w:uiPriority w:val="9"/>
    <w:unhideWhenUsed/>
    <w:qFormat/>
    <w:rsid w:val="0012367F"/>
    <w:pPr>
      <w:keepNext/>
      <w:keepLines/>
      <w:numPr>
        <w:ilvl w:val="2"/>
        <w:numId w:val="40"/>
      </w:numPr>
      <w:outlineLvl w:val="2"/>
    </w:pPr>
    <w:rPr>
      <w:rFonts w:eastAsiaTheme="majorEastAsia" w:cstheme="majorBidi"/>
      <w:b/>
      <w:szCs w:val="24"/>
    </w:rPr>
  </w:style>
  <w:style w:type="paragraph" w:styleId="4">
    <w:name w:val="heading 4"/>
    <w:basedOn w:val="a0"/>
    <w:next w:val="a0"/>
    <w:link w:val="40"/>
    <w:autoRedefine/>
    <w:uiPriority w:val="9"/>
    <w:unhideWhenUsed/>
    <w:qFormat/>
    <w:rsid w:val="0012367F"/>
    <w:pPr>
      <w:keepNext/>
      <w:keepLines/>
      <w:numPr>
        <w:ilvl w:val="3"/>
        <w:numId w:val="40"/>
      </w:numPr>
      <w:outlineLvl w:val="3"/>
    </w:pPr>
    <w:rPr>
      <w:rFonts w:eastAsiaTheme="majorEastAsia" w:cstheme="majorBidi"/>
      <w:b/>
      <w:iCs/>
    </w:rPr>
  </w:style>
  <w:style w:type="paragraph" w:styleId="5">
    <w:name w:val="heading 5"/>
    <w:basedOn w:val="a0"/>
    <w:next w:val="a0"/>
    <w:link w:val="50"/>
    <w:uiPriority w:val="9"/>
    <w:semiHidden/>
    <w:unhideWhenUsed/>
    <w:qFormat/>
    <w:rsid w:val="0012367F"/>
    <w:pPr>
      <w:keepNext/>
      <w:keepLines/>
      <w:numPr>
        <w:ilvl w:val="4"/>
        <w:numId w:val="40"/>
      </w:numPr>
      <w:outlineLvl w:val="4"/>
    </w:pPr>
    <w:rPr>
      <w:rFonts w:eastAsiaTheme="majorEastAsia" w:cstheme="majorBidi"/>
      <w:b/>
    </w:rPr>
  </w:style>
  <w:style w:type="paragraph" w:styleId="6">
    <w:name w:val="heading 6"/>
    <w:basedOn w:val="a0"/>
    <w:next w:val="a0"/>
    <w:link w:val="60"/>
    <w:uiPriority w:val="9"/>
    <w:semiHidden/>
    <w:unhideWhenUsed/>
    <w:qFormat/>
    <w:rsid w:val="00074CAD"/>
    <w:pPr>
      <w:keepNext/>
      <w:keepLines/>
      <w:numPr>
        <w:ilvl w:val="5"/>
        <w:numId w:val="40"/>
      </w:numPr>
      <w:tabs>
        <w:tab w:val="num" w:pos="284"/>
      </w:tabs>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074CAD"/>
    <w:pPr>
      <w:keepNext/>
      <w:keepLines/>
      <w:numPr>
        <w:ilvl w:val="6"/>
        <w:numId w:val="40"/>
      </w:numPr>
      <w:tabs>
        <w:tab w:val="num" w:pos="284"/>
      </w:tab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074CAD"/>
    <w:pPr>
      <w:keepNext/>
      <w:keepLines/>
      <w:numPr>
        <w:ilvl w:val="7"/>
        <w:numId w:val="40"/>
      </w:numPr>
      <w:tabs>
        <w:tab w:val="num" w:pos="284"/>
      </w:tab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074CAD"/>
    <w:pPr>
      <w:keepNext/>
      <w:keepLines/>
      <w:numPr>
        <w:ilvl w:val="8"/>
        <w:numId w:val="40"/>
      </w:numPr>
      <w:tabs>
        <w:tab w:val="num" w:pos="284"/>
      </w:tab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Стиль1"/>
    <w:uiPriority w:val="99"/>
    <w:rsid w:val="005C270A"/>
    <w:pPr>
      <w:numPr>
        <w:numId w:val="1"/>
      </w:numPr>
    </w:pPr>
  </w:style>
  <w:style w:type="character" w:customStyle="1" w:styleId="11">
    <w:name w:val="Заголовок 1 Знак"/>
    <w:basedOn w:val="a1"/>
    <w:link w:val="10"/>
    <w:uiPriority w:val="9"/>
    <w:rsid w:val="0013638E"/>
    <w:rPr>
      <w:rFonts w:ascii="Times New Roman" w:eastAsiaTheme="majorEastAsia" w:hAnsi="Times New Roman" w:cstheme="majorBidi"/>
      <w:b/>
      <w:sz w:val="28"/>
      <w:szCs w:val="32"/>
      <w:lang w:eastAsia="ru-RU"/>
    </w:rPr>
  </w:style>
  <w:style w:type="character" w:customStyle="1" w:styleId="20">
    <w:name w:val="Заголовок 2 Знак"/>
    <w:basedOn w:val="a1"/>
    <w:link w:val="2"/>
    <w:uiPriority w:val="9"/>
    <w:rsid w:val="00666C66"/>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12367F"/>
    <w:rPr>
      <w:rFonts w:ascii="Times New Roman" w:eastAsiaTheme="majorEastAsia" w:hAnsi="Times New Roman" w:cstheme="majorBidi"/>
      <w:b/>
      <w:sz w:val="28"/>
      <w:szCs w:val="24"/>
    </w:rPr>
  </w:style>
  <w:style w:type="character" w:customStyle="1" w:styleId="40">
    <w:name w:val="Заголовок 4 Знак"/>
    <w:basedOn w:val="a1"/>
    <w:link w:val="4"/>
    <w:uiPriority w:val="9"/>
    <w:rsid w:val="005C270A"/>
    <w:rPr>
      <w:rFonts w:ascii="Times New Roman" w:eastAsiaTheme="majorEastAsia" w:hAnsi="Times New Roman" w:cstheme="majorBidi"/>
      <w:b/>
      <w:iCs/>
      <w:sz w:val="28"/>
    </w:rPr>
  </w:style>
  <w:style w:type="character" w:customStyle="1" w:styleId="50">
    <w:name w:val="Заголовок 5 Знак"/>
    <w:basedOn w:val="a1"/>
    <w:link w:val="5"/>
    <w:uiPriority w:val="9"/>
    <w:semiHidden/>
    <w:rsid w:val="005C270A"/>
    <w:rPr>
      <w:rFonts w:ascii="Times New Roman" w:eastAsiaTheme="majorEastAsia" w:hAnsi="Times New Roman" w:cstheme="majorBidi"/>
      <w:b/>
      <w:sz w:val="28"/>
    </w:rPr>
  </w:style>
  <w:style w:type="paragraph" w:styleId="12">
    <w:name w:val="toc 1"/>
    <w:basedOn w:val="a0"/>
    <w:next w:val="a0"/>
    <w:autoRedefine/>
    <w:uiPriority w:val="39"/>
    <w:unhideWhenUsed/>
    <w:qFormat/>
    <w:rsid w:val="005C270A"/>
    <w:pPr>
      <w:tabs>
        <w:tab w:val="clear" w:pos="709"/>
        <w:tab w:val="left" w:pos="440"/>
        <w:tab w:val="right" w:leader="dot" w:pos="9345"/>
      </w:tabs>
      <w:ind w:firstLine="0"/>
      <w:contextualSpacing/>
    </w:pPr>
  </w:style>
  <w:style w:type="paragraph" w:styleId="a4">
    <w:name w:val="TOC Heading"/>
    <w:basedOn w:val="10"/>
    <w:next w:val="a0"/>
    <w:autoRedefine/>
    <w:uiPriority w:val="39"/>
    <w:unhideWhenUsed/>
    <w:qFormat/>
    <w:rsid w:val="005C270A"/>
    <w:pPr>
      <w:numPr>
        <w:numId w:val="0"/>
      </w:numPr>
      <w:contextualSpacing w:val="0"/>
      <w:outlineLvl w:val="9"/>
    </w:pPr>
  </w:style>
  <w:style w:type="paragraph" w:styleId="21">
    <w:name w:val="toc 2"/>
    <w:basedOn w:val="a0"/>
    <w:next w:val="a0"/>
    <w:autoRedefine/>
    <w:uiPriority w:val="39"/>
    <w:unhideWhenUsed/>
    <w:qFormat/>
    <w:rsid w:val="005C270A"/>
    <w:pPr>
      <w:tabs>
        <w:tab w:val="right" w:leader="dot" w:pos="9639"/>
      </w:tabs>
      <w:ind w:left="170" w:firstLine="0"/>
      <w:jc w:val="left"/>
    </w:pPr>
    <w:rPr>
      <w:rFonts w:eastAsiaTheme="minorEastAsia" w:cs="Times New Roman"/>
      <w:lang w:eastAsia="ru-RU"/>
    </w:rPr>
  </w:style>
  <w:style w:type="paragraph" w:styleId="a5">
    <w:name w:val="No Spacing"/>
    <w:uiPriority w:val="1"/>
    <w:qFormat/>
    <w:rsid w:val="00666C66"/>
    <w:pPr>
      <w:spacing w:after="0" w:line="360" w:lineRule="auto"/>
    </w:pPr>
    <w:rPr>
      <w:rFonts w:ascii="Times New Roman" w:hAnsi="Times New Roman"/>
      <w:sz w:val="28"/>
    </w:rPr>
  </w:style>
  <w:style w:type="paragraph" w:styleId="a">
    <w:name w:val="List Paragraph"/>
    <w:basedOn w:val="a0"/>
    <w:autoRedefine/>
    <w:uiPriority w:val="34"/>
    <w:qFormat/>
    <w:rsid w:val="007E6C80"/>
    <w:pPr>
      <w:numPr>
        <w:numId w:val="13"/>
      </w:numPr>
      <w:tabs>
        <w:tab w:val="clear" w:pos="709"/>
        <w:tab w:val="left" w:pos="0"/>
        <w:tab w:val="left" w:pos="1134"/>
      </w:tabs>
      <w:contextualSpacing/>
    </w:pPr>
  </w:style>
  <w:style w:type="paragraph" w:styleId="a6">
    <w:name w:val="caption"/>
    <w:aliases w:val="Название рисунка"/>
    <w:basedOn w:val="a0"/>
    <w:next w:val="a0"/>
    <w:uiPriority w:val="35"/>
    <w:unhideWhenUsed/>
    <w:qFormat/>
    <w:rsid w:val="00666C66"/>
    <w:pPr>
      <w:tabs>
        <w:tab w:val="clear" w:pos="709"/>
      </w:tabs>
      <w:ind w:firstLine="0"/>
      <w:jc w:val="center"/>
    </w:pPr>
    <w:rPr>
      <w:iCs/>
      <w:szCs w:val="18"/>
    </w:rPr>
  </w:style>
  <w:style w:type="character" w:styleId="a7">
    <w:name w:val="annotation reference"/>
    <w:basedOn w:val="a1"/>
    <w:uiPriority w:val="99"/>
    <w:semiHidden/>
    <w:unhideWhenUsed/>
    <w:rsid w:val="00487BFF"/>
    <w:rPr>
      <w:sz w:val="16"/>
      <w:szCs w:val="16"/>
    </w:rPr>
  </w:style>
  <w:style w:type="paragraph" w:styleId="a8">
    <w:name w:val="annotation text"/>
    <w:basedOn w:val="a0"/>
    <w:link w:val="a9"/>
    <w:uiPriority w:val="99"/>
    <w:semiHidden/>
    <w:unhideWhenUsed/>
    <w:rsid w:val="00487BFF"/>
    <w:pPr>
      <w:spacing w:line="240" w:lineRule="auto"/>
    </w:pPr>
    <w:rPr>
      <w:sz w:val="20"/>
      <w:szCs w:val="20"/>
    </w:rPr>
  </w:style>
  <w:style w:type="character" w:customStyle="1" w:styleId="a9">
    <w:name w:val="Текст примечания Знак"/>
    <w:basedOn w:val="a1"/>
    <w:link w:val="a8"/>
    <w:uiPriority w:val="99"/>
    <w:semiHidden/>
    <w:rsid w:val="00487BFF"/>
    <w:rPr>
      <w:rFonts w:ascii="Times New Roman" w:hAnsi="Times New Roman"/>
      <w:sz w:val="20"/>
      <w:szCs w:val="20"/>
    </w:rPr>
  </w:style>
  <w:style w:type="paragraph" w:styleId="aa">
    <w:name w:val="annotation subject"/>
    <w:basedOn w:val="a8"/>
    <w:next w:val="a8"/>
    <w:link w:val="ab"/>
    <w:uiPriority w:val="99"/>
    <w:semiHidden/>
    <w:unhideWhenUsed/>
    <w:rsid w:val="00487BFF"/>
    <w:rPr>
      <w:b/>
      <w:bCs/>
    </w:rPr>
  </w:style>
  <w:style w:type="character" w:customStyle="1" w:styleId="ab">
    <w:name w:val="Тема примечания Знак"/>
    <w:basedOn w:val="a9"/>
    <w:link w:val="aa"/>
    <w:uiPriority w:val="99"/>
    <w:semiHidden/>
    <w:rsid w:val="00487BFF"/>
    <w:rPr>
      <w:rFonts w:ascii="Times New Roman" w:hAnsi="Times New Roman"/>
      <w:b/>
      <w:bCs/>
      <w:sz w:val="20"/>
      <w:szCs w:val="20"/>
    </w:rPr>
  </w:style>
  <w:style w:type="paragraph" w:styleId="ac">
    <w:name w:val="Balloon Text"/>
    <w:basedOn w:val="a0"/>
    <w:link w:val="ad"/>
    <w:uiPriority w:val="99"/>
    <w:semiHidden/>
    <w:unhideWhenUsed/>
    <w:rsid w:val="00487BFF"/>
    <w:pPr>
      <w:spacing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487BFF"/>
    <w:rPr>
      <w:rFonts w:ascii="Segoe UI" w:hAnsi="Segoe UI" w:cs="Segoe UI"/>
      <w:sz w:val="18"/>
      <w:szCs w:val="18"/>
    </w:rPr>
  </w:style>
  <w:style w:type="character" w:styleId="ae">
    <w:name w:val="Hyperlink"/>
    <w:basedOn w:val="a1"/>
    <w:uiPriority w:val="99"/>
    <w:unhideWhenUsed/>
    <w:rsid w:val="0013638E"/>
    <w:rPr>
      <w:color w:val="0563C1" w:themeColor="hyperlink"/>
      <w:u w:val="single"/>
    </w:rPr>
  </w:style>
  <w:style w:type="paragraph" w:styleId="af">
    <w:name w:val="Revision"/>
    <w:hidden/>
    <w:uiPriority w:val="99"/>
    <w:semiHidden/>
    <w:rsid w:val="001179BE"/>
    <w:pPr>
      <w:spacing w:after="0" w:line="240" w:lineRule="auto"/>
    </w:pPr>
    <w:rPr>
      <w:rFonts w:ascii="Times New Roman" w:hAnsi="Times New Roman"/>
      <w:sz w:val="28"/>
    </w:rPr>
  </w:style>
  <w:style w:type="character" w:customStyle="1" w:styleId="60">
    <w:name w:val="Заголовок 6 Знак"/>
    <w:basedOn w:val="a1"/>
    <w:link w:val="6"/>
    <w:uiPriority w:val="9"/>
    <w:semiHidden/>
    <w:rsid w:val="00074CAD"/>
    <w:rPr>
      <w:rFonts w:asciiTheme="majorHAnsi" w:eastAsiaTheme="majorEastAsia" w:hAnsiTheme="majorHAnsi" w:cstheme="majorBidi"/>
      <w:color w:val="1F4D78" w:themeColor="accent1" w:themeShade="7F"/>
      <w:sz w:val="28"/>
    </w:rPr>
  </w:style>
  <w:style w:type="character" w:customStyle="1" w:styleId="70">
    <w:name w:val="Заголовок 7 Знак"/>
    <w:basedOn w:val="a1"/>
    <w:link w:val="7"/>
    <w:uiPriority w:val="9"/>
    <w:semiHidden/>
    <w:rsid w:val="00074CAD"/>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1"/>
    <w:link w:val="8"/>
    <w:uiPriority w:val="9"/>
    <w:semiHidden/>
    <w:rsid w:val="00074CA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074CAD"/>
    <w:rPr>
      <w:rFonts w:asciiTheme="majorHAnsi" w:eastAsiaTheme="majorEastAsia" w:hAnsiTheme="majorHAnsi" w:cstheme="majorBidi"/>
      <w:i/>
      <w:iCs/>
      <w:color w:val="272727" w:themeColor="text1" w:themeTint="D8"/>
      <w:sz w:val="21"/>
      <w:szCs w:val="21"/>
    </w:rPr>
  </w:style>
  <w:style w:type="table" w:styleId="af0">
    <w:name w:val="Table Grid"/>
    <w:basedOn w:val="a2"/>
    <w:uiPriority w:val="39"/>
    <w:rsid w:val="00074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074CAD"/>
    <w:pPr>
      <w:tabs>
        <w:tab w:val="clear" w:pos="709"/>
        <w:tab w:val="center" w:pos="4677"/>
        <w:tab w:val="right" w:pos="9355"/>
      </w:tabs>
      <w:spacing w:line="240" w:lineRule="auto"/>
    </w:pPr>
  </w:style>
  <w:style w:type="character" w:customStyle="1" w:styleId="af2">
    <w:name w:val="Верхний колонтитул Знак"/>
    <w:basedOn w:val="a1"/>
    <w:link w:val="af1"/>
    <w:uiPriority w:val="99"/>
    <w:rsid w:val="00074CAD"/>
    <w:rPr>
      <w:rFonts w:ascii="Times New Roman" w:hAnsi="Times New Roman"/>
      <w:sz w:val="28"/>
    </w:rPr>
  </w:style>
  <w:style w:type="paragraph" w:styleId="af3">
    <w:name w:val="footer"/>
    <w:basedOn w:val="a0"/>
    <w:link w:val="af4"/>
    <w:uiPriority w:val="99"/>
    <w:unhideWhenUsed/>
    <w:rsid w:val="00074CAD"/>
    <w:pPr>
      <w:tabs>
        <w:tab w:val="clear" w:pos="709"/>
        <w:tab w:val="center" w:pos="4677"/>
        <w:tab w:val="right" w:pos="9355"/>
      </w:tabs>
      <w:spacing w:line="240" w:lineRule="auto"/>
    </w:pPr>
  </w:style>
  <w:style w:type="character" w:customStyle="1" w:styleId="af4">
    <w:name w:val="Нижний колонтитул Знак"/>
    <w:basedOn w:val="a1"/>
    <w:link w:val="af3"/>
    <w:uiPriority w:val="99"/>
    <w:rsid w:val="00074CAD"/>
    <w:rPr>
      <w:rFonts w:ascii="Times New Roman" w:hAnsi="Times New Roman"/>
      <w:sz w:val="28"/>
    </w:rPr>
  </w:style>
  <w:style w:type="character" w:customStyle="1" w:styleId="apple-converted-space">
    <w:name w:val="apple-converted-space"/>
    <w:basedOn w:val="a1"/>
    <w:rsid w:val="00666C66"/>
  </w:style>
  <w:style w:type="character" w:styleId="af5">
    <w:name w:val="Strong"/>
    <w:basedOn w:val="a1"/>
    <w:uiPriority w:val="22"/>
    <w:qFormat/>
    <w:rsid w:val="00666C66"/>
    <w:rPr>
      <w:b/>
      <w:bCs/>
    </w:rPr>
  </w:style>
  <w:style w:type="character" w:customStyle="1" w:styleId="hljs-keyword">
    <w:name w:val="hljs-keyword"/>
    <w:basedOn w:val="a1"/>
    <w:rsid w:val="00666C66"/>
  </w:style>
  <w:style w:type="character" w:customStyle="1" w:styleId="hljs-function">
    <w:name w:val="hljs-function"/>
    <w:basedOn w:val="a1"/>
    <w:rsid w:val="00666C66"/>
  </w:style>
  <w:style w:type="character" w:customStyle="1" w:styleId="hljs-title">
    <w:name w:val="hljs-title"/>
    <w:basedOn w:val="a1"/>
    <w:rsid w:val="00666C66"/>
  </w:style>
  <w:style w:type="character" w:customStyle="1" w:styleId="hljs-params">
    <w:name w:val="hljs-params"/>
    <w:basedOn w:val="a1"/>
    <w:rsid w:val="00666C66"/>
  </w:style>
  <w:style w:type="character" w:customStyle="1" w:styleId="hljs-comment">
    <w:name w:val="hljs-comment"/>
    <w:basedOn w:val="a1"/>
    <w:rsid w:val="00666C66"/>
  </w:style>
  <w:style w:type="character" w:customStyle="1" w:styleId="hljs-number">
    <w:name w:val="hljs-number"/>
    <w:basedOn w:val="a1"/>
    <w:rsid w:val="00666C66"/>
  </w:style>
  <w:style w:type="paragraph" w:customStyle="1" w:styleId="msonormal0">
    <w:name w:val="msonormal"/>
    <w:basedOn w:val="a0"/>
    <w:rsid w:val="00666C66"/>
    <w:pPr>
      <w:tabs>
        <w:tab w:val="clear" w:pos="709"/>
      </w:tabs>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0"/>
    <w:link w:val="HTML0"/>
    <w:uiPriority w:val="99"/>
    <w:semiHidden/>
    <w:unhideWhenUsed/>
    <w:rsid w:val="00666C66"/>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666C66"/>
    <w:rPr>
      <w:rFonts w:ascii="Courier New" w:eastAsia="Times New Roman" w:hAnsi="Courier New" w:cs="Courier New"/>
      <w:sz w:val="20"/>
      <w:szCs w:val="20"/>
      <w:lang w:eastAsia="ru-RU"/>
    </w:rPr>
  </w:style>
  <w:style w:type="character" w:styleId="HTML1">
    <w:name w:val="HTML Code"/>
    <w:basedOn w:val="a1"/>
    <w:uiPriority w:val="99"/>
    <w:semiHidden/>
    <w:unhideWhenUsed/>
    <w:rsid w:val="00666C66"/>
    <w:rPr>
      <w:rFonts w:ascii="Courier New" w:eastAsia="Times New Roman" w:hAnsi="Courier New" w:cs="Courier New"/>
      <w:sz w:val="20"/>
      <w:szCs w:val="20"/>
    </w:rPr>
  </w:style>
  <w:style w:type="character" w:customStyle="1" w:styleId="hljs-literal">
    <w:name w:val="hljs-literal"/>
    <w:basedOn w:val="a1"/>
    <w:rsid w:val="00666C66"/>
  </w:style>
  <w:style w:type="character" w:customStyle="1" w:styleId="hljs-builtin">
    <w:name w:val="hljs-built_in"/>
    <w:basedOn w:val="a1"/>
    <w:rsid w:val="00666C66"/>
  </w:style>
  <w:style w:type="character" w:customStyle="1" w:styleId="hljs-string">
    <w:name w:val="hljs-string"/>
    <w:basedOn w:val="a1"/>
    <w:rsid w:val="00666C66"/>
  </w:style>
  <w:style w:type="character" w:styleId="af6">
    <w:name w:val="Emphasis"/>
    <w:basedOn w:val="a1"/>
    <w:uiPriority w:val="20"/>
    <w:qFormat/>
    <w:rsid w:val="00666C66"/>
    <w:rPr>
      <w:i/>
      <w:iCs/>
    </w:rPr>
  </w:style>
  <w:style w:type="paragraph" w:styleId="af7">
    <w:name w:val="Normal (Web)"/>
    <w:basedOn w:val="a0"/>
    <w:uiPriority w:val="99"/>
    <w:semiHidden/>
    <w:unhideWhenUsed/>
    <w:rsid w:val="00666C66"/>
    <w:pPr>
      <w:tabs>
        <w:tab w:val="clear" w:pos="709"/>
      </w:tabs>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sentence">
    <w:name w:val="sentence"/>
    <w:basedOn w:val="a1"/>
    <w:rsid w:val="00666C66"/>
  </w:style>
  <w:style w:type="character" w:customStyle="1" w:styleId="lwcollapsibleareatitle">
    <w:name w:val="lw_collapsiblearea_title"/>
    <w:basedOn w:val="a1"/>
    <w:rsid w:val="00666C66"/>
  </w:style>
  <w:style w:type="character" w:customStyle="1" w:styleId="alerttitle">
    <w:name w:val="alerttitle"/>
    <w:basedOn w:val="a1"/>
    <w:rsid w:val="00666C66"/>
  </w:style>
  <w:style w:type="paragraph" w:customStyle="1" w:styleId="af8">
    <w:name w:val="Код программы"/>
    <w:basedOn w:val="a0"/>
    <w:link w:val="af9"/>
    <w:autoRedefine/>
    <w:qFormat/>
    <w:rsid w:val="00666C66"/>
    <w:pPr>
      <w:spacing w:line="240" w:lineRule="auto"/>
    </w:pPr>
    <w:rPr>
      <w:rFonts w:ascii="Consolas" w:hAnsi="Consolas" w:cs="Courier New"/>
      <w:sz w:val="20"/>
      <w:szCs w:val="20"/>
    </w:rPr>
  </w:style>
  <w:style w:type="character" w:customStyle="1" w:styleId="af9">
    <w:name w:val="Код программы Знак"/>
    <w:basedOn w:val="a1"/>
    <w:link w:val="af8"/>
    <w:rsid w:val="00666C66"/>
    <w:rPr>
      <w:rFonts w:ascii="Consolas" w:hAnsi="Consolas" w:cs="Courier New"/>
      <w:sz w:val="20"/>
      <w:szCs w:val="20"/>
    </w:rPr>
  </w:style>
  <w:style w:type="character" w:styleId="afa">
    <w:name w:val="FollowedHyperlink"/>
    <w:basedOn w:val="a1"/>
    <w:uiPriority w:val="99"/>
    <w:semiHidden/>
    <w:unhideWhenUsed/>
    <w:rsid w:val="00666C66"/>
    <w:rPr>
      <w:color w:val="954F72" w:themeColor="followedHyperlink"/>
      <w:u w:val="single"/>
    </w:rPr>
  </w:style>
  <w:style w:type="paragraph" w:customStyle="1" w:styleId="afb">
    <w:name w:val="Чертежный"/>
    <w:rsid w:val="00A64B51"/>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habrahabr.ru/post/318224/" TargetMode="External"/><Relationship Id="rId2" Type="http://schemas.openxmlformats.org/officeDocument/2006/relationships/hyperlink" Target="https://habrahabr.ru/post/47732/" TargetMode="External"/><Relationship Id="rId1" Type="http://schemas.openxmlformats.org/officeDocument/2006/relationships/hyperlink" Target="http://itw66.ru/blog/c_sharp/499.html" TargetMode="External"/><Relationship Id="rId5" Type="http://schemas.openxmlformats.org/officeDocument/2006/relationships/hyperlink" Target="https://msdn.microsoft.com/ru-ru/library/26thfadc.aspx" TargetMode="External"/><Relationship Id="rId4" Type="http://schemas.openxmlformats.org/officeDocument/2006/relationships/hyperlink" Target="https://professorweb.ru/my/csharp/optimization/level6/6_2.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gif"/><Relationship Id="rId18" Type="http://schemas.openxmlformats.org/officeDocument/2006/relationships/hyperlink" Target="http://literature.cdn.keysight.com/litweb/pdf/ads2003c/cktsim/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Ngspic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wrcorp.com/download/faq/english/docs/Getting_Started/ch04.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rgr-toe.ru" TargetMode="External"/><Relationship Id="rId20" Type="http://schemas.openxmlformats.org/officeDocument/2006/relationships/hyperlink" Target="http://cxem.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yberleninka.ru/article/n/metody-modelirovaniya-v-sistemah-avtomatizirovannogo-proektirovaniya-svch-ustroystv" TargetMode="External"/><Relationship Id="rId23" Type="http://schemas.openxmlformats.org/officeDocument/2006/relationships/hyperlink" Target="http://dic.academic.ru/dic.nsf/ruwiki/1700378" TargetMode="External"/><Relationship Id="rId10" Type="http://schemas.openxmlformats.org/officeDocument/2006/relationships/header" Target="header1.xml"/><Relationship Id="rId19" Type="http://schemas.openxmlformats.org/officeDocument/2006/relationships/hyperlink" Target="https://en.wikipedia.org/wiki/SPIC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cyberleninka.ru/article/n/obzor-sistem-skvoznogo-proektirovaniya-pechatnyh-plat-radioelektronnyh-sredstv" TargetMode="External"/><Relationship Id="rId22" Type="http://schemas.openxmlformats.org/officeDocument/2006/relationships/hyperlink" Target="https://ru.wikipedia.org/wiki/Qu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504C6-0103-4C37-A660-911C6AAA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60</Pages>
  <Words>13030</Words>
  <Characters>74274</Characters>
  <Application>Microsoft Office Word</Application>
  <DocSecurity>0</DocSecurity>
  <Lines>618</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Skr</dc:creator>
  <cp:keywords/>
  <dc:description/>
  <cp:lastModifiedBy>Tatiana Skr</cp:lastModifiedBy>
  <cp:revision>23</cp:revision>
  <dcterms:created xsi:type="dcterms:W3CDTF">2017-05-29T07:44:00Z</dcterms:created>
  <dcterms:modified xsi:type="dcterms:W3CDTF">2017-06-02T04:49:00Z</dcterms:modified>
</cp:coreProperties>
</file>